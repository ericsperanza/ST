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w:t>
      </w:r>
      <w:proofErr w:type="spellStart"/>
      <w:r w:rsidRPr="002C40F0">
        <w:rPr>
          <w:rFonts w:ascii="Century Schoolbook" w:hAnsi="Century Schoolbook" w:cs="Arial"/>
          <w:sz w:val="24"/>
          <w:szCs w:val="24"/>
        </w:rPr>
        <w:t>Demian</w:t>
      </w:r>
      <w:proofErr w:type="spellEnd"/>
      <w:r w:rsidRPr="002C40F0">
        <w:rPr>
          <w:rFonts w:ascii="Century Schoolbook" w:hAnsi="Century Schoolbook" w:cs="Arial"/>
          <w:sz w:val="24"/>
          <w:szCs w:val="24"/>
        </w:rPr>
        <w:t xml:space="preserve"> </w:t>
      </w:r>
      <w:proofErr w:type="spellStart"/>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proofErr w:type="spellEnd"/>
      <w:r w:rsidRPr="002C40F0">
        <w:rPr>
          <w:rFonts w:ascii="Century Schoolbook" w:hAnsi="Century Schoolbook" w:cs="Arial"/>
          <w:sz w:val="24"/>
          <w:szCs w:val="24"/>
          <w:vertAlign w:val="superscript"/>
        </w:rPr>
        <w:t>*</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roofErr w:type="spellEnd"/>
      <w:r w:rsidRPr="002C40F0">
        <w:rPr>
          <w:rStyle w:val="Refdenotaalpie"/>
          <w:rFonts w:ascii="Century Schoolbook" w:hAnsi="Century Schoolbook" w:cs="Arial"/>
          <w:sz w:val="24"/>
          <w:szCs w:val="24"/>
        </w:rPr>
        <w:footnoteReference w:id="2"/>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 xml:space="preserve">Carlos Norberto </w:t>
      </w:r>
      <w:proofErr w:type="spellStart"/>
      <w:r w:rsidR="00C05673" w:rsidRPr="002C40F0">
        <w:rPr>
          <w:rFonts w:ascii="Century Schoolbook" w:hAnsi="Century Schoolbook" w:cs="Arial"/>
          <w:sz w:val="24"/>
          <w:szCs w:val="24"/>
        </w:rPr>
        <w:t>Skorupka</w:t>
      </w:r>
      <w:r w:rsidR="00C05673" w:rsidRPr="002C40F0">
        <w:rPr>
          <w:rFonts w:ascii="Century Schoolbook" w:hAnsi="Century Schoolbook" w:cs="Arial"/>
          <w:sz w:val="24"/>
          <w:szCs w:val="24"/>
          <w:vertAlign w:val="superscript"/>
        </w:rPr>
        <w:t>a</w:t>
      </w:r>
      <w:proofErr w:type="spellEnd"/>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proofErr w:type="spellStart"/>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roofErr w:type="spellEnd"/>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proofErr w:type="gramStart"/>
      <w:r w:rsidRPr="002C40F0">
        <w:rPr>
          <w:rFonts w:ascii="Century Schoolbook" w:hAnsi="Century Schoolbook" w:cs="Arial"/>
          <w:sz w:val="24"/>
          <w:szCs w:val="24"/>
        </w:rPr>
        <w:t>a</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 xml:space="preserve">Laboratorio de Química Ambiental y Biogeoquímica, Facultad de Ciencias Naturales y Museo, Universidad Nacional de La Plata, Av. Calchaquí 6200, </w:t>
      </w:r>
      <w:r w:rsidR="00C247B9" w:rsidRPr="0092125E">
        <w:rPr>
          <w:rFonts w:ascii="Century Schoolbook" w:hAnsi="Century Schoolbook" w:cs="Arial"/>
          <w:i/>
          <w:sz w:val="24"/>
          <w:szCs w:val="24"/>
        </w:rPr>
        <w:t>+</w:t>
      </w:r>
      <w:r w:rsidR="00E35E3D" w:rsidRPr="0092125E">
        <w:rPr>
          <w:rFonts w:ascii="Century Schoolbook" w:hAnsi="Century Schoolbook" w:cs="Arial"/>
          <w:i/>
          <w:sz w:val="24"/>
          <w:szCs w:val="24"/>
        </w:rPr>
        <w:t>Florencio Varela, 1888, Buenos Aires, Argentina.</w:t>
      </w:r>
      <w:r w:rsidRPr="002C40F0">
        <w:rPr>
          <w:rFonts w:ascii="Century Schoolbook" w:hAnsi="Century Schoolbook" w:cs="Arial"/>
          <w:sz w:val="24"/>
          <w:szCs w:val="24"/>
        </w:rPr>
        <w:t xml:space="preserve"> </w:t>
      </w:r>
    </w:p>
    <w:p w14:paraId="408B2A1C" w14:textId="4D445231" w:rsidR="00E35E3D" w:rsidRPr="0092125E" w:rsidRDefault="00627A5E" w:rsidP="00A914B7">
      <w:pPr>
        <w:spacing w:line="480" w:lineRule="auto"/>
        <w:rPr>
          <w:rFonts w:ascii="Century Schoolbook" w:hAnsi="Century Schoolbook" w:cs="Arial"/>
          <w:i/>
          <w:sz w:val="24"/>
          <w:szCs w:val="24"/>
        </w:rPr>
      </w:pPr>
      <w:proofErr w:type="gramStart"/>
      <w:r w:rsidRPr="002C40F0">
        <w:rPr>
          <w:rFonts w:ascii="Century Schoolbook" w:hAnsi="Century Schoolbook" w:cs="Arial"/>
          <w:sz w:val="24"/>
          <w:szCs w:val="24"/>
        </w:rPr>
        <w:t>b</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Consejo Nacional de Investigaciones Científicas y Técnicas, Godoy Cruz 2290 C1425FQB, C.A.B.A., Argentina</w:t>
      </w:r>
      <w:r w:rsidR="0092125E">
        <w:rPr>
          <w:rFonts w:ascii="Century Schoolbook" w:hAnsi="Century Schoolbook" w:cs="Arial"/>
          <w:i/>
          <w:sz w:val="24"/>
          <w:szCs w:val="24"/>
        </w:rPr>
        <w:t>.</w:t>
      </w:r>
    </w:p>
    <w:p w14:paraId="35DB5BE0" w14:textId="52EC53E1" w:rsidR="00E35E3D" w:rsidRPr="0092125E" w:rsidRDefault="00627A5E" w:rsidP="00A914B7">
      <w:pPr>
        <w:spacing w:line="480" w:lineRule="auto"/>
        <w:rPr>
          <w:rFonts w:ascii="Century Schoolbook" w:hAnsi="Century Schoolbook" w:cs="Arial"/>
          <w:i/>
          <w:sz w:val="24"/>
          <w:szCs w:val="24"/>
        </w:rPr>
      </w:pPr>
      <w:proofErr w:type="gramStart"/>
      <w:r w:rsidRPr="002C40F0">
        <w:rPr>
          <w:rFonts w:ascii="Century Schoolbook" w:hAnsi="Century Schoolbook" w:cs="Arial"/>
          <w:sz w:val="24"/>
          <w:szCs w:val="24"/>
        </w:rPr>
        <w:t>c</w:t>
      </w:r>
      <w:proofErr w:type="gramEnd"/>
      <w:r w:rsidR="00E35E3D" w:rsidRPr="002C40F0">
        <w:rPr>
          <w:rFonts w:ascii="Century Schoolbook" w:hAnsi="Century Schoolbook" w:cs="Arial"/>
          <w:sz w:val="24"/>
          <w:szCs w:val="24"/>
        </w:rPr>
        <w:t xml:space="preserve">: </w:t>
      </w:r>
      <w:r w:rsidR="00E35E3D" w:rsidRPr="0092125E">
        <w:rPr>
          <w:rFonts w:ascii="Century Schoolbook" w:hAnsi="Century Schoolbook" w:cs="Arial"/>
          <w:i/>
          <w:sz w:val="24"/>
          <w:szCs w:val="24"/>
        </w:rPr>
        <w:t>Comisión de Investigaciones Científicas de la Provincia de Buenos Aires, calle 10 y 526, La Plata 1900, Argentina</w:t>
      </w:r>
      <w:r w:rsidR="0092125E">
        <w:rPr>
          <w:rFonts w:ascii="Century Schoolbook" w:hAnsi="Century Schoolbook" w:cs="Arial"/>
          <w:i/>
          <w:sz w:val="24"/>
          <w:szCs w:val="24"/>
        </w:rPr>
        <w:t>.</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r w:rsidR="00AE5A4B">
        <w:fldChar w:fldCharType="begin"/>
      </w:r>
      <w:r w:rsidR="00AE5A4B" w:rsidRPr="006739C4">
        <w:rPr>
          <w:lang w:val="en-US"/>
          <w:rPrChange w:id="0" w:author="ERIC SPERANZA" w:date="2017-10-12T16:25:00Z">
            <w:rPr/>
          </w:rPrChange>
        </w:rPr>
        <w:instrText xml:space="preserve"> HYPERLINK "mailto:esperanza@fcnym.unlp.edu.ar" </w:instrText>
      </w:r>
      <w:r w:rsidR="00AE5A4B">
        <w:fldChar w:fldCharType="separate"/>
      </w:r>
      <w:r w:rsidR="00627A5E" w:rsidRPr="002C40F0">
        <w:rPr>
          <w:rStyle w:val="Hipervnculo"/>
          <w:rFonts w:ascii="Century Schoolbook" w:hAnsi="Century Schoolbook" w:cs="Arial"/>
          <w:sz w:val="24"/>
          <w:szCs w:val="24"/>
          <w:lang w:val="en-GB"/>
        </w:rPr>
        <w:t>esperanza@fcnym.unlp.edu.ar</w:t>
      </w:r>
      <w:r w:rsidR="00AE5A4B">
        <w:rPr>
          <w:rStyle w:val="Hipervnculo"/>
          <w:rFonts w:ascii="Century Schoolbook" w:hAnsi="Century Schoolbook" w:cs="Arial"/>
          <w:sz w:val="24"/>
          <w:szCs w:val="24"/>
          <w:lang w:val="en-GB"/>
        </w:rPr>
        <w:fldChar w:fldCharType="end"/>
      </w:r>
      <w:r w:rsidR="00627A5E" w:rsidRPr="002C40F0">
        <w:rPr>
          <w:rFonts w:ascii="Century Schoolbook" w:hAnsi="Century Schoolbook" w:cs="Arial"/>
          <w:sz w:val="24"/>
          <w:szCs w:val="24"/>
          <w:lang w:val="en-GB"/>
        </w:rPr>
        <w:t xml:space="preserve"> (E.D. </w:t>
      </w:r>
      <w:proofErr w:type="spellStart"/>
      <w:r w:rsidR="00627A5E" w:rsidRPr="002C40F0">
        <w:rPr>
          <w:rFonts w:ascii="Century Schoolbook" w:hAnsi="Century Schoolbook" w:cs="Arial"/>
          <w:sz w:val="24"/>
          <w:szCs w:val="24"/>
          <w:lang w:val="en-GB"/>
        </w:rPr>
        <w:t>Speranza</w:t>
      </w:r>
      <w:proofErr w:type="spellEnd"/>
      <w:r w:rsidR="00627A5E" w:rsidRPr="002C40F0">
        <w:rPr>
          <w:rFonts w:ascii="Century Schoolbook" w:hAnsi="Century Schoolbook" w:cs="Arial"/>
          <w:sz w:val="24"/>
          <w:szCs w:val="24"/>
          <w:lang w:val="en-GB"/>
        </w:rPr>
        <w:t>)</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69D6C70B"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ertical 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24 vs. 4.6</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3.6 mg</w:t>
      </w:r>
      <w:r w:rsidR="00F13192">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6B685B">
        <w:rPr>
          <w:rFonts w:ascii="Century Schoolbook" w:hAnsi="Century Schoolbook"/>
          <w:sz w:val="24"/>
          <w:lang w:val="en-US"/>
          <w:rPrChange w:id="1" w:author="ERIC SPERANZA" w:date="2017-10-09T15:06:00Z">
            <w:rPr>
              <w:rFonts w:ascii="Century Schoolbook" w:hAnsi="Century Schoolbook"/>
              <w:sz w:val="24"/>
              <w:vertAlign w:val="superscript"/>
              <w:lang w:val="en-US"/>
            </w:rPr>
          </w:rPrChange>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day</w:t>
      </w:r>
      <w:ins w:id="2" w:author="ERIC SPERANZA" w:date="2017-10-09T15:06:00Z">
        <w:r w:rsidR="00E44660">
          <w:rPr>
            <w:rFonts w:ascii="Century Schoolbook" w:hAnsi="Century Schoolbook" w:cs="Arial"/>
            <w:sz w:val="24"/>
            <w:szCs w:val="24"/>
            <w:lang w:val="en-US"/>
          </w:rPr>
          <w:t xml:space="preserve">; </w:t>
        </w:r>
        <w:r w:rsidR="00E44660" w:rsidRPr="007F4726">
          <w:rPr>
            <w:rFonts w:ascii="Century Schoolbook" w:hAnsi="Century Schoolbook" w:cs="Arial"/>
            <w:sz w:val="24"/>
            <w:szCs w:val="24"/>
            <w:lang w:val="en-US"/>
            <w:rPrChange w:id="3" w:author="ERIC SPERANZA" w:date="2017-10-09T15:11:00Z">
              <w:rPr>
                <w:rFonts w:ascii="Century Schoolbook" w:hAnsi="Century Schoolbook" w:cs="Arial"/>
                <w:sz w:val="24"/>
                <w:szCs w:val="24"/>
                <w:highlight w:val="yellow"/>
                <w:lang w:val="en-US"/>
              </w:rPr>
            </w:rPrChange>
          </w:rPr>
          <w:t>mean ± standard deviation</w:t>
        </w:r>
      </w:ins>
      <w:r w:rsidRPr="002C40F0">
        <w:rPr>
          <w:rFonts w:ascii="Century Schoolbook" w:hAnsi="Century Schoolbook" w:cs="Arial"/>
          <w:sz w:val="24"/>
          <w:szCs w:val="24"/>
          <w:lang w:val="en-US"/>
        </w:rPr>
        <w:t xml:space="preserve">)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7905 vs. 41</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873853">
        <w:rPr>
          <w:rFonts w:ascii="Century Schoolbook" w:hAnsi="Century Schoolbook" w:cs="Arial"/>
          <w:sz w:val="24"/>
          <w:szCs w:val="24"/>
          <w:lang w:val="en-US"/>
        </w:rPr>
        <w:t xml:space="preserve">47 </w:t>
      </w:r>
      <w:proofErr w:type="spellStart"/>
      <w:r w:rsidR="00873853">
        <w:rPr>
          <w:rFonts w:ascii="Century Schoolbook" w:hAnsi="Century Schoolbook" w:cs="Arial"/>
          <w:sz w:val="24"/>
          <w:szCs w:val="24"/>
          <w:lang w:val="en-US"/>
        </w:rPr>
        <w:t>μg</w:t>
      </w:r>
      <w:proofErr w:type="spellEnd"/>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454 vs. 1.9</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 xml:space="preserve">0.18 </w:t>
      </w:r>
      <w:proofErr w:type="spellStart"/>
      <w:r w:rsidR="00C97361" w:rsidRPr="002C40F0">
        <w:rPr>
          <w:rFonts w:ascii="Century Schoolbook" w:hAnsi="Century Schoolbook" w:cs="Arial"/>
          <w:sz w:val="24"/>
          <w:szCs w:val="24"/>
          <w:lang w:val="en-US"/>
        </w:rPr>
        <w:t>μg</w:t>
      </w:r>
      <w:proofErr w:type="spellEnd"/>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168 vs. 0.070</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08162A">
        <w:rPr>
          <w:rFonts w:ascii="Century Schoolbook" w:hAnsi="Century Schoolbook" w:cs="Arial"/>
          <w:sz w:val="24"/>
          <w:szCs w:val="24"/>
          <w:lang w:val="en-US"/>
          <w:rPrChange w:id="4" w:author="ERIC SPERANZA" w:date="2017-10-24T14:05:00Z">
            <w:rPr>
              <w:rFonts w:ascii="Century Schoolbook" w:hAnsi="Century Schoolbook" w:cs="Arial"/>
              <w:sz w:val="24"/>
              <w:szCs w:val="24"/>
              <w:vertAlign w:val="superscript"/>
              <w:lang w:val="en-US"/>
            </w:rPr>
          </w:rPrChange>
        </w:rPr>
        <w:t>2</w:t>
      </w:r>
      <w:r w:rsidR="00F13192">
        <w:rPr>
          <w:rFonts w:ascii="Century Schoolbook" w:hAnsi="Century Schoolbook" w:cs="Arial"/>
          <w:sz w:val="24"/>
          <w:szCs w:val="24"/>
          <w:lang w:val="en-US"/>
        </w:rPr>
        <w:t>/</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w:t>
      </w:r>
      <w:r w:rsidR="00F13192">
        <w:rPr>
          <w:rFonts w:ascii="Century Schoolbook" w:hAnsi="Century Schoolbook" w:cs="Arial"/>
          <w:sz w:val="24"/>
          <w:szCs w:val="24"/>
          <w:lang w:val="en-US"/>
        </w:rPr>
        <w:t>-</w:t>
      </w:r>
      <w:r w:rsidR="00AB044F" w:rsidRPr="002C40F0">
        <w:rPr>
          <w:rFonts w:ascii="Century Schoolbook" w:hAnsi="Century Schoolbook" w:cs="Arial"/>
          <w:sz w:val="24"/>
          <w:szCs w:val="24"/>
          <w:lang w:val="en-US"/>
        </w:rPr>
        <w:t>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proofErr w:type="spellStart"/>
      <w:r w:rsidR="00AB044F" w:rsidRPr="002C40F0">
        <w:rPr>
          <w:rFonts w:ascii="Century Schoolbook" w:hAnsi="Century Schoolbook" w:cs="Arial"/>
          <w:sz w:val="24"/>
          <w:szCs w:val="24"/>
          <w:lang w:val="en-US"/>
        </w:rPr>
        <w:t>coprostanol</w:t>
      </w:r>
      <w:proofErr w:type="spellEnd"/>
      <w:r w:rsidR="00AB044F" w:rsidRPr="002C40F0">
        <w:rPr>
          <w:rFonts w:ascii="Century Schoolbook" w:hAnsi="Century Schoolbook" w:cs="Arial"/>
          <w:sz w:val="24"/>
          <w:szCs w:val="24"/>
          <w:lang w:val="en-US"/>
        </w:rPr>
        <w:t xml:space="preserve"> concentrations (3.6</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F13192">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w:t>
      </w:r>
      <w:proofErr w:type="spellStart"/>
      <w:r w:rsidR="00BD3C24" w:rsidRPr="002C40F0">
        <w:rPr>
          <w:rFonts w:ascii="Century Schoolbook" w:hAnsi="Century Schoolbook" w:cs="Arial"/>
          <w:sz w:val="24"/>
          <w:szCs w:val="24"/>
          <w:lang w:val="en-US"/>
        </w:rPr>
        <w:t>sitosterol</w:t>
      </w:r>
      <w:proofErr w:type="spellEnd"/>
      <w:r w:rsidR="00BD3C24" w:rsidRPr="002C40F0">
        <w:rPr>
          <w:rFonts w:ascii="Century Schoolbook" w:hAnsi="Century Schoolbook" w:cs="Arial"/>
          <w:sz w:val="24"/>
          <w:szCs w:val="24"/>
          <w:lang w:val="en-US"/>
        </w:rPr>
        <w:t xml:space="preserve">, </w:t>
      </w:r>
      <w:proofErr w:type="spellStart"/>
      <w:r w:rsidR="00BD3C24" w:rsidRPr="002C40F0">
        <w:rPr>
          <w:rFonts w:ascii="Century Schoolbook" w:hAnsi="Century Schoolbook" w:cs="Arial"/>
          <w:sz w:val="24"/>
          <w:szCs w:val="24"/>
          <w:lang w:val="en-US"/>
        </w:rPr>
        <w:t>stigmasterol</w:t>
      </w:r>
      <w:proofErr w:type="spellEnd"/>
      <w:r w:rsidR="00BD3C24" w:rsidRPr="002C40F0">
        <w:rPr>
          <w:rFonts w:ascii="Century Schoolbook" w:hAnsi="Century Schoolbook" w:cs="Arial"/>
          <w:sz w:val="24"/>
          <w:szCs w:val="24"/>
          <w:lang w:val="en-US"/>
        </w:rPr>
        <w:t xml:space="preserve"> and </w:t>
      </w:r>
      <w:proofErr w:type="spellStart"/>
      <w:r w:rsidR="00BD3C24" w:rsidRPr="002C40F0">
        <w:rPr>
          <w:rFonts w:ascii="Century Schoolbook" w:hAnsi="Century Schoolbook" w:cs="Arial"/>
          <w:sz w:val="24"/>
          <w:szCs w:val="24"/>
          <w:lang w:val="en-US"/>
        </w:rPr>
        <w:t>campesterol</w:t>
      </w:r>
      <w:proofErr w:type="spellEnd"/>
      <w:r w:rsidR="00BD3C24"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w:t>
      </w:r>
      <w:del w:id="5" w:author="ERIC SPERANZA" w:date="2017-10-24T14:59:00Z">
        <w:r w:rsidR="00F04648" w:rsidRPr="002C40F0" w:rsidDel="0064506A">
          <w:rPr>
            <w:rFonts w:ascii="Century Schoolbook" w:hAnsi="Century Schoolbook" w:cs="Arial"/>
            <w:sz w:val="24"/>
            <w:szCs w:val="24"/>
            <w:lang w:val="en-US"/>
          </w:rPr>
          <w:delText xml:space="preserve">fecal sterols/phytosterols and </w:delText>
        </w:r>
      </w:del>
      <w:proofErr w:type="spellStart"/>
      <w:r w:rsidR="00F04648" w:rsidRPr="002C40F0">
        <w:rPr>
          <w:rFonts w:ascii="Century Schoolbook" w:hAnsi="Century Schoolbook" w:cs="Arial"/>
          <w:sz w:val="24"/>
          <w:szCs w:val="24"/>
          <w:lang w:val="en-US"/>
        </w:rPr>
        <w:t>coprostanol</w:t>
      </w:r>
      <w:proofErr w:type="spellEnd"/>
      <w:proofErr w:type="gramStart"/>
      <w:r w:rsidR="00F04648" w:rsidRPr="002C40F0">
        <w:rPr>
          <w:rFonts w:ascii="Century Schoolbook" w:hAnsi="Century Schoolbook" w:cs="Arial"/>
          <w:sz w:val="24"/>
          <w:szCs w:val="24"/>
          <w:lang w:val="en-US"/>
        </w:rPr>
        <w:t>/</w:t>
      </w:r>
      <w:ins w:id="6" w:author="ERIC SPERANZA" w:date="2017-10-24T14:59:00Z">
        <w:r w:rsidR="0064506A">
          <w:rPr>
            <w:rFonts w:ascii="Century Schoolbook" w:hAnsi="Century Schoolbook" w:cs="Arial"/>
            <w:sz w:val="24"/>
            <w:szCs w:val="24"/>
            <w:lang w:val="en-US"/>
          </w:rPr>
          <w:t>(</w:t>
        </w:r>
        <w:proofErr w:type="spellStart"/>
        <w:proofErr w:type="gramEnd"/>
        <w:r w:rsidR="0064506A">
          <w:rPr>
            <w:rFonts w:ascii="Century Schoolbook" w:hAnsi="Century Schoolbook" w:cs="Arial"/>
            <w:sz w:val="24"/>
            <w:szCs w:val="24"/>
            <w:lang w:val="en-US"/>
          </w:rPr>
          <w:t>coprostanol</w:t>
        </w:r>
        <w:proofErr w:type="spellEnd"/>
        <w:r w:rsidR="0064506A">
          <w:rPr>
            <w:rFonts w:ascii="Century Schoolbook" w:hAnsi="Century Schoolbook" w:cs="Arial"/>
            <w:sz w:val="24"/>
            <w:szCs w:val="24"/>
            <w:lang w:val="en-US"/>
          </w:rPr>
          <w:t xml:space="preserve"> + </w:t>
        </w:r>
      </w:ins>
      <w:r w:rsidR="00F04648" w:rsidRPr="002C40F0">
        <w:rPr>
          <w:rFonts w:ascii="Century Schoolbook" w:hAnsi="Century Schoolbook" w:cs="Arial"/>
          <w:sz w:val="24"/>
          <w:szCs w:val="24"/>
          <w:lang w:val="en-US"/>
        </w:rPr>
        <w:t>epicoprostanol</w:t>
      </w:r>
      <w:ins w:id="7"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w:t>
      </w:r>
      <w:del w:id="8" w:author="ERIC SPERANZA" w:date="2017-10-24T15:00:00Z">
        <w:r w:rsidR="00F04648" w:rsidRPr="002C40F0" w:rsidDel="0064506A">
          <w:rPr>
            <w:rFonts w:ascii="Century Schoolbook" w:hAnsi="Century Schoolbook" w:cs="Arial"/>
            <w:sz w:val="24"/>
            <w:szCs w:val="24"/>
            <w:lang w:val="en-US"/>
          </w:rPr>
          <w:delText>s</w:delText>
        </w:r>
      </w:del>
      <w:r w:rsidR="00F04648" w:rsidRPr="002C40F0">
        <w:rPr>
          <w:rFonts w:ascii="Century Schoolbook" w:hAnsi="Century Schoolbook" w:cs="Arial"/>
          <w:sz w:val="24"/>
          <w:szCs w:val="24"/>
          <w:lang w:val="en-US"/>
        </w:rPr>
        <w:t>.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w:t>
      </w:r>
      <w:proofErr w:type="spellStart"/>
      <w:r w:rsidR="00F04648" w:rsidRPr="002C40F0">
        <w:rPr>
          <w:rFonts w:ascii="Century Schoolbook" w:hAnsi="Century Schoolbook" w:cs="Arial"/>
          <w:sz w:val="24"/>
          <w:szCs w:val="24"/>
          <w:lang w:val="en-US"/>
        </w:rPr>
        <w:t>sitosterol</w:t>
      </w:r>
      <w:proofErr w:type="spellEnd"/>
      <w:proofErr w:type="gramStart"/>
      <w:r w:rsidR="00F04648" w:rsidRPr="002C40F0">
        <w:rPr>
          <w:rFonts w:ascii="Century Schoolbook" w:hAnsi="Century Schoolbook" w:cs="Arial"/>
          <w:sz w:val="24"/>
          <w:szCs w:val="24"/>
          <w:lang w:val="en-US"/>
        </w:rPr>
        <w:t>/</w:t>
      </w:r>
      <w:ins w:id="9" w:author="ERIC SPERANZA" w:date="2017-10-24T15:00:00Z">
        <w:r w:rsidR="0064506A">
          <w:rPr>
            <w:rFonts w:ascii="Century Schoolbook" w:hAnsi="Century Schoolbook" w:cs="Arial"/>
            <w:sz w:val="24"/>
            <w:szCs w:val="24"/>
            <w:lang w:val="en-US"/>
          </w:rPr>
          <w:t>(</w:t>
        </w:r>
        <w:proofErr w:type="spellStart"/>
        <w:proofErr w:type="gramEnd"/>
        <w:r w:rsidR="0064506A">
          <w:rPr>
            <w:rFonts w:ascii="Century Schoolbook" w:hAnsi="Century Schoolbook" w:cs="Arial"/>
            <w:sz w:val="24"/>
            <w:szCs w:val="24"/>
            <w:lang w:val="en-US"/>
          </w:rPr>
          <w:t>sitosterol</w:t>
        </w:r>
        <w:proofErr w:type="spellEnd"/>
        <w:r w:rsidR="0064506A">
          <w:rPr>
            <w:rFonts w:ascii="Century Schoolbook" w:hAnsi="Century Schoolbook" w:cs="Arial"/>
            <w:sz w:val="24"/>
            <w:szCs w:val="24"/>
            <w:lang w:val="en-US"/>
          </w:rPr>
          <w:t xml:space="preserve"> +</w:t>
        </w:r>
      </w:ins>
      <w:del w:id="10" w:author="ERIC SPERANZA" w:date="2017-10-24T15:52:00Z">
        <w:r w:rsidR="00F04648" w:rsidRPr="002C40F0" w:rsidDel="00D80743">
          <w:rPr>
            <w:rFonts w:ascii="Century Schoolbook" w:hAnsi="Century Schoolbook" w:cs="Arial"/>
            <w:sz w:val="24"/>
            <w:szCs w:val="24"/>
            <w:lang w:val="en-US"/>
          </w:rPr>
          <w:delText>24-</w:delText>
        </w:r>
      </w:del>
      <w:ins w:id="11" w:author="ERIC SPERANZA" w:date="2017-10-24T15:52:00Z">
        <w:r w:rsidR="00D80743">
          <w:rPr>
            <w:rFonts w:ascii="Century Schoolbook" w:hAnsi="Century Schoolbook" w:cs="Arial"/>
            <w:sz w:val="24"/>
            <w:szCs w:val="24"/>
            <w:lang w:val="en-US"/>
          </w:rPr>
          <w:t xml:space="preserve"> </w:t>
        </w:r>
      </w:ins>
      <w:proofErr w:type="spellStart"/>
      <w:r w:rsidR="00F04648" w:rsidRPr="002C40F0">
        <w:rPr>
          <w:rFonts w:ascii="Century Schoolbook" w:hAnsi="Century Schoolbook" w:cs="Arial"/>
          <w:sz w:val="24"/>
          <w:szCs w:val="24"/>
          <w:lang w:val="en-US"/>
        </w:rPr>
        <w:t>ethylcoprostanol</w:t>
      </w:r>
      <w:proofErr w:type="spellEnd"/>
      <w:ins w:id="12" w:author="ERIC SPERANZA" w:date="2017-10-24T15:00: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 and the low </w:t>
      </w:r>
      <w:proofErr w:type="spellStart"/>
      <w:r w:rsidR="00F04648" w:rsidRPr="002C40F0">
        <w:rPr>
          <w:rFonts w:ascii="Century Schoolbook" w:hAnsi="Century Schoolbook" w:cs="Arial"/>
          <w:sz w:val="24"/>
          <w:szCs w:val="24"/>
          <w:lang w:val="en-US"/>
        </w:rPr>
        <w:t>coprostanol</w:t>
      </w:r>
      <w:proofErr w:type="spellEnd"/>
      <w:r w:rsidR="00F04648" w:rsidRPr="002C40F0">
        <w:rPr>
          <w:rFonts w:ascii="Century Schoolbook" w:hAnsi="Century Schoolbook" w:cs="Arial"/>
          <w:sz w:val="24"/>
          <w:szCs w:val="24"/>
          <w:lang w:val="en-US"/>
        </w:rPr>
        <w:t>/</w:t>
      </w:r>
      <w:ins w:id="13" w:author="ERIC SPERANZA" w:date="2017-10-24T15:00:00Z">
        <w:r w:rsidR="0064506A">
          <w:rPr>
            <w:rFonts w:ascii="Century Schoolbook" w:hAnsi="Century Schoolbook" w:cs="Arial"/>
            <w:sz w:val="24"/>
            <w:szCs w:val="24"/>
            <w:lang w:val="en-US"/>
          </w:rPr>
          <w:t>(</w:t>
        </w:r>
        <w:proofErr w:type="spellStart"/>
        <w:r w:rsidR="0064506A">
          <w:rPr>
            <w:rFonts w:ascii="Century Schoolbook" w:hAnsi="Century Schoolbook" w:cs="Arial"/>
            <w:sz w:val="24"/>
            <w:szCs w:val="24"/>
            <w:lang w:val="en-US"/>
          </w:rPr>
          <w:t>coprostanol</w:t>
        </w:r>
        <w:proofErr w:type="spellEnd"/>
        <w:r w:rsidR="0064506A">
          <w:rPr>
            <w:rFonts w:ascii="Century Schoolbook" w:hAnsi="Century Schoolbook" w:cs="Arial"/>
            <w:sz w:val="24"/>
            <w:szCs w:val="24"/>
            <w:lang w:val="en-US"/>
          </w:rPr>
          <w:t xml:space="preserve"> + </w:t>
        </w:r>
      </w:ins>
      <w:del w:id="14" w:author="ERIC SPERANZA" w:date="2017-10-24T15:52:00Z">
        <w:r w:rsidR="00F04648" w:rsidRPr="002C40F0" w:rsidDel="00D80743">
          <w:rPr>
            <w:rFonts w:ascii="Century Schoolbook" w:hAnsi="Century Schoolbook" w:cs="Arial"/>
            <w:sz w:val="24"/>
            <w:szCs w:val="24"/>
            <w:lang w:val="en-US"/>
          </w:rPr>
          <w:delText>24-</w:delText>
        </w:r>
      </w:del>
      <w:r w:rsidR="00F04648" w:rsidRPr="002C40F0">
        <w:rPr>
          <w:rFonts w:ascii="Century Schoolbook" w:hAnsi="Century Schoolbook" w:cs="Arial"/>
          <w:noProof/>
          <w:sz w:val="24"/>
          <w:szCs w:val="24"/>
          <w:lang w:val="en-US"/>
        </w:rPr>
        <w:t>ethylcoprostanol</w:t>
      </w:r>
      <w:ins w:id="15" w:author="ERIC SPERANZA" w:date="2017-10-24T15:00:00Z">
        <w:r w:rsidR="0064506A">
          <w:rPr>
            <w:rFonts w:ascii="Century Schoolbook" w:hAnsi="Century Schoolbook" w:cs="Arial"/>
            <w:noProof/>
            <w:sz w:val="24"/>
            <w:szCs w:val="24"/>
            <w:lang w:val="en-US"/>
          </w:rPr>
          <w:t>)</w:t>
        </w:r>
      </w:ins>
      <w:r w:rsidR="00F04648" w:rsidRPr="002C40F0">
        <w:rPr>
          <w:rFonts w:ascii="Century Schoolbook" w:hAnsi="Century Schoolbook" w:cs="Arial"/>
          <w:noProof/>
          <w:sz w:val="24"/>
          <w:szCs w:val="24"/>
          <w:lang w:val="en-US"/>
        </w:rPr>
        <w:t xml:space="preserve"> ratio. The</w:t>
      </w:r>
      <w:r w:rsidR="00F04648" w:rsidRPr="002C40F0">
        <w:rPr>
          <w:rFonts w:ascii="Century Schoolbook" w:hAnsi="Century Schoolbook" w:cs="Arial"/>
          <w:sz w:val="24"/>
          <w:szCs w:val="24"/>
          <w:lang w:val="en-US"/>
        </w:rPr>
        <w:t xml:space="preserve"> </w:t>
      </w:r>
      <w:proofErr w:type="spellStart"/>
      <w:r w:rsidR="00F04648" w:rsidRPr="002C40F0">
        <w:rPr>
          <w:rFonts w:ascii="Century Schoolbook" w:hAnsi="Century Schoolbook" w:cs="Arial"/>
          <w:sz w:val="24"/>
          <w:szCs w:val="24"/>
          <w:lang w:val="en-US"/>
        </w:rPr>
        <w:t>coprostanol</w:t>
      </w:r>
      <w:proofErr w:type="spellEnd"/>
      <w:proofErr w:type="gramStart"/>
      <w:r w:rsidR="00F04648" w:rsidRPr="002C40F0">
        <w:rPr>
          <w:rFonts w:ascii="Century Schoolbook" w:hAnsi="Century Schoolbook" w:cs="Arial"/>
          <w:sz w:val="24"/>
          <w:szCs w:val="24"/>
          <w:lang w:val="en-US"/>
        </w:rPr>
        <w:t>/</w:t>
      </w:r>
      <w:ins w:id="16" w:author="ERIC SPERANZA" w:date="2017-10-24T15:00:00Z">
        <w:r w:rsidR="0064506A">
          <w:rPr>
            <w:rFonts w:ascii="Century Schoolbook" w:hAnsi="Century Schoolbook" w:cs="Arial"/>
            <w:sz w:val="24"/>
            <w:szCs w:val="24"/>
            <w:lang w:val="en-US"/>
          </w:rPr>
          <w:t>(</w:t>
        </w:r>
        <w:proofErr w:type="spellStart"/>
        <w:proofErr w:type="gramEnd"/>
        <w:r w:rsidR="0064506A">
          <w:rPr>
            <w:rFonts w:ascii="Century Schoolbook" w:hAnsi="Century Schoolbook" w:cs="Arial"/>
            <w:sz w:val="24"/>
            <w:szCs w:val="24"/>
            <w:lang w:val="en-US"/>
          </w:rPr>
          <w:t>coprostanol</w:t>
        </w:r>
        <w:proofErr w:type="spellEnd"/>
        <w:r w:rsidR="0064506A">
          <w:rPr>
            <w:rFonts w:ascii="Century Schoolbook" w:hAnsi="Century Schoolbook" w:cs="Arial"/>
            <w:sz w:val="24"/>
            <w:szCs w:val="24"/>
            <w:lang w:val="en-US"/>
          </w:rPr>
          <w:t xml:space="preserve"> + </w:t>
        </w:r>
      </w:ins>
      <w:r w:rsidR="00F04648" w:rsidRPr="002C40F0">
        <w:rPr>
          <w:rFonts w:ascii="Century Schoolbook" w:hAnsi="Century Schoolbook" w:cs="Arial"/>
          <w:sz w:val="24"/>
          <w:szCs w:val="24"/>
          <w:lang w:val="en-US"/>
        </w:rPr>
        <w:t>epicoprostanol</w:t>
      </w:r>
      <w:ins w:id="17"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w:t>
      </w:r>
      <w:ins w:id="18" w:author="ERIC SPERANZA" w:date="2017-10-24T15:01:00Z">
        <w:r w:rsidR="0064506A">
          <w:rPr>
            <w:rFonts w:ascii="Century Schoolbook" w:hAnsi="Century Schoolbook" w:cs="Arial"/>
            <w:sz w:val="24"/>
            <w:szCs w:val="24"/>
            <w:lang w:val="en-US"/>
          </w:rPr>
          <w:t xml:space="preserve">(cholesterol + </w:t>
        </w:r>
      </w:ins>
      <w:proofErr w:type="spellStart"/>
      <w:r w:rsidR="00F04648" w:rsidRPr="002C40F0">
        <w:rPr>
          <w:rFonts w:ascii="Century Schoolbook" w:hAnsi="Century Schoolbook" w:cs="Arial"/>
          <w:sz w:val="24"/>
          <w:szCs w:val="24"/>
          <w:lang w:val="en-US"/>
        </w:rPr>
        <w:t>cholestanol</w:t>
      </w:r>
      <w:proofErr w:type="spellEnd"/>
      <w:ins w:id="19" w:author="ERIC SPERANZA" w:date="2017-10-24T15:01:00Z">
        <w:r w:rsidR="0064506A">
          <w:rPr>
            <w:rFonts w:ascii="Century Schoolbook" w:hAnsi="Century Schoolbook" w:cs="Arial"/>
            <w:sz w:val="24"/>
            <w:szCs w:val="24"/>
            <w:lang w:val="en-US"/>
          </w:rPr>
          <w:t>)</w:t>
        </w:r>
      </w:ins>
      <w:r w:rsidR="00F04648" w:rsidRPr="002C40F0">
        <w:rPr>
          <w:rFonts w:ascii="Century Schoolbook" w:hAnsi="Century Schoolbook" w:cs="Arial"/>
          <w:sz w:val="24"/>
          <w:szCs w:val="24"/>
          <w:lang w:val="en-US"/>
        </w:rPr>
        <w:t xml:space="preserve">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w:t>
      </w:r>
      <w:r w:rsidR="00E1721D" w:rsidRPr="002C40F0">
        <w:rPr>
          <w:rFonts w:ascii="Century Schoolbook" w:hAnsi="Century Schoolbook" w:cs="Arial"/>
          <w:sz w:val="24"/>
          <w:szCs w:val="24"/>
          <w:lang w:val="en-US"/>
        </w:rPr>
        <w:lastRenderedPageBreak/>
        <w:t>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sediment inventories were 2-7 times higher at BA reflecting stronger vertical fluxes and enhanced </w:t>
      </w:r>
      <w:r w:rsidR="00E1721D" w:rsidRPr="0008162A">
        <w:rPr>
          <w:rFonts w:ascii="Century Schoolbook" w:hAnsi="Century Schoolbook" w:cs="Arial"/>
          <w:sz w:val="24"/>
          <w:szCs w:val="24"/>
          <w:lang w:val="en-US"/>
        </w:rPr>
        <w:t xml:space="preserve">preservation </w:t>
      </w:r>
      <w:del w:id="20" w:author="Juan Carlos Colombo" w:date="2017-10-24T11:30:00Z">
        <w:r w:rsidR="00E1721D" w:rsidRPr="0008162A" w:rsidDel="00827B99">
          <w:rPr>
            <w:rFonts w:ascii="Century Schoolbook" w:hAnsi="Century Schoolbook" w:cs="Arial"/>
            <w:sz w:val="24"/>
            <w:szCs w:val="24"/>
            <w:lang w:val="en-US"/>
          </w:rPr>
          <w:delText xml:space="preserve">in </w:delText>
        </w:r>
      </w:del>
      <w:ins w:id="21" w:author="Juan Carlos Colombo" w:date="2017-10-24T11:30:00Z">
        <w:r w:rsidR="00827B99" w:rsidRPr="0008162A">
          <w:rPr>
            <w:rFonts w:ascii="Century Schoolbook" w:hAnsi="Century Schoolbook" w:cs="Arial"/>
            <w:sz w:val="24"/>
            <w:szCs w:val="24"/>
            <w:lang w:val="en-US"/>
          </w:rPr>
          <w:t xml:space="preserve">under </w:t>
        </w:r>
      </w:ins>
      <w:r w:rsidR="00E1721D" w:rsidRPr="0008162A">
        <w:rPr>
          <w:rFonts w:ascii="Century Schoolbook" w:hAnsi="Century Schoolbook" w:cs="Arial"/>
          <w:sz w:val="24"/>
          <w:szCs w:val="24"/>
          <w:lang w:val="en-US"/>
        </w:rPr>
        <w:t>anoxic</w:t>
      </w:r>
      <w:r w:rsidR="00E1721D" w:rsidRPr="002C40F0">
        <w:rPr>
          <w:rFonts w:ascii="Century Schoolbook" w:hAnsi="Century Schoolbook" w:cs="Arial"/>
          <w:sz w:val="24"/>
          <w:szCs w:val="24"/>
          <w:lang w:val="en-US"/>
        </w:rPr>
        <w:t xml:space="preserve"> conditions. Epicoprostanol</w:t>
      </w:r>
      <w:r w:rsidR="00AD7BA1">
        <w:rPr>
          <w:rFonts w:ascii="Century Schoolbook" w:hAnsi="Century Schoolbook" w:cs="Arial"/>
          <w:sz w:val="24"/>
          <w:szCs w:val="24"/>
          <w:lang w:val="en-US"/>
        </w:rPr>
        <w:t xml:space="preserve"> (partially produced in situ</w:t>
      </w:r>
      <w:r w:rsidR="00182340" w:rsidRPr="002C40F0">
        <w:rPr>
          <w:rFonts w:ascii="Century Schoolbook" w:hAnsi="Century Schoolbook" w:cs="Arial"/>
          <w:sz w:val="24"/>
          <w:szCs w:val="24"/>
          <w:lang w:val="en-US"/>
        </w:rPr>
        <w:t>)</w:t>
      </w:r>
      <w:r w:rsidR="00E1721D" w:rsidRPr="002C40F0">
        <w:rPr>
          <w:rFonts w:ascii="Century Schoolbook" w:hAnsi="Century Schoolbook" w:cs="Arial"/>
          <w:sz w:val="24"/>
          <w:szCs w:val="24"/>
          <w:lang w:val="en-US"/>
        </w:rPr>
        <w:t xml:space="preserve">, </w:t>
      </w:r>
      <w:proofErr w:type="spellStart"/>
      <w:r w:rsidR="00E1721D" w:rsidRPr="002C40F0">
        <w:rPr>
          <w:rFonts w:ascii="Century Schoolbook" w:hAnsi="Century Schoolbook" w:cs="Arial"/>
          <w:sz w:val="24"/>
          <w:szCs w:val="24"/>
          <w:lang w:val="en-US"/>
        </w:rPr>
        <w:t>cholestanol</w:t>
      </w:r>
      <w:proofErr w:type="spellEnd"/>
      <w:r w:rsidR="00E1721D" w:rsidRPr="002C40F0">
        <w:rPr>
          <w:rFonts w:ascii="Century Schoolbook" w:hAnsi="Century Schoolbook" w:cs="Arial"/>
          <w:sz w:val="24"/>
          <w:szCs w:val="24"/>
          <w:lang w:val="en-US"/>
        </w:rPr>
        <w:t xml:space="preserve">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F117489"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w:t>
      </w:r>
      <w:proofErr w:type="spellStart"/>
      <w:r w:rsidR="00E17E09" w:rsidRPr="002C40F0">
        <w:rPr>
          <w:rFonts w:ascii="Century Schoolbook" w:hAnsi="Century Schoolbook" w:cs="Arial"/>
          <w:sz w:val="24"/>
          <w:szCs w:val="24"/>
          <w:lang w:val="en-US"/>
        </w:rPr>
        <w:t>Ishiwatari</w:t>
      </w:r>
      <w:proofErr w:type="spellEnd"/>
      <w:r w:rsidR="00E17E09" w:rsidRPr="002C40F0">
        <w:rPr>
          <w:rFonts w:ascii="Century Schoolbook" w:hAnsi="Century Schoolbook" w:cs="Arial"/>
          <w:sz w:val="24"/>
          <w:szCs w:val="24"/>
          <w:lang w:val="en-US"/>
        </w:rPr>
        <w:t>, 1993</w:t>
      </w:r>
      <w:ins w:id="22" w:author="ERIC SPERANZA" w:date="2017-10-20T19:17:00Z">
        <w:r w:rsidR="0003207F">
          <w:rPr>
            <w:rFonts w:ascii="Century Schoolbook" w:hAnsi="Century Schoolbook" w:cs="Arial"/>
            <w:sz w:val="24"/>
            <w:szCs w:val="24"/>
            <w:lang w:val="en-US"/>
          </w:rPr>
          <w:t xml:space="preserve">; </w:t>
        </w:r>
        <w:proofErr w:type="spellStart"/>
        <w:r w:rsidR="0003207F">
          <w:rPr>
            <w:rFonts w:ascii="Century Schoolbook" w:hAnsi="Century Schoolbook" w:cs="Arial"/>
            <w:sz w:val="24"/>
            <w:szCs w:val="24"/>
            <w:lang w:val="en-US"/>
          </w:rPr>
          <w:t>Canuel</w:t>
        </w:r>
        <w:proofErr w:type="spellEnd"/>
        <w:r w:rsidR="0003207F">
          <w:rPr>
            <w:rFonts w:ascii="Century Schoolbook" w:hAnsi="Century Schoolbook" w:cs="Arial"/>
            <w:sz w:val="24"/>
            <w:szCs w:val="24"/>
            <w:lang w:val="en-US"/>
          </w:rPr>
          <w:t xml:space="preserve"> and </w:t>
        </w:r>
        <w:proofErr w:type="spellStart"/>
        <w:r w:rsidR="0003207F">
          <w:rPr>
            <w:rFonts w:ascii="Century Schoolbook" w:hAnsi="Century Schoolbook" w:cs="Arial"/>
            <w:sz w:val="24"/>
            <w:szCs w:val="24"/>
            <w:lang w:val="en-US"/>
          </w:rPr>
          <w:t>Hardison</w:t>
        </w:r>
        <w:proofErr w:type="spellEnd"/>
        <w:r w:rsidR="0003207F">
          <w:rPr>
            <w:rFonts w:ascii="Century Schoolbook" w:hAnsi="Century Schoolbook" w:cs="Arial"/>
            <w:sz w:val="24"/>
            <w:szCs w:val="24"/>
            <w:lang w:val="en-US"/>
          </w:rPr>
          <w:t>, 2015</w:t>
        </w:r>
      </w:ins>
      <w:r w:rsidR="00E17E09" w:rsidRPr="002C40F0">
        <w:rPr>
          <w:rFonts w:ascii="Century Schoolbook" w:hAnsi="Century Schoolbook" w:cs="Arial"/>
          <w:sz w:val="24"/>
          <w:szCs w:val="24"/>
          <w:lang w:val="en-US"/>
        </w:rPr>
        <w:t xml:space="preserve">).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w:t>
      </w:r>
      <w:proofErr w:type="spellStart"/>
      <w:r w:rsidR="00E17E09" w:rsidRPr="002C40F0">
        <w:rPr>
          <w:rFonts w:ascii="Century Schoolbook" w:hAnsi="Century Schoolbook" w:cs="Arial"/>
          <w:sz w:val="24"/>
          <w:szCs w:val="24"/>
          <w:lang w:val="en-US"/>
        </w:rPr>
        <w:t>Volkman</w:t>
      </w:r>
      <w:proofErr w:type="spellEnd"/>
      <w:r w:rsidR="00E17E09" w:rsidRPr="002C40F0">
        <w:rPr>
          <w:rFonts w:ascii="Century Schoolbook" w:hAnsi="Century Schoolbook" w:cs="Arial"/>
          <w:sz w:val="24"/>
          <w:szCs w:val="24"/>
          <w:lang w:val="en-US"/>
        </w:rPr>
        <w:t>,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proofErr w:type="spellStart"/>
      <w:r w:rsidR="00E17E09" w:rsidRPr="002C40F0">
        <w:rPr>
          <w:rFonts w:ascii="Century Schoolbook" w:hAnsi="Century Schoolbook" w:cs="Arial"/>
          <w:sz w:val="24"/>
          <w:szCs w:val="24"/>
          <w:lang w:val="en-GB"/>
        </w:rPr>
        <w:t>Volkman</w:t>
      </w:r>
      <w:proofErr w:type="spellEnd"/>
      <w:r w:rsidR="00E17E09" w:rsidRPr="002C40F0">
        <w:rPr>
          <w:rFonts w:ascii="Century Schoolbook" w:hAnsi="Century Schoolbook" w:cs="Arial"/>
          <w:sz w:val="24"/>
          <w:szCs w:val="24"/>
          <w:lang w:val="en-GB"/>
        </w:rPr>
        <w:t xml:space="preserve"> </w:t>
      </w:r>
      <w:del w:id="23" w:author="ERIC SPERANZA" w:date="2017-10-20T18:55:00Z">
        <w:r w:rsidR="00E17E09" w:rsidRPr="002C40F0" w:rsidDel="00863679">
          <w:rPr>
            <w:rFonts w:ascii="Century Schoolbook" w:hAnsi="Century Schoolbook" w:cs="Arial"/>
            <w:sz w:val="24"/>
            <w:szCs w:val="24"/>
            <w:lang w:val="en-GB"/>
          </w:rPr>
          <w:delText>et al., 1986</w:delText>
        </w:r>
      </w:del>
      <w:ins w:id="24" w:author="ERIC SPERANZA" w:date="2017-10-20T18:55:00Z">
        <w:r w:rsidR="00863679">
          <w:rPr>
            <w:rFonts w:ascii="Century Schoolbook" w:hAnsi="Century Schoolbook" w:cs="Arial"/>
            <w:sz w:val="24"/>
            <w:szCs w:val="24"/>
            <w:lang w:val="en-GB"/>
          </w:rPr>
          <w:t>2016</w:t>
        </w:r>
      </w:ins>
      <w:r w:rsidR="00E17E09" w:rsidRPr="002C40F0">
        <w:rPr>
          <w:rFonts w:ascii="Century Schoolbook" w:hAnsi="Century Schoolbook" w:cs="Arial"/>
          <w:sz w:val="24"/>
          <w:szCs w:val="24"/>
          <w:lang w:val="en-GB"/>
        </w:rPr>
        <w:t xml:space="preserve">; Puglisi et al., 2003). A group of sterols, collectively referred as </w:t>
      </w:r>
      <w:proofErr w:type="spellStart"/>
      <w:r w:rsidR="00E17E09" w:rsidRPr="002C40F0">
        <w:rPr>
          <w:rFonts w:ascii="Century Schoolbook" w:hAnsi="Century Schoolbook" w:cs="Arial"/>
          <w:sz w:val="24"/>
          <w:szCs w:val="24"/>
          <w:lang w:val="en-GB"/>
        </w:rPr>
        <w:t>fecal</w:t>
      </w:r>
      <w:proofErr w:type="spellEnd"/>
      <w:r w:rsidR="00E17E09" w:rsidRPr="002C40F0">
        <w:rPr>
          <w:rFonts w:ascii="Century Schoolbook" w:hAnsi="Century Schoolbook" w:cs="Arial"/>
          <w:sz w:val="24"/>
          <w:szCs w:val="24"/>
          <w:lang w:val="en-GB"/>
        </w:rPr>
        <w:t xml:space="preserve"> sterols, have been widely used as sewage tracers. </w:t>
      </w:r>
      <w:proofErr w:type="spellStart"/>
      <w:r w:rsidR="00E17E09" w:rsidRPr="002C40F0">
        <w:rPr>
          <w:rFonts w:ascii="Century Schoolbook" w:hAnsi="Century Schoolbook" w:cs="Arial"/>
          <w:sz w:val="24"/>
          <w:szCs w:val="24"/>
          <w:lang w:val="en-US"/>
        </w:rPr>
        <w:t>Coprostanol</w:t>
      </w:r>
      <w:proofErr w:type="spellEnd"/>
      <w:r w:rsidR="00E17E09" w:rsidRPr="002C40F0">
        <w:rPr>
          <w:rFonts w:ascii="Century Schoolbook" w:hAnsi="Century Schoolbook" w:cs="Arial"/>
          <w:sz w:val="24"/>
          <w:szCs w:val="24"/>
          <w:lang w:val="en-US"/>
        </w:rPr>
        <w:t xml:space="preserve">, formed during the </w:t>
      </w:r>
      <w:proofErr w:type="spellStart"/>
      <w:r w:rsidR="00E17E09" w:rsidRPr="002C40F0">
        <w:rPr>
          <w:rFonts w:ascii="Century Schoolbook" w:hAnsi="Century Schoolbook" w:cs="Arial"/>
          <w:sz w:val="24"/>
          <w:szCs w:val="24"/>
          <w:lang w:val="en-US"/>
        </w:rPr>
        <w:t>biohydrogenation</w:t>
      </w:r>
      <w:proofErr w:type="spellEnd"/>
      <w:r w:rsidR="00E17E09" w:rsidRPr="002C40F0">
        <w:rPr>
          <w:rFonts w:ascii="Century Schoolbook" w:hAnsi="Century Schoolbook" w:cs="Arial"/>
          <w:sz w:val="24"/>
          <w:szCs w:val="24"/>
          <w:lang w:val="en-US"/>
        </w:rPr>
        <w:t xml:space="preserve">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w:t>
      </w:r>
      <w:proofErr w:type="spellStart"/>
      <w:r w:rsidR="00E17E09" w:rsidRPr="002C40F0">
        <w:rPr>
          <w:rFonts w:ascii="Century Schoolbook" w:hAnsi="Century Schoolbook" w:cs="Arial"/>
          <w:sz w:val="24"/>
          <w:szCs w:val="24"/>
          <w:lang w:val="en-US"/>
        </w:rPr>
        <w:t>coprostanol</w:t>
      </w:r>
      <w:proofErr w:type="spellEnd"/>
      <w:r w:rsidR="00E17E09" w:rsidRPr="002C40F0">
        <w:rPr>
          <w:rFonts w:ascii="Century Schoolbook" w:hAnsi="Century Schoolbook" w:cs="Arial"/>
          <w:sz w:val="24"/>
          <w:szCs w:val="24"/>
          <w:lang w:val="en-US"/>
        </w:rPr>
        <w:t xml:space="preserve">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intestinal epithelium and is massively excreted with feces (</w:t>
      </w:r>
      <w:proofErr w:type="spellStart"/>
      <w:r w:rsidR="00E17E09" w:rsidRPr="002C40F0">
        <w:rPr>
          <w:rFonts w:ascii="Century Schoolbook" w:hAnsi="Century Schoolbook" w:cs="Arial"/>
          <w:sz w:val="24"/>
          <w:szCs w:val="24"/>
          <w:lang w:val="en-US"/>
        </w:rPr>
        <w:t>Veiga</w:t>
      </w:r>
      <w:proofErr w:type="spellEnd"/>
      <w:r w:rsidR="00E17E09" w:rsidRPr="002C40F0">
        <w:rPr>
          <w:rFonts w:ascii="Century Schoolbook" w:hAnsi="Century Schoolbook" w:cs="Arial"/>
          <w:sz w:val="24"/>
          <w:szCs w:val="24"/>
          <w:lang w:val="en-US"/>
        </w:rPr>
        <w:t xml:space="preserve"> et al., 2005). Although it is degraded under oxic conditions, it can resist relatively unaltered for many years in anoxic sediments (Nishimura and Koyama, 1977). </w:t>
      </w:r>
    </w:p>
    <w:p w14:paraId="7F9E52E8" w14:textId="203DEDA4"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w:t>
      </w:r>
      <w:r w:rsidR="00290E1C" w:rsidRPr="0008162A">
        <w:rPr>
          <w:rFonts w:ascii="Century Schoolbook" w:hAnsi="Century Schoolbook" w:cs="Arial"/>
          <w:sz w:val="24"/>
          <w:szCs w:val="24"/>
          <w:lang w:val="en-US"/>
        </w:rPr>
        <w:t xml:space="preserve">that may cause eutrophication, oxygen depletion, turbidity increase, acidification, </w:t>
      </w:r>
      <w:ins w:id="25" w:author="Juan Carlos Colombo" w:date="2017-10-24T11:31:00Z">
        <w:r w:rsidR="00827B99" w:rsidRPr="0008162A">
          <w:rPr>
            <w:rFonts w:ascii="Century Schoolbook" w:hAnsi="Century Schoolbook" w:cs="Arial"/>
            <w:sz w:val="24"/>
            <w:szCs w:val="24"/>
            <w:lang w:val="en-US"/>
          </w:rPr>
          <w:t xml:space="preserve">and </w:t>
        </w:r>
      </w:ins>
      <w:r w:rsidR="00290E1C" w:rsidRPr="0008162A">
        <w:rPr>
          <w:rFonts w:ascii="Century Schoolbook" w:hAnsi="Century Schoolbook" w:cs="Arial"/>
          <w:sz w:val="24"/>
          <w:szCs w:val="24"/>
          <w:lang w:val="en-US"/>
        </w:rPr>
        <w:t>trophic structure alteration</w:t>
      </w:r>
      <w:r w:rsidR="008F6D31" w:rsidRPr="0008162A">
        <w:rPr>
          <w:rFonts w:ascii="Century Schoolbook" w:hAnsi="Century Schoolbook" w:cs="Arial"/>
          <w:sz w:val="24"/>
          <w:szCs w:val="24"/>
          <w:lang w:val="en-US"/>
        </w:rPr>
        <w:t>s</w:t>
      </w:r>
      <w:r w:rsidR="00290E1C" w:rsidRPr="0008162A">
        <w:rPr>
          <w:rFonts w:ascii="Century Schoolbook" w:hAnsi="Century Schoolbook" w:cs="Arial"/>
          <w:sz w:val="24"/>
          <w:szCs w:val="24"/>
          <w:lang w:val="en-US"/>
        </w:rPr>
        <w:t xml:space="preserve"> leading to habitat deterioration (</w:t>
      </w:r>
      <w:proofErr w:type="spellStart"/>
      <w:del w:id="26" w:author="ERIC SPERANZA" w:date="2017-10-20T19:08:00Z">
        <w:r w:rsidR="00290E1C" w:rsidRPr="0008162A" w:rsidDel="0003207F">
          <w:rPr>
            <w:rFonts w:ascii="Century Schoolbook" w:hAnsi="Century Schoolbook" w:cs="Arial"/>
            <w:sz w:val="24"/>
            <w:szCs w:val="24"/>
            <w:lang w:val="en-US"/>
          </w:rPr>
          <w:delText xml:space="preserve">Takada et al., 1997; </w:delText>
        </w:r>
      </w:del>
      <w:ins w:id="27" w:author="ERIC SPERANZA" w:date="2017-10-20T19:08:00Z">
        <w:r w:rsidR="0003207F" w:rsidRPr="0008162A">
          <w:rPr>
            <w:rFonts w:ascii="Century Schoolbook" w:hAnsi="Century Schoolbook" w:cs="Arial"/>
            <w:sz w:val="24"/>
            <w:szCs w:val="24"/>
            <w:lang w:val="en-US"/>
          </w:rPr>
          <w:t>deBruyn</w:t>
        </w:r>
        <w:proofErr w:type="spellEnd"/>
        <w:r w:rsidR="0003207F" w:rsidRPr="0008162A">
          <w:rPr>
            <w:rFonts w:ascii="Century Schoolbook" w:hAnsi="Century Schoolbook" w:cs="Arial"/>
            <w:sz w:val="24"/>
            <w:szCs w:val="24"/>
            <w:lang w:val="en-US"/>
          </w:rPr>
          <w:t xml:space="preserve"> et al., 2003; </w:t>
        </w:r>
      </w:ins>
      <w:r w:rsidR="00290E1C" w:rsidRPr="0008162A">
        <w:rPr>
          <w:rFonts w:ascii="Century Schoolbook" w:hAnsi="Century Schoolbook" w:cs="Arial"/>
          <w:sz w:val="24"/>
          <w:szCs w:val="24"/>
          <w:lang w:val="en-US"/>
        </w:rPr>
        <w:t>Blanch et</w:t>
      </w:r>
      <w:r w:rsidR="00290E1C" w:rsidRPr="002C40F0">
        <w:rPr>
          <w:rFonts w:ascii="Century Schoolbook" w:hAnsi="Century Schoolbook" w:cs="Arial"/>
          <w:sz w:val="24"/>
          <w:szCs w:val="24"/>
          <w:lang w:val="en-US"/>
        </w:rPr>
        <w:t xml:space="preserve">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w:t>
      </w:r>
      <w:del w:id="28" w:author="ERIC SPERANZA" w:date="2017-10-20T19:08:00Z">
        <w:r w:rsidR="00290E1C" w:rsidRPr="002C40F0" w:rsidDel="0003207F">
          <w:rPr>
            <w:rFonts w:ascii="Century Schoolbook" w:hAnsi="Century Schoolbook" w:cs="Arial"/>
            <w:sz w:val="24"/>
            <w:szCs w:val="24"/>
            <w:lang w:val="en-US"/>
          </w:rPr>
          <w:delText>deBruyn et al., 2003</w:delText>
        </w:r>
      </w:del>
      <w:ins w:id="29" w:author="ERIC SPERANZA" w:date="2017-10-20T19:07:00Z">
        <w:r w:rsidR="0003207F">
          <w:rPr>
            <w:rFonts w:ascii="Century Schoolbook" w:hAnsi="Century Schoolbook" w:cs="Arial"/>
            <w:sz w:val="24"/>
            <w:szCs w:val="24"/>
            <w:lang w:val="en-US"/>
          </w:rPr>
          <w:t>Kress et al., 2016</w:t>
        </w:r>
      </w:ins>
      <w:r w:rsidR="00290E1C" w:rsidRPr="002C40F0">
        <w:rPr>
          <w:rFonts w:ascii="Century Schoolbook" w:hAnsi="Century Schoolbook" w:cs="Arial"/>
          <w:sz w:val="24"/>
          <w:szCs w:val="24"/>
          <w:lang w:val="en-US"/>
        </w:rPr>
        <w:t>).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w:t>
      </w:r>
      <w:proofErr w:type="spellStart"/>
      <w:r w:rsidR="005462B9" w:rsidRPr="002C40F0">
        <w:rPr>
          <w:rFonts w:ascii="Century Schoolbook" w:hAnsi="Century Schoolbook" w:cs="Arial"/>
          <w:sz w:val="24"/>
          <w:szCs w:val="24"/>
          <w:lang w:val="en-US"/>
        </w:rPr>
        <w:t>Hespanhol</w:t>
      </w:r>
      <w:proofErr w:type="spellEnd"/>
      <w:r w:rsidR="005462B9" w:rsidRPr="002C40F0">
        <w:rPr>
          <w:rFonts w:ascii="Century Schoolbook" w:hAnsi="Century Schoolbook" w:cs="Arial"/>
          <w:sz w:val="24"/>
          <w:szCs w:val="24"/>
          <w:lang w:val="en-US"/>
        </w:rPr>
        <w:t>,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2CA74B4E"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00A67AF0">
        <w:rPr>
          <w:rFonts w:ascii="Century Schoolbook" w:hAnsi="Century Schoolbook" w:cs="Arial"/>
          <w:sz w:val="24"/>
          <w:szCs w:val="24"/>
          <w:lang w:val="en-GB"/>
        </w:rPr>
        <w:t xml:space="preserve"> in terms of drainage area (2.8 </w:t>
      </w:r>
      <w:r w:rsidR="00A67AF0" w:rsidRPr="00A67AF0">
        <w:rPr>
          <w:rFonts w:ascii="Century Schoolbook" w:hAnsi="Century Schoolbook" w:cs="Arial"/>
          <w:sz w:val="24"/>
          <w:szCs w:val="24"/>
          <w:lang w:val="en-GB"/>
        </w:rPr>
        <w:t>×</w:t>
      </w:r>
      <w:r w:rsidR="00A67AF0">
        <w:rPr>
          <w:rFonts w:ascii="Century Schoolbook" w:hAnsi="Century Schoolbook" w:cs="Arial"/>
          <w:sz w:val="24"/>
          <w:szCs w:val="24"/>
          <w:lang w:val="en-GB"/>
        </w:rPr>
        <w:t xml:space="preserve"> </w:t>
      </w:r>
      <w:r w:rsidRPr="002C40F0">
        <w:rPr>
          <w:rFonts w:ascii="Century Schoolbook" w:hAnsi="Century Schoolbook" w:cs="Arial"/>
          <w:sz w:val="24"/>
          <w:szCs w:val="24"/>
          <w:lang w:val="en-GB"/>
        </w:rPr>
        <w:t>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6B685B">
        <w:rPr>
          <w:rFonts w:ascii="Century Schoolbook" w:hAnsi="Century Schoolbook"/>
          <w:sz w:val="24"/>
          <w:lang w:val="en-GB"/>
          <w:rPrChange w:id="30" w:author="ERIC SPERANZA" w:date="2017-10-09T15:06:00Z">
            <w:rPr>
              <w:rFonts w:ascii="Century Schoolbook" w:hAnsi="Century Schoolbook"/>
              <w:sz w:val="24"/>
              <w:vertAlign w:val="superscript"/>
              <w:lang w:val="en-GB"/>
            </w:rPr>
          </w:rPrChange>
        </w:rPr>
        <w:t>2</w:t>
      </w:r>
      <w:r w:rsidRPr="002C40F0">
        <w:rPr>
          <w:rFonts w:ascii="Century Schoolbook" w:hAnsi="Century Schoolbook" w:cs="Arial"/>
          <w:sz w:val="24"/>
          <w:szCs w:val="24"/>
          <w:lang w:val="en-GB"/>
        </w:rPr>
        <w:t>), covering nearly 20% of South America surface area (</w:t>
      </w:r>
      <w:proofErr w:type="spellStart"/>
      <w:r w:rsidRPr="002C40F0">
        <w:rPr>
          <w:rFonts w:ascii="Century Schoolbook" w:hAnsi="Century Schoolbook" w:cs="Arial"/>
          <w:sz w:val="24"/>
          <w:szCs w:val="24"/>
          <w:lang w:val="en-GB"/>
        </w:rPr>
        <w:t>Milliman</w:t>
      </w:r>
      <w:proofErr w:type="spellEnd"/>
      <w:r w:rsidRPr="002C40F0">
        <w:rPr>
          <w:rFonts w:ascii="Century Schoolbook" w:hAnsi="Century Schoolbook" w:cs="Arial"/>
          <w:sz w:val="24"/>
          <w:szCs w:val="24"/>
          <w:lang w:val="en-GB"/>
        </w:rPr>
        <w:t xml:space="preserve">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6B685B">
        <w:rPr>
          <w:rFonts w:ascii="Century Schoolbook" w:hAnsi="Century Schoolbook"/>
          <w:sz w:val="24"/>
          <w:lang w:val="en-GB"/>
          <w:rPrChange w:id="31" w:author="ERIC SPERANZA" w:date="2017-10-09T15:06:00Z">
            <w:rPr>
              <w:rFonts w:ascii="Century Schoolbook" w:hAnsi="Century Schoolbook"/>
              <w:sz w:val="24"/>
              <w:vertAlign w:val="superscript"/>
              <w:lang w:val="en-GB"/>
            </w:rPr>
          </w:rPrChange>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w:t>
      </w:r>
      <w:r w:rsidRPr="00A67AF0">
        <w:rPr>
          <w:rFonts w:ascii="Century Schoolbook" w:hAnsi="Century Schoolbook" w:cs="Arial"/>
          <w:sz w:val="24"/>
          <w:szCs w:val="24"/>
          <w:lang w:val="en-GB"/>
        </w:rPr>
        <w:t xml:space="preserve">that receives </w:t>
      </w:r>
      <w:r w:rsidR="00E17E09" w:rsidRPr="00A67AF0">
        <w:rPr>
          <w:rFonts w:ascii="Century Schoolbook" w:hAnsi="Century Schoolbook" w:cs="Arial"/>
          <w:sz w:val="24"/>
          <w:szCs w:val="24"/>
          <w:lang w:val="en-GB"/>
        </w:rPr>
        <w:t xml:space="preserve">&gt; </w:t>
      </w:r>
      <w:r w:rsidR="009F3C3C" w:rsidRPr="00A67AF0">
        <w:rPr>
          <w:rFonts w:ascii="Century Schoolbook" w:hAnsi="Century Schoolbook" w:cs="Arial"/>
          <w:sz w:val="24"/>
          <w:szCs w:val="24"/>
          <w:lang w:val="en-US"/>
        </w:rPr>
        <w:t>82-129</w:t>
      </w:r>
      <w:r w:rsidR="00A67AF0" w:rsidRPr="00A67AF0">
        <w:rPr>
          <w:rFonts w:ascii="Century Schoolbook" w:hAnsi="Century Schoolbook" w:cs="Arial"/>
          <w:sz w:val="24"/>
          <w:szCs w:val="24"/>
          <w:lang w:val="en-US"/>
        </w:rPr>
        <w:t xml:space="preserve"> </w:t>
      </w:r>
      <w:r w:rsidR="00A67AF0" w:rsidRPr="00A67AF0">
        <w:rPr>
          <w:rFonts w:ascii="Century Schoolbook" w:hAnsi="Century Schoolbook"/>
          <w:sz w:val="24"/>
          <w:szCs w:val="24"/>
          <w:lang w:val="en-GB"/>
        </w:rPr>
        <w:t>×</w:t>
      </w:r>
      <w:r w:rsidR="00A67AF0">
        <w:rPr>
          <w:rFonts w:ascii="Century Schoolbook" w:hAnsi="Century Schoolbook"/>
          <w:sz w:val="24"/>
          <w:szCs w:val="24"/>
          <w:lang w:val="en-GB"/>
        </w:rPr>
        <w:t xml:space="preserve"> </w:t>
      </w:r>
      <w:r w:rsidRPr="00A67AF0">
        <w:rPr>
          <w:rFonts w:ascii="Century Schoolbook" w:hAnsi="Century Schoolbook" w:cs="Arial"/>
          <w:sz w:val="24"/>
          <w:szCs w:val="24"/>
          <w:lang w:val="en-US"/>
        </w:rPr>
        <w:t>10</w:t>
      </w:r>
      <w:r w:rsidRPr="00A67A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proofErr w:type="spellStart"/>
      <w:r w:rsidR="009F3C3C" w:rsidRPr="002C40F0">
        <w:rPr>
          <w:rFonts w:ascii="Century Schoolbook" w:hAnsi="Century Schoolbook" w:cs="Arial"/>
          <w:sz w:val="24"/>
          <w:szCs w:val="24"/>
          <w:lang w:val="en-GB"/>
        </w:rPr>
        <w:t>Milliman</w:t>
      </w:r>
      <w:proofErr w:type="spellEnd"/>
      <w:r w:rsidR="009F3C3C" w:rsidRPr="002C40F0">
        <w:rPr>
          <w:rFonts w:ascii="Century Schoolbook" w:hAnsi="Century Schoolbook" w:cs="Arial"/>
          <w:sz w:val="24"/>
          <w:szCs w:val="24"/>
          <w:lang w:val="en-GB"/>
        </w:rPr>
        <w:t xml:space="preserve">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lastRenderedPageBreak/>
        <w:t xml:space="preserve">of </w:t>
      </w:r>
      <w:r w:rsidRPr="002C40F0">
        <w:rPr>
          <w:rFonts w:ascii="Century Schoolbook" w:hAnsi="Century Schoolbook" w:cs="Arial"/>
          <w:sz w:val="24"/>
          <w:szCs w:val="24"/>
          <w:lang w:val="en-US"/>
        </w:rPr>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6B685B">
        <w:rPr>
          <w:rFonts w:ascii="Century Schoolbook" w:hAnsi="Century Schoolbook"/>
          <w:sz w:val="24"/>
          <w:lang w:val="en-US"/>
          <w:rPrChange w:id="32"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w:t>
      </w:r>
      <w:r w:rsidR="00A67AF0">
        <w:rPr>
          <w:rFonts w:ascii="Century Schoolbook" w:hAnsi="Century Schoolbook" w:cs="Arial"/>
          <w:sz w:val="24"/>
          <w:szCs w:val="24"/>
          <w:lang w:val="en-US"/>
        </w:rPr>
        <w:t xml:space="preserve"> </w:t>
      </w:r>
      <w:r w:rsidR="00A67AF0" w:rsidRPr="00A67A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r w:rsidR="00AE5A4B">
        <w:fldChar w:fldCharType="begin"/>
      </w:r>
      <w:r w:rsidR="00AE5A4B" w:rsidRPr="006739C4">
        <w:rPr>
          <w:lang w:val="en-US"/>
          <w:rPrChange w:id="33"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w:t>
      </w:r>
      <w:proofErr w:type="spellStart"/>
      <w:r w:rsidRPr="002C40F0">
        <w:rPr>
          <w:rFonts w:ascii="Century Schoolbook" w:hAnsi="Century Schoolbook" w:cs="Arial"/>
          <w:sz w:val="24"/>
          <w:szCs w:val="24"/>
          <w:lang w:val="en-US"/>
        </w:rPr>
        <w:t>Riachuelo</w:t>
      </w:r>
      <w:proofErr w:type="spellEnd"/>
      <w:r w:rsidRPr="002C40F0">
        <w:rPr>
          <w:rFonts w:ascii="Century Schoolbook" w:hAnsi="Century Schoolbook" w:cs="Arial"/>
          <w:sz w:val="24"/>
          <w:szCs w:val="24"/>
          <w:lang w:val="en-US"/>
        </w:rPr>
        <w:t xml:space="preserve">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w:t>
      </w:r>
      <w:del w:id="34" w:author="ERIC SPERANZA" w:date="2017-10-09T15:29:00Z">
        <w:r w:rsidRPr="002C40F0" w:rsidDel="00B17F02">
          <w:rPr>
            <w:rFonts w:ascii="Century Schoolbook" w:hAnsi="Century Schoolbook" w:cs="Arial"/>
            <w:sz w:val="24"/>
            <w:szCs w:val="24"/>
            <w:lang w:val="en-US"/>
          </w:rPr>
          <w:delText>3.8</w:delText>
        </w:r>
      </w:del>
      <w:ins w:id="35" w:author="ERIC SPERANZA" w:date="2017-10-09T15:29:00Z">
        <w:r w:rsidR="00B17F02">
          <w:rPr>
            <w:rFonts w:ascii="Century Schoolbook" w:hAnsi="Century Schoolbook" w:cs="Arial"/>
            <w:sz w:val="24"/>
            <w:szCs w:val="24"/>
            <w:lang w:val="en-US"/>
          </w:rPr>
          <w:t>4.3 x 10</w:t>
        </w:r>
        <w:r w:rsidR="00B17F02" w:rsidRPr="00B17F02">
          <w:rPr>
            <w:rFonts w:ascii="Century Schoolbook" w:hAnsi="Century Schoolbook" w:cs="Arial"/>
            <w:sz w:val="24"/>
            <w:szCs w:val="24"/>
            <w:vertAlign w:val="superscript"/>
            <w:lang w:val="en-US"/>
            <w:rPrChange w:id="36" w:author="ERIC SPERANZA" w:date="2017-10-09T15:29:00Z">
              <w:rPr>
                <w:rFonts w:ascii="Century Schoolbook" w:hAnsi="Century Schoolbook" w:cs="Arial"/>
                <w:sz w:val="24"/>
                <w:szCs w:val="24"/>
                <w:lang w:val="en-US"/>
              </w:rPr>
            </w:rPrChange>
          </w:rPr>
          <w:t>6</w:t>
        </w:r>
      </w:ins>
      <w:r w:rsidRPr="002C40F0">
        <w:rPr>
          <w:rFonts w:ascii="Century Schoolbook" w:hAnsi="Century Schoolbook" w:cs="Arial"/>
          <w:sz w:val="24"/>
          <w:szCs w:val="24"/>
          <w:lang w:val="en-US"/>
        </w:rPr>
        <w:t xml:space="preserve"> m</w:t>
      </w:r>
      <w:r w:rsidRPr="00E706F9">
        <w:rPr>
          <w:rFonts w:ascii="Century Schoolbook" w:hAnsi="Century Schoolbook"/>
          <w:sz w:val="24"/>
          <w:lang w:val="en-US"/>
          <w:rPrChange w:id="37" w:author="ERIC SPERANZA" w:date="2017-10-09T15:06:00Z">
            <w:rPr>
              <w:rFonts w:ascii="Century Schoolbook" w:hAnsi="Century Schoolbook"/>
              <w:sz w:val="24"/>
              <w:vertAlign w:val="superscript"/>
              <w:lang w:val="en-US"/>
            </w:rPr>
          </w:rPrChange>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257FE8B5"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ins w:id="38" w:author="ERIC SPERANZA" w:date="2017-10-24T19:42:00Z">
        <w:r w:rsidR="00E17176">
          <w:rPr>
            <w:rFonts w:ascii="Century Schoolbook" w:hAnsi="Century Schoolbook" w:cs="Arial"/>
            <w:sz w:val="24"/>
            <w:szCs w:val="24"/>
            <w:lang w:val="en-US"/>
          </w:rPr>
          <w:t>b</w:t>
        </w:r>
      </w:ins>
      <w:r w:rsidRPr="002C40F0">
        <w:rPr>
          <w:rFonts w:ascii="Century Schoolbook" w:hAnsi="Century Schoolbook" w:cs="Arial"/>
          <w:sz w:val="24"/>
          <w:szCs w:val="24"/>
          <w:lang w:val="en-US"/>
        </w:rPr>
        <w:t>)</w:t>
      </w:r>
      <w:ins w:id="39" w:author="ERIC SPERANZA" w:date="2017-10-19T14:21:00Z">
        <w:r w:rsidR="00461DDF">
          <w:rPr>
            <w:rFonts w:ascii="Century Schoolbook" w:hAnsi="Century Schoolbook" w:cs="Arial"/>
            <w:sz w:val="24"/>
            <w:szCs w:val="24"/>
            <w:lang w:val="en-US"/>
          </w:rPr>
          <w:t>.</w:t>
        </w:r>
      </w:ins>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Pr="0092125E"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92125E">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69F1E6D3"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w:t>
      </w:r>
      <w:r w:rsidR="00A67AF0">
        <w:rPr>
          <w:rFonts w:ascii="Century Schoolbook" w:hAnsi="Century Schoolbook" w:cs="Arial"/>
          <w:sz w:val="24"/>
          <w:szCs w:val="24"/>
          <w:lang w:val="en-US"/>
        </w:rPr>
        <w:t>3</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w:t>
      </w:r>
      <w:r w:rsidR="003A42C1" w:rsidRPr="002C40F0">
        <w:rPr>
          <w:rFonts w:ascii="Century Schoolbook" w:hAnsi="Century Schoolbook" w:cs="Arial"/>
          <w:sz w:val="24"/>
          <w:szCs w:val="24"/>
          <w:lang w:val="en-US"/>
        </w:rPr>
        <w:t>'</w:t>
      </w:r>
      <w:r w:rsidR="00A67AF0">
        <w:rPr>
          <w:rFonts w:ascii="Century Schoolbook" w:hAnsi="Century Schoolbook" w:cs="Arial"/>
          <w:sz w:val="24"/>
          <w:szCs w:val="24"/>
          <w:lang w:val="en-US"/>
        </w:rPr>
        <w:t xml:space="preserve"> </w:t>
      </w:r>
      <w:del w:id="40" w:author="ERIC SPERANZA" w:date="2017-10-09T15:06:00Z">
        <w:r w:rsidR="003A42C1" w:rsidRPr="002C40F0">
          <w:rPr>
            <w:rFonts w:ascii="Century Schoolbook" w:hAnsi="Century Schoolbook" w:cs="Arial"/>
            <w:sz w:val="24"/>
            <w:szCs w:val="24"/>
            <w:lang w:val="en-US"/>
          </w:rPr>
          <w:delText>O</w:delText>
        </w:r>
      </w:del>
      <w:ins w:id="41" w:author="ERIC SPERANZA" w:date="2017-10-09T15:06:00Z">
        <w:r w:rsidR="00240E49">
          <w:rPr>
            <w:rFonts w:ascii="Century Schoolbook" w:hAnsi="Century Schoolbook" w:cs="Arial"/>
            <w:sz w:val="24"/>
            <w:szCs w:val="24"/>
            <w:lang w:val="en-US"/>
          </w:rPr>
          <w:t>W</w:t>
        </w:r>
      </w:ins>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proofErr w:type="spellStart"/>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andubaysal</w:t>
      </w:r>
      <w:proofErr w:type="spellEnd"/>
      <w:r w:rsidR="00EB5F19" w:rsidRPr="002C40F0">
        <w:rPr>
          <w:rFonts w:ascii="Century Schoolbook" w:hAnsi="Century Schoolbook" w:cs="Arial"/>
          <w:sz w:val="24"/>
          <w:szCs w:val="24"/>
          <w:lang w:val="en-US"/>
        </w:rPr>
        <w:t xml:space="preserve">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w:t>
      </w:r>
      <w:r w:rsidR="00A67A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at 1.</w:t>
      </w:r>
      <w:del w:id="42" w:author="ERIC SPERANZA" w:date="2017-10-09T15:06:00Z">
        <w:r w:rsidR="00C404A5" w:rsidRPr="002C40F0">
          <w:rPr>
            <w:rFonts w:ascii="Century Schoolbook" w:hAnsi="Century Schoolbook" w:cs="Arial"/>
            <w:sz w:val="24"/>
            <w:szCs w:val="24"/>
            <w:lang w:val="en-US"/>
          </w:rPr>
          <w:delText>5m</w:delText>
        </w:r>
      </w:del>
      <w:ins w:id="43" w:author="ERIC SPERANZA" w:date="2017-10-09T15:06:00Z">
        <w:r w:rsidR="00C404A5" w:rsidRPr="002C40F0">
          <w:rPr>
            <w:rFonts w:ascii="Century Schoolbook" w:hAnsi="Century Schoolbook" w:cs="Arial"/>
            <w:sz w:val="24"/>
            <w:szCs w:val="24"/>
            <w:lang w:val="en-US"/>
          </w:rPr>
          <w:t>5</w:t>
        </w:r>
        <w:r w:rsidR="00240E49">
          <w:rPr>
            <w:rFonts w:ascii="Century Schoolbook" w:hAnsi="Century Schoolbook" w:cs="Arial"/>
            <w:sz w:val="24"/>
            <w:szCs w:val="24"/>
            <w:lang w:val="en-US"/>
          </w:rPr>
          <w:t xml:space="preserve"> </w:t>
        </w:r>
        <w:r w:rsidR="00C404A5" w:rsidRPr="002C40F0">
          <w:rPr>
            <w:rFonts w:ascii="Century Schoolbook" w:hAnsi="Century Schoolbook" w:cs="Arial"/>
            <w:sz w:val="24"/>
            <w:szCs w:val="24"/>
            <w:lang w:val="en-US"/>
          </w:rPr>
          <w:t>m</w:t>
        </w:r>
      </w:ins>
      <w:r w:rsidR="00C404A5" w:rsidRPr="002C40F0">
        <w:rPr>
          <w:rFonts w:ascii="Century Schoolbook" w:hAnsi="Century Schoolbook" w:cs="Arial"/>
          <w:sz w:val="24"/>
          <w:szCs w:val="24"/>
          <w:lang w:val="en-US"/>
        </w:rPr>
        <w:t xml:space="preserve">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w:t>
      </w:r>
      <w:ins w:id="44" w:author="ERIC SPERANZA" w:date="2017-10-09T15:06:00Z">
        <w:r w:rsidR="00240E49">
          <w:rPr>
            <w:rFonts w:ascii="Century Schoolbook" w:hAnsi="Century Schoolbook" w:cs="Arial"/>
            <w:sz w:val="24"/>
            <w:szCs w:val="24"/>
            <w:lang w:val="en-US"/>
          </w:rPr>
          <w:t xml:space="preserve"> </w:t>
        </w:r>
      </w:ins>
      <w:r w:rsidR="0075356C" w:rsidRPr="002C40F0">
        <w:rPr>
          <w:rFonts w:ascii="Century Schoolbook" w:hAnsi="Century Schoolbook" w:cs="Arial"/>
          <w:sz w:val="24"/>
          <w:szCs w:val="24"/>
          <w:lang w:val="en-US"/>
        </w:rPr>
        <w:t>°C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Thermo</w:t>
      </w:r>
      <w:proofErr w:type="spellEnd"/>
      <w:r w:rsidR="007970E9" w:rsidRPr="002C40F0">
        <w:rPr>
          <w:rFonts w:ascii="Century Schoolbook" w:hAnsi="Century Schoolbook" w:cs="Arial"/>
          <w:sz w:val="24"/>
          <w:szCs w:val="24"/>
          <w:lang w:val="en-US"/>
        </w:rPr>
        <w:t xml:space="preserve"> </w:t>
      </w:r>
      <w:proofErr w:type="spellStart"/>
      <w:r w:rsidR="007970E9" w:rsidRPr="002C40F0">
        <w:rPr>
          <w:rFonts w:ascii="Century Schoolbook" w:hAnsi="Century Schoolbook" w:cs="Arial"/>
          <w:sz w:val="24"/>
          <w:szCs w:val="24"/>
          <w:lang w:val="en-US"/>
        </w:rPr>
        <w:t>Finnigan</w:t>
      </w:r>
      <w:proofErr w:type="spellEnd"/>
      <w:r w:rsidR="007970E9" w:rsidRPr="002C40F0">
        <w:rPr>
          <w:rFonts w:ascii="Century Schoolbook" w:hAnsi="Century Schoolbook" w:cs="Arial"/>
          <w:sz w:val="24"/>
          <w:szCs w:val="24"/>
          <w:lang w:val="en-US"/>
        </w:rPr>
        <w:t xml:space="preserve">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685F04C2"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45" w:author="ERIC SPERANZA" w:date="2017-10-09T15:06:00Z">
                <w:rPr>
                  <w:rFonts w:ascii="Century Schoolbook" w:hAnsi="Century Schoolbook"/>
                  <w:sz w:val="24"/>
                  <w:vertAlign w:val="superscript"/>
                  <w:lang w:val="en-US"/>
                </w:rPr>
              </w:rPrChange>
            </w:rPr>
            <m:t>2</m:t>
          </m:r>
          <m:r>
            <m:rPr>
              <m:nor/>
            </m:rPr>
            <w:rPr>
              <w:rFonts w:ascii="Cambria Math" w:hAnsi="Century Schoolbook" w:cs="Arial"/>
              <w:sz w:val="24"/>
              <w:szCs w:val="24"/>
              <w:lang w:val="en-US"/>
            </w:rPr>
            <m:t>/</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 cm</m:t>
              </m:r>
              <m:r>
                <m:rPr>
                  <m:nor/>
                </m:rPr>
                <w:rPr>
                  <w:rFonts w:ascii="Century Schoolbook" w:hAnsi="Century Schoolbook"/>
                  <w:sz w:val="24"/>
                  <w:lang w:val="en-US"/>
                  <w:rPrChange w:id="46" w:author="ERIC SPERANZA" w:date="2017-10-09T15:06:00Z">
                    <w:rPr>
                      <w:rFonts w:ascii="Century Schoolbook" w:hAnsi="Century Schoolbook"/>
                      <w:sz w:val="24"/>
                      <w:vertAlign w:val="superscript"/>
                      <w:lang w:val="en-US"/>
                    </w:rPr>
                  </w:rPrChange>
                </w:rPr>
                <m:t>2</m:t>
              </m:r>
              <m:r>
                <m:rPr>
                  <m:nor/>
                </m:rPr>
                <w:rPr>
                  <w:rFonts w:ascii="Century Schoolbook" w:hAnsi="Century Schoolbook" w:cs="Arial"/>
                  <w:sz w:val="24"/>
                  <w:szCs w:val="24"/>
                  <w:lang w:val="en-US"/>
                </w:rPr>
                <m:t xml:space="preserve">) </m:t>
              </m:r>
              <m:r>
                <m:rPr>
                  <m:nor/>
                </m:rPr>
                <w:rPr>
                  <w:rFonts w:ascii="Cambria Math" w:hAnsi="Century Schoolbook" w:cs="Arial"/>
                  <w:sz w:val="24"/>
                  <w:szCs w:val="24"/>
                  <w:lang w:val="en-US"/>
                </w:rPr>
                <m:t>×</m:t>
              </m:r>
              <m:r>
                <m:rPr>
                  <m:nor/>
                </m:rPr>
                <w:rPr>
                  <w:rFonts w:ascii="Century Schoolbook" w:hAnsi="Century Schoolbook" w:cs="Arial"/>
                  <w:sz w:val="24"/>
                  <w:szCs w:val="24"/>
                  <w:lang w:val="en-US"/>
                </w:rPr>
                <m:t xml:space="preserve">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F26A6A4"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m:t>
              </m:r>
              <m:r>
                <m:rPr>
                  <m:nor/>
                </m:rPr>
                <w:rPr>
                  <w:rFonts w:ascii="Cambria Math" w:hAnsi="Century Schoolbook" w:cs="Arial"/>
                  <w:sz w:val="24"/>
                  <w:szCs w:val="24"/>
                  <w:lang w:val="en-US"/>
                </w:rPr>
                <m:t xml:space="preserve">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365</m:t>
              </m:r>
            </m:num>
            <m:den>
              <m:r>
                <m:rPr>
                  <m:nor/>
                </m:rPr>
                <w:rPr>
                  <w:rFonts w:ascii="Century Schoolbook" w:hAnsi="Century Schoolbook" w:cs="Arial"/>
                  <w:sz w:val="24"/>
                  <w:szCs w:val="24"/>
                  <w:lang w:val="en-US"/>
                </w:rPr>
                <m:t xml:space="preserve">1000 </m:t>
              </m:r>
              <m:r>
                <m:rPr>
                  <m:nor/>
                </m:rPr>
                <w:rPr>
                  <w:rFonts w:ascii="Cambria Math" w:hAnsi="Century Schoolbook" w:cs="Arial"/>
                  <w:sz w:val="24"/>
                  <w:szCs w:val="24"/>
                  <w:lang w:val="en-US"/>
                </w:rPr>
                <m:t>×</m:t>
              </m:r>
              <m:r>
                <m:rPr>
                  <m:nor/>
                </m:rPr>
                <w:rPr>
                  <w:rFonts w:ascii="Cambria Math" w:hAnsi="Century Schoolbook" w:cs="Arial"/>
                  <w:sz w:val="24"/>
                  <w:szCs w:val="24"/>
                  <w:lang w:val="en-US"/>
                </w:rPr>
                <m:t xml:space="preserve"> </m:t>
              </m:r>
              <m:r>
                <m:rPr>
                  <m:nor/>
                </m:rPr>
                <w:rPr>
                  <w:rFonts w:ascii="Century Schoolbook" w:hAnsi="Century Schoolbook" w:cs="Arial"/>
                  <w:sz w:val="24"/>
                  <w:szCs w:val="24"/>
                  <w:lang w:val="en-US"/>
                </w:rPr>
                <m:t>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sz w:val="24"/>
                  <w:lang w:val="en-US"/>
                  <w:rPrChange w:id="47" w:author="ERIC SPERANZA" w:date="2017-10-09T15:06:00Z">
                    <w:rPr>
                      <w:rFonts w:ascii="Century Schoolbook" w:hAnsi="Century Schoolbook"/>
                      <w:sz w:val="24"/>
                      <w:vertAlign w:val="superscript"/>
                      <w:lang w:val="en-US"/>
                    </w:rPr>
                  </w:rPrChange>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r w:rsidR="00AE5A4B">
        <w:fldChar w:fldCharType="begin"/>
      </w:r>
      <w:r w:rsidR="00AE5A4B" w:rsidRPr="006739C4">
        <w:rPr>
          <w:lang w:val="en-US"/>
          <w:rPrChange w:id="48" w:author="ERIC SPERANZA" w:date="2017-10-12T16:25:00Z">
            <w:rPr/>
          </w:rPrChange>
        </w:rPr>
        <w:instrText xml:space="preserve"> HYPERLINK "http://www.cammesa.com" </w:instrText>
      </w:r>
      <w:r w:rsidR="00AE5A4B">
        <w:fldChar w:fldCharType="separate"/>
      </w:r>
      <w:r w:rsidRPr="002C40F0">
        <w:rPr>
          <w:rStyle w:val="Hipervnculo"/>
          <w:rFonts w:ascii="Century Schoolbook" w:hAnsi="Century Schoolbook" w:cs="Arial"/>
          <w:sz w:val="24"/>
          <w:szCs w:val="24"/>
          <w:lang w:val="en-US"/>
        </w:rPr>
        <w:t>www.cammesa.com</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proofErr w:type="spellStart"/>
      <w:r w:rsidRPr="002C40F0">
        <w:rPr>
          <w:rFonts w:ascii="Century Schoolbook" w:hAnsi="Century Schoolbook" w:cs="Arial"/>
          <w:sz w:val="24"/>
          <w:szCs w:val="24"/>
          <w:lang w:val="en-GB"/>
        </w:rPr>
        <w:t>Guazú</w:t>
      </w:r>
      <w:proofErr w:type="spellEnd"/>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 xml:space="preserve">Base de </w:t>
      </w:r>
      <w:proofErr w:type="spellStart"/>
      <w:r w:rsidRPr="002C40F0">
        <w:rPr>
          <w:rFonts w:ascii="Century Schoolbook" w:hAnsi="Century Schoolbook" w:cs="Arial"/>
          <w:sz w:val="24"/>
          <w:szCs w:val="24"/>
          <w:lang w:val="en-GB"/>
        </w:rPr>
        <w:t>Datos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Hidrológica</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Integrada</w:t>
      </w:r>
      <w:proofErr w:type="spellEnd"/>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49" w:author="ERIC SPERANZA" w:date="2017-10-12T16:25:00Z">
            <w:rPr/>
          </w:rPrChange>
        </w:rPr>
        <w:instrText xml:space="preserve"> HYPERLINK "http://www.bdhi.hidricosargentina.gov.ar" </w:instrText>
      </w:r>
      <w:r w:rsidR="00AE5A4B">
        <w:fldChar w:fldCharType="separate"/>
      </w:r>
      <w:r w:rsidRPr="002C40F0">
        <w:rPr>
          <w:rStyle w:val="Hipervnculo"/>
          <w:rFonts w:ascii="Century Schoolbook" w:hAnsi="Century Schoolbook" w:cs="Arial"/>
          <w:sz w:val="24"/>
          <w:szCs w:val="24"/>
          <w:lang w:val="en-US"/>
        </w:rPr>
        <w:t>bdhi.hidricosargentina.gov.ar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21ADCCBF"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w:t>
      </w:r>
      <w:proofErr w:type="spellStart"/>
      <w:r w:rsidR="00006993">
        <w:rPr>
          <w:rFonts w:ascii="Century Schoolbook" w:hAnsi="Century Schoolbook" w:cs="Arial"/>
          <w:sz w:val="24"/>
          <w:szCs w:val="24"/>
          <w:lang w:val="en-US"/>
        </w:rPr>
        <w:t>a</w:t>
      </w:r>
      <w:r w:rsidRPr="002C40F0">
        <w:rPr>
          <w:rFonts w:ascii="Century Schoolbook" w:hAnsi="Century Schoolbook" w:cs="Arial"/>
          <w:sz w:val="24"/>
          <w:szCs w:val="24"/>
          <w:lang w:val="en-US"/>
        </w:rPr>
        <w:t>cetone</w:t>
      </w:r>
      <w:proofErr w:type="gramStart"/>
      <w:r w:rsidRPr="002C40F0">
        <w:rPr>
          <w:rFonts w:ascii="Century Schoolbook" w:hAnsi="Century Schoolbook" w:cs="Arial"/>
          <w:sz w:val="24"/>
          <w:szCs w:val="24"/>
          <w:lang w:val="en-US"/>
        </w:rPr>
        <w:t>:dichloromethane:petroleum</w:t>
      </w:r>
      <w:proofErr w:type="spellEnd"/>
      <w:proofErr w:type="gramEnd"/>
      <w:r w:rsidRPr="002C40F0">
        <w:rPr>
          <w:rFonts w:ascii="Century Schoolbook" w:hAnsi="Century Schoolbook" w:cs="Arial"/>
          <w:sz w:val="24"/>
          <w:szCs w:val="24"/>
          <w:lang w:val="en-US"/>
        </w:rPr>
        <w:t xml:space="preserve"> ether (1:2:2)</w:t>
      </w:r>
      <w:ins w:id="50" w:author="ERIC SPERANZA" w:date="2017-10-24T09:23:00Z">
        <w:r w:rsidR="00202CB9">
          <w:rPr>
            <w:rFonts w:ascii="Century Schoolbook" w:hAnsi="Century Schoolbook" w:cs="Arial"/>
            <w:sz w:val="24"/>
            <w:szCs w:val="24"/>
            <w:lang w:val="en-US"/>
          </w:rPr>
          <w:t>,</w:t>
        </w:r>
      </w:ins>
      <w:del w:id="51" w:author="ERIC SPERANZA" w:date="2017-10-24T09:23:00Z">
        <w:r w:rsidRPr="002C40F0" w:rsidDel="00202CB9">
          <w:rPr>
            <w:rFonts w:ascii="Century Schoolbook" w:hAnsi="Century Schoolbook" w:cs="Arial"/>
            <w:sz w:val="24"/>
            <w:szCs w:val="24"/>
            <w:lang w:val="en-US"/>
          </w:rPr>
          <w:delText xml:space="preserve">. The extract was </w:delText>
        </w:r>
      </w:del>
      <w:ins w:id="52" w:author="ERIC SPERANZA" w:date="2017-10-24T09:23:00Z">
        <w:r w:rsidR="00202CB9">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dried over anhydrous sodium </w:t>
      </w:r>
      <w:r w:rsidRPr="002C40F0">
        <w:rPr>
          <w:rFonts w:ascii="Century Schoolbook" w:hAnsi="Century Schoolbook" w:cs="Arial"/>
          <w:sz w:val="24"/>
          <w:szCs w:val="24"/>
          <w:lang w:val="en-US"/>
        </w:rPr>
        <w:lastRenderedPageBreak/>
        <w:t xml:space="preserve">sulfate and </w:t>
      </w:r>
      <w:ins w:id="53" w:author="ERIC SPERANZA" w:date="2017-10-24T09:23:00Z">
        <w:r w:rsidR="00202CB9" w:rsidRPr="002C40F0">
          <w:rPr>
            <w:rFonts w:ascii="Century Schoolbook" w:hAnsi="Century Schoolbook" w:cs="Arial"/>
            <w:sz w:val="24"/>
            <w:szCs w:val="24"/>
            <w:lang w:val="en-US"/>
          </w:rPr>
          <w:t>gravimetrically</w:t>
        </w:r>
        <w:r w:rsidR="00202CB9" w:rsidRPr="002C40F0" w:rsidDel="00202CB9">
          <w:rPr>
            <w:rFonts w:ascii="Century Schoolbook" w:hAnsi="Century Schoolbook" w:cs="Arial"/>
            <w:sz w:val="24"/>
            <w:szCs w:val="24"/>
            <w:lang w:val="en-US"/>
          </w:rPr>
          <w:t xml:space="preserve"> </w:t>
        </w:r>
      </w:ins>
      <w:del w:id="54" w:author="ERIC SPERANZA" w:date="2017-10-24T09:23:00Z">
        <w:r w:rsidRPr="002C40F0" w:rsidDel="00202CB9">
          <w:rPr>
            <w:rFonts w:ascii="Century Schoolbook" w:hAnsi="Century Schoolbook" w:cs="Arial"/>
            <w:sz w:val="24"/>
            <w:szCs w:val="24"/>
            <w:lang w:val="en-US"/>
          </w:rPr>
          <w:delText xml:space="preserve">lipid content was </w:delText>
        </w:r>
      </w:del>
      <w:r w:rsidRPr="002C40F0">
        <w:rPr>
          <w:rFonts w:ascii="Century Schoolbook" w:hAnsi="Century Schoolbook" w:cs="Arial"/>
          <w:sz w:val="24"/>
          <w:szCs w:val="24"/>
          <w:lang w:val="en-US"/>
        </w:rPr>
        <w:t>determined</w:t>
      </w:r>
      <w:ins w:id="55" w:author="ERIC SPERANZA" w:date="2017-10-24T09:24:00Z">
        <w:r w:rsidR="00202CB9">
          <w:rPr>
            <w:rFonts w:ascii="Century Schoolbook" w:hAnsi="Century Schoolbook" w:cs="Arial"/>
            <w:sz w:val="24"/>
            <w:szCs w:val="24"/>
            <w:lang w:val="en-US"/>
          </w:rPr>
          <w:t xml:space="preserve"> (Colombo et al. 1996</w:t>
        </w:r>
      </w:ins>
      <w:ins w:id="56" w:author="ERIC SPERANZA" w:date="2017-10-24T19:42:00Z">
        <w:r w:rsidR="00E17176">
          <w:rPr>
            <w:rFonts w:ascii="Century Schoolbook" w:hAnsi="Century Schoolbook" w:cs="Arial"/>
            <w:sz w:val="24"/>
            <w:szCs w:val="24"/>
            <w:lang w:val="en-US"/>
          </w:rPr>
          <w:t>a</w:t>
        </w:r>
      </w:ins>
      <w:ins w:id="57" w:author="ERIC SPERANZA" w:date="2017-10-24T09:24:00Z">
        <w:r w:rsidR="00202CB9">
          <w:rPr>
            <w:rFonts w:ascii="Century Schoolbook" w:hAnsi="Century Schoolbook" w:cs="Arial"/>
            <w:sz w:val="24"/>
            <w:szCs w:val="24"/>
            <w:lang w:val="en-US"/>
          </w:rPr>
          <w:t>)</w:t>
        </w:r>
      </w:ins>
      <w:del w:id="58" w:author="ERIC SPERANZA" w:date="2017-10-24T09:23:00Z">
        <w:r w:rsidRPr="002C40F0" w:rsidDel="00202CB9">
          <w:rPr>
            <w:rFonts w:ascii="Century Schoolbook" w:hAnsi="Century Schoolbook" w:cs="Arial"/>
            <w:sz w:val="24"/>
            <w:szCs w:val="24"/>
            <w:lang w:val="en-US"/>
          </w:rPr>
          <w:delText xml:space="preserve"> gravimetrically</w:delText>
        </w:r>
      </w:del>
      <w:r w:rsidRPr="002C40F0">
        <w:rPr>
          <w:rFonts w:ascii="Century Schoolbook" w:hAnsi="Century Schoolbook" w:cs="Arial"/>
          <w:sz w:val="24"/>
          <w:szCs w:val="24"/>
          <w:lang w:val="en-US"/>
        </w:rPr>
        <w:t>. Deuterated sterols (deuterocholesterol</w:t>
      </w:r>
      <w:ins w:id="59"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and deuterositosterol</w:t>
      </w:r>
      <w:ins w:id="60" w:author="ERIC SPERANZA" w:date="2017-10-09T15:06:00Z">
        <w:r w:rsidR="00113C80">
          <w:rPr>
            <w:rFonts w:ascii="Century Schoolbook" w:hAnsi="Century Schoolbook" w:cs="Arial"/>
            <w:sz w:val="24"/>
            <w:szCs w:val="24"/>
            <w:lang w:val="en-US"/>
          </w:rPr>
          <w:t>-D7</w:t>
        </w:r>
      </w:ins>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Steraloids</w:t>
      </w:r>
      <w:proofErr w:type="spellEnd"/>
      <w:r w:rsidRPr="002C40F0">
        <w:rPr>
          <w:rFonts w:ascii="Century Schoolbook" w:hAnsi="Century Schoolbook" w:cs="Arial"/>
          <w:sz w:val="24"/>
          <w:szCs w:val="24"/>
          <w:lang w:val="en-US"/>
        </w:rPr>
        <w:t>, Inc., Newport, RI, steraloids.com</w:t>
      </w:r>
      <w:ins w:id="61" w:author="ERIC SPERANZA" w:date="2017-10-09T15:06:00Z">
        <w:r w:rsidR="000A364E">
          <w:rPr>
            <w:rFonts w:ascii="Century Schoolbook" w:hAnsi="Century Schoolbook" w:cs="Arial"/>
            <w:sz w:val="24"/>
            <w:szCs w:val="24"/>
            <w:lang w:val="en-US"/>
          </w:rPr>
          <w:t>; Table 1</w:t>
        </w:r>
      </w:ins>
      <w:r w:rsidRPr="002C40F0">
        <w:rPr>
          <w:rFonts w:ascii="Century Schoolbook" w:hAnsi="Century Schoolbook" w:cs="Arial"/>
          <w:sz w:val="24"/>
          <w:szCs w:val="24"/>
          <w:lang w:val="en-US"/>
        </w:rPr>
        <w:t xml:space="preserve">) were added as internal standards. In order to avoid the interference of fatty acids, lipids </w:t>
      </w:r>
      <w:ins w:id="62" w:author="ERIC SPERANZA" w:date="2017-10-19T14:29:00Z">
        <w:r w:rsidR="00461DDF">
          <w:rPr>
            <w:rFonts w:ascii="Century Schoolbook" w:hAnsi="Century Schoolbook" w:cs="Arial"/>
            <w:sz w:val="24"/>
            <w:szCs w:val="24"/>
            <w:lang w:val="en-US"/>
          </w:rPr>
          <w:t>(</w:t>
        </w:r>
      </w:ins>
      <w:ins w:id="63" w:author="ERIC SPERANZA" w:date="2017-10-19T14:30:00Z">
        <w:r w:rsidR="00461DDF">
          <w:rPr>
            <w:rFonts w:ascii="Century Schoolbook" w:hAnsi="Century Schoolbook" w:cs="Arial"/>
            <w:sz w:val="24"/>
            <w:szCs w:val="24"/>
            <w:lang w:val="en-US"/>
          </w:rPr>
          <w:t>100 mg approx.</w:t>
        </w:r>
      </w:ins>
      <w:ins w:id="64" w:author="ERIC SPERANZA" w:date="2017-10-19T14:29:00Z">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were </w:t>
      </w:r>
      <w:proofErr w:type="spellStart"/>
      <w:r w:rsidRPr="002C40F0">
        <w:rPr>
          <w:rFonts w:ascii="Century Schoolbook" w:hAnsi="Century Schoolbook" w:cs="Arial"/>
          <w:sz w:val="24"/>
          <w:szCs w:val="24"/>
          <w:lang w:val="en-US"/>
        </w:rPr>
        <w:t>saponified</w:t>
      </w:r>
      <w:proofErr w:type="spellEnd"/>
      <w:r w:rsidRPr="002C40F0">
        <w:rPr>
          <w:rFonts w:ascii="Century Schoolbook" w:hAnsi="Century Schoolbook" w:cs="Arial"/>
          <w:sz w:val="24"/>
          <w:szCs w:val="24"/>
          <w:lang w:val="en-US"/>
        </w:rPr>
        <w:t xml:space="preserve"> with 1M KOH in methanol and non-</w:t>
      </w:r>
      <w:proofErr w:type="spellStart"/>
      <w:r w:rsidRPr="002C40F0">
        <w:rPr>
          <w:rFonts w:ascii="Century Schoolbook" w:hAnsi="Century Schoolbook" w:cs="Arial"/>
          <w:sz w:val="24"/>
          <w:szCs w:val="24"/>
          <w:lang w:val="en-US"/>
        </w:rPr>
        <w:t>saponifiable</w:t>
      </w:r>
      <w:proofErr w:type="spellEnd"/>
      <w:r w:rsidRPr="002C40F0">
        <w:rPr>
          <w:rFonts w:ascii="Century Schoolbook" w:hAnsi="Century Schoolbook" w:cs="Arial"/>
          <w:sz w:val="24"/>
          <w:szCs w:val="24"/>
          <w:lang w:val="en-US"/>
        </w:rPr>
        <w:t xml:space="preserve"> compounds were extracted with petroleum ether – diethyl ether (4:1 v/v, Christie, 1989). The extracts were concentrated under a nitrogen stream and </w:t>
      </w:r>
      <w:proofErr w:type="spellStart"/>
      <w:r w:rsidRPr="002C40F0">
        <w:rPr>
          <w:rFonts w:ascii="Century Schoolbook" w:hAnsi="Century Schoolbook" w:cs="Arial"/>
          <w:sz w:val="24"/>
          <w:szCs w:val="24"/>
          <w:lang w:val="en-US"/>
        </w:rPr>
        <w:t>derivatized</w:t>
      </w:r>
      <w:proofErr w:type="spellEnd"/>
      <w:r w:rsidRPr="002C40F0">
        <w:rPr>
          <w:rFonts w:ascii="Century Schoolbook" w:hAnsi="Century Schoolbook" w:cs="Arial"/>
          <w:sz w:val="24"/>
          <w:szCs w:val="24"/>
          <w:lang w:val="en-US"/>
        </w:rPr>
        <w:t xml:space="preserve"> with</w:t>
      </w:r>
      <w:ins w:id="65" w:author="ERIC SPERANZA" w:date="2017-10-19T14:30:00Z">
        <w:r w:rsidR="00461DDF">
          <w:rPr>
            <w:rFonts w:ascii="Century Schoolbook" w:hAnsi="Century Schoolbook" w:cs="Arial"/>
            <w:sz w:val="24"/>
            <w:szCs w:val="24"/>
            <w:lang w:val="en-US"/>
          </w:rPr>
          <w:t xml:space="preserve"> </w:t>
        </w:r>
      </w:ins>
      <w:ins w:id="66" w:author="ERIC SPERANZA" w:date="2017-10-19T14:31:00Z">
        <w:r w:rsidR="00461DDF">
          <w:rPr>
            <w:rFonts w:ascii="Century Schoolbook" w:hAnsi="Century Schoolbook" w:cs="Arial"/>
            <w:sz w:val="24"/>
            <w:szCs w:val="24"/>
            <w:lang w:val="en-US"/>
          </w:rPr>
          <w:t xml:space="preserve">150 </w:t>
        </w:r>
        <w:proofErr w:type="spellStart"/>
        <w:r w:rsidR="00461DDF" w:rsidRPr="002C40F0">
          <w:rPr>
            <w:rFonts w:ascii="Century Schoolbook" w:hAnsi="Century Schoolbook" w:cs="Arial"/>
            <w:sz w:val="24"/>
            <w:szCs w:val="24"/>
            <w:lang w:val="en-US"/>
          </w:rPr>
          <w:t>μ</w:t>
        </w:r>
      </w:ins>
      <w:ins w:id="67" w:author="ERIC SPERANZA" w:date="2017-10-19T14:30:00Z">
        <w:r w:rsidR="00461DDF">
          <w:rPr>
            <w:rFonts w:ascii="Century Schoolbook" w:hAnsi="Century Schoolbook" w:cs="Arial"/>
            <w:sz w:val="24"/>
            <w:szCs w:val="24"/>
            <w:lang w:val="en-US"/>
          </w:rPr>
          <w:t>l</w:t>
        </w:r>
        <w:proofErr w:type="spellEnd"/>
        <w:r w:rsidR="00461DDF">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 xml:space="preserve"> </w:t>
      </w:r>
      <w:ins w:id="68" w:author="ERIC SPERANZA" w:date="2017-10-19T14:31:00Z">
        <w:r w:rsidR="00461DDF">
          <w:rPr>
            <w:rFonts w:ascii="Century Schoolbook" w:hAnsi="Century Schoolbook" w:cs="Arial"/>
            <w:sz w:val="24"/>
            <w:szCs w:val="24"/>
            <w:lang w:val="en-US"/>
          </w:rPr>
          <w:t xml:space="preserve">of </w:t>
        </w:r>
      </w:ins>
      <w:r w:rsidRPr="002C40F0">
        <w:rPr>
          <w:rFonts w:ascii="Century Schoolbook" w:hAnsi="Century Schoolbook" w:cs="Arial"/>
          <w:sz w:val="24"/>
          <w:szCs w:val="24"/>
          <w:lang w:val="en-US"/>
        </w:rPr>
        <w:t>N,O-</w:t>
      </w:r>
      <w:proofErr w:type="spellStart"/>
      <w:r w:rsidRPr="002C40F0">
        <w:rPr>
          <w:rFonts w:ascii="Century Schoolbook" w:hAnsi="Century Schoolbook" w:cs="Arial"/>
          <w:sz w:val="24"/>
          <w:szCs w:val="24"/>
          <w:lang w:val="en-US"/>
        </w:rPr>
        <w:t>Bis</w:t>
      </w:r>
      <w:proofErr w:type="spellEnd"/>
      <w:r w:rsidRPr="002C40F0">
        <w:rPr>
          <w:rFonts w:ascii="Century Schoolbook" w:hAnsi="Century Schoolbook" w:cs="Arial"/>
          <w:sz w:val="24"/>
          <w:szCs w:val="24"/>
          <w:lang w:val="en-US"/>
        </w:rPr>
        <w:t>(</w:t>
      </w:r>
      <w:proofErr w:type="spellStart"/>
      <w:r w:rsidRPr="002C40F0">
        <w:rPr>
          <w:rFonts w:ascii="Century Schoolbook" w:hAnsi="Century Schoolbook" w:cs="Arial"/>
          <w:sz w:val="24"/>
          <w:szCs w:val="24"/>
          <w:lang w:val="en-US"/>
        </w:rPr>
        <w:t>trimethylsilyl</w:t>
      </w:r>
      <w:proofErr w:type="spellEnd"/>
      <w:r w:rsidRPr="002C40F0">
        <w:rPr>
          <w:rFonts w:ascii="Century Schoolbook" w:hAnsi="Century Schoolbook" w:cs="Arial"/>
          <w:sz w:val="24"/>
          <w:szCs w:val="24"/>
          <w:lang w:val="en-US"/>
        </w:rPr>
        <w:t>)trifluoroacetamide and trimethylchlorosilane (BSTFA:TMCS, 10:1</w:t>
      </w:r>
      <w:r w:rsidR="007440C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xml:space="preserve">; Sigma-Aldrich, St. Louis, MO, USA) for 3 hours at </w:t>
      </w:r>
      <w:del w:id="69" w:author="ERIC SPERANZA" w:date="2017-10-09T15:06:00Z">
        <w:r w:rsidRPr="002C40F0">
          <w:rPr>
            <w:rFonts w:ascii="Century Schoolbook" w:hAnsi="Century Schoolbook" w:cs="Arial"/>
            <w:sz w:val="24"/>
            <w:szCs w:val="24"/>
            <w:lang w:val="en-US"/>
          </w:rPr>
          <w:delText>60</w:delText>
        </w:r>
        <w:r w:rsidRPr="002C40F0">
          <w:rPr>
            <w:rFonts w:ascii="Century Schoolbook" w:hAnsi="Century Schoolbook" w:cs="Times New Roman"/>
            <w:sz w:val="24"/>
            <w:szCs w:val="24"/>
            <w:lang w:val="en-US"/>
          </w:rPr>
          <w:delText>º</w:delText>
        </w:r>
        <w:r w:rsidRPr="002C40F0">
          <w:rPr>
            <w:rFonts w:ascii="Century Schoolbook" w:hAnsi="Century Schoolbook" w:cs="Arial"/>
            <w:sz w:val="24"/>
            <w:szCs w:val="24"/>
            <w:lang w:val="en-US"/>
          </w:rPr>
          <w:delText>C</w:delText>
        </w:r>
      </w:del>
      <w:ins w:id="70" w:author="ERIC SPERANZA" w:date="2017-10-09T15:06:00Z">
        <w:r w:rsidRPr="002C40F0">
          <w:rPr>
            <w:rFonts w:ascii="Century Schoolbook" w:hAnsi="Century Schoolbook" w:cs="Arial"/>
            <w:sz w:val="24"/>
            <w:szCs w:val="24"/>
            <w:lang w:val="en-US"/>
          </w:rPr>
          <w:t>60</w:t>
        </w:r>
        <w:r w:rsidR="00240E49">
          <w:rPr>
            <w:rFonts w:ascii="Century Schoolbook" w:hAnsi="Century Schoolbook" w:cs="Arial"/>
            <w:sz w:val="24"/>
            <w:szCs w:val="24"/>
            <w:lang w:val="en-US"/>
          </w:rPr>
          <w:t xml:space="preserve"> </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w:t>
        </w:r>
      </w:ins>
      <w:r w:rsidRPr="002C40F0">
        <w:rPr>
          <w:rFonts w:ascii="Century Schoolbook" w:hAnsi="Century Schoolbook" w:cs="Arial"/>
          <w:sz w:val="24"/>
          <w:szCs w:val="24"/>
          <w:lang w:val="en-US"/>
        </w:rPr>
        <w:t xml:space="preserve">. The resulting </w:t>
      </w:r>
      <w:proofErr w:type="spellStart"/>
      <w:r w:rsidRPr="002C40F0">
        <w:rPr>
          <w:rFonts w:ascii="Century Schoolbook" w:hAnsi="Century Schoolbook" w:cs="Arial"/>
          <w:sz w:val="24"/>
          <w:szCs w:val="24"/>
          <w:lang w:val="en-US"/>
        </w:rPr>
        <w:t>trimethylsilyl</w:t>
      </w:r>
      <w:proofErr w:type="spellEnd"/>
      <w:r w:rsidRPr="002C40F0">
        <w:rPr>
          <w:rFonts w:ascii="Century Schoolbook" w:hAnsi="Century Schoolbook" w:cs="Arial"/>
          <w:sz w:val="24"/>
          <w:szCs w:val="24"/>
          <w:lang w:val="en-US"/>
        </w:rPr>
        <w:t xml:space="preserve"> derivatives were concentrated to dryness under nitrogen and </w:t>
      </w:r>
      <w:proofErr w:type="spellStart"/>
      <w:r w:rsidRPr="002C40F0">
        <w:rPr>
          <w:rFonts w:ascii="Century Schoolbook" w:hAnsi="Century Schoolbook" w:cs="Arial"/>
          <w:sz w:val="24"/>
          <w:szCs w:val="24"/>
          <w:lang w:val="en-US"/>
        </w:rPr>
        <w:t>resuspended</w:t>
      </w:r>
      <w:proofErr w:type="spellEnd"/>
      <w:r w:rsidRPr="002C40F0">
        <w:rPr>
          <w:rFonts w:ascii="Century Schoolbook" w:hAnsi="Century Schoolbook" w:cs="Arial"/>
          <w:sz w:val="24"/>
          <w:szCs w:val="24"/>
          <w:lang w:val="en-US"/>
        </w:rPr>
        <w:t xml:space="preserve"> in toluene prior analysis.</w:t>
      </w:r>
      <w:ins w:id="71" w:author="ERIC SPERANZA" w:date="2017-10-19T14:33:00Z">
        <w:r w:rsidR="000659EF">
          <w:rPr>
            <w:rFonts w:ascii="Century Schoolbook" w:hAnsi="Century Schoolbook" w:cs="Arial"/>
            <w:sz w:val="24"/>
            <w:szCs w:val="24"/>
            <w:lang w:val="en-US"/>
          </w:rPr>
          <w:t xml:space="preserve"> All solvents used were </w:t>
        </w:r>
      </w:ins>
      <w:ins w:id="72" w:author="ERIC SPERANZA" w:date="2017-10-19T14:38:00Z">
        <w:r w:rsidR="000659EF">
          <w:rPr>
            <w:rFonts w:ascii="Century Schoolbook" w:hAnsi="Century Schoolbook" w:cs="Arial"/>
            <w:sz w:val="24"/>
            <w:szCs w:val="24"/>
            <w:lang w:val="en-US"/>
          </w:rPr>
          <w:t>pesticide residue analysis grade.</w:t>
        </w:r>
      </w:ins>
    </w:p>
    <w:p w14:paraId="07CAC712" w14:textId="1B010CC0"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w:t>
      </w:r>
      <w:proofErr w:type="spellStart"/>
      <w:r w:rsidRPr="002C40F0">
        <w:rPr>
          <w:rFonts w:ascii="Century Schoolbook" w:hAnsi="Century Schoolbook" w:cs="Arial"/>
          <w:sz w:val="24"/>
          <w:szCs w:val="24"/>
          <w:lang w:val="en-US"/>
        </w:rPr>
        <w:t>Clarus</w:t>
      </w:r>
      <w:proofErr w:type="spellEnd"/>
      <w:r w:rsidRPr="002C40F0">
        <w:rPr>
          <w:rFonts w:ascii="Century Schoolbook" w:hAnsi="Century Schoolbook" w:cs="Arial"/>
          <w:sz w:val="24"/>
          <w:szCs w:val="24"/>
          <w:lang w:val="en-US"/>
        </w:rPr>
        <w:t xml:space="preserve">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 xml:space="preserve">a </w:t>
      </w:r>
      <w:proofErr w:type="spellStart"/>
      <w:r w:rsidR="000B36D9" w:rsidRPr="002C40F0">
        <w:rPr>
          <w:rFonts w:ascii="Century Schoolbook" w:hAnsi="Century Schoolbook" w:cs="Arial"/>
          <w:sz w:val="24"/>
          <w:szCs w:val="24"/>
          <w:lang w:val="en-US"/>
        </w:rPr>
        <w:t>Quadrex</w:t>
      </w:r>
      <w:proofErr w:type="spellEnd"/>
      <w:r w:rsidR="000B36D9" w:rsidRPr="002C40F0">
        <w:rPr>
          <w:rFonts w:ascii="Century Schoolbook" w:hAnsi="Century Schoolbook" w:cs="Arial"/>
          <w:sz w:val="24"/>
          <w:szCs w:val="24"/>
          <w:lang w:val="en-US"/>
        </w:rPr>
        <w:t xml:space="preserve"> 007-5MS capillary column (</w:t>
      </w:r>
      <w:r w:rsidR="00E8171B" w:rsidRPr="002C40F0">
        <w:rPr>
          <w:rFonts w:ascii="Century Schoolbook" w:hAnsi="Century Schoolbook" w:cs="Arial"/>
          <w:sz w:val="24"/>
          <w:szCs w:val="24"/>
          <w:lang w:val="en-US"/>
        </w:rPr>
        <w:t xml:space="preserve">60 m, 0.32 mm </w:t>
      </w:r>
      <w:proofErr w:type="spellStart"/>
      <w:r w:rsidR="00E8171B" w:rsidRPr="002C40F0">
        <w:rPr>
          <w:rFonts w:ascii="Century Schoolbook" w:hAnsi="Century Schoolbook" w:cs="Arial"/>
          <w:sz w:val="24"/>
          <w:szCs w:val="24"/>
          <w:lang w:val="en-US"/>
        </w:rPr>
        <w:t>i.d.</w:t>
      </w:r>
      <w:proofErr w:type="spellEnd"/>
      <w:r w:rsidR="00E8171B" w:rsidRPr="002C40F0">
        <w:rPr>
          <w:rFonts w:ascii="Century Schoolbook" w:hAnsi="Century Schoolbook" w:cs="Arial"/>
          <w:sz w:val="24"/>
          <w:szCs w:val="24"/>
          <w:lang w:val="en-US"/>
        </w:rPr>
        <w:t xml:space="preserve">, 0.25 </w:t>
      </w:r>
      <w:proofErr w:type="spellStart"/>
      <w:r w:rsidR="00E8171B" w:rsidRPr="002C40F0">
        <w:rPr>
          <w:rFonts w:ascii="Century Schoolbook" w:hAnsi="Century Schoolbook" w:cs="Arial"/>
          <w:sz w:val="24"/>
          <w:szCs w:val="24"/>
          <w:lang w:val="en-US"/>
        </w:rPr>
        <w:t>μm</w:t>
      </w:r>
      <w:proofErr w:type="spellEnd"/>
      <w:r w:rsidR="00E8171B" w:rsidRPr="002C40F0">
        <w:rPr>
          <w:rFonts w:ascii="Century Schoolbook" w:hAnsi="Century Schoolbook" w:cs="Arial"/>
          <w:sz w:val="24"/>
          <w:szCs w:val="24"/>
          <w:lang w:val="en-US"/>
        </w:rPr>
        <w:t xml:space="preserve">; </w:t>
      </w:r>
      <w:proofErr w:type="spellStart"/>
      <w:r w:rsidR="0072724A" w:rsidRPr="002C40F0">
        <w:rPr>
          <w:rFonts w:ascii="Century Schoolbook" w:hAnsi="Century Schoolbook" w:cs="Arial"/>
          <w:sz w:val="24"/>
          <w:szCs w:val="24"/>
          <w:lang w:val="en-US"/>
        </w:rPr>
        <w:t>Quadrex</w:t>
      </w:r>
      <w:proofErr w:type="spellEnd"/>
      <w:r w:rsidR="0072724A" w:rsidRPr="002C40F0">
        <w:rPr>
          <w:rFonts w:ascii="Century Schoolbook" w:hAnsi="Century Schoolbook" w:cs="Arial"/>
          <w:sz w:val="24"/>
          <w:szCs w:val="24"/>
          <w:lang w:val="en-US"/>
        </w:rPr>
        <w:t xml:space="preserve">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 xml:space="preserve">/min and the temperature of injector was set at </w:t>
      </w:r>
      <w:del w:id="73" w:author="ERIC SPERANZA" w:date="2017-10-09T15:06:00Z">
        <w:r w:rsidR="00E8171B" w:rsidRPr="002C40F0">
          <w:rPr>
            <w:rFonts w:ascii="Century Schoolbook" w:hAnsi="Century Schoolbook" w:cs="Arial"/>
            <w:sz w:val="24"/>
            <w:szCs w:val="24"/>
            <w:lang w:val="en-US"/>
          </w:rPr>
          <w:delText>250</w:delText>
        </w:r>
        <w:r w:rsidR="00E8171B" w:rsidRPr="002C40F0">
          <w:rPr>
            <w:rFonts w:ascii="Century Schoolbook" w:hAnsi="Century Schoolbook" w:cs="Times New Roman"/>
            <w:sz w:val="24"/>
            <w:szCs w:val="24"/>
            <w:lang w:val="en-US"/>
          </w:rPr>
          <w:delText>º</w:delText>
        </w:r>
        <w:r w:rsidR="00E8171B" w:rsidRPr="002C40F0">
          <w:rPr>
            <w:rFonts w:ascii="Century Schoolbook" w:hAnsi="Century Schoolbook" w:cs="Arial"/>
            <w:sz w:val="24"/>
            <w:szCs w:val="24"/>
            <w:lang w:val="en-US"/>
          </w:rPr>
          <w:delText>C</w:delText>
        </w:r>
      </w:del>
      <w:ins w:id="74" w:author="ERIC SPERANZA" w:date="2017-10-09T15:06:00Z">
        <w:r w:rsidR="00E8171B" w:rsidRPr="002C40F0">
          <w:rPr>
            <w:rFonts w:ascii="Century Schoolbook" w:hAnsi="Century Schoolbook" w:cs="Arial"/>
            <w:sz w:val="24"/>
            <w:szCs w:val="24"/>
            <w:lang w:val="en-US"/>
          </w:rPr>
          <w:t>250</w:t>
        </w:r>
        <w:r w:rsidR="00240E49">
          <w:rPr>
            <w:rFonts w:ascii="Century Schoolbook" w:hAnsi="Century Schoolbook" w:cs="Arial"/>
            <w:sz w:val="24"/>
            <w:szCs w:val="24"/>
            <w:lang w:val="en-US"/>
          </w:rPr>
          <w:t xml:space="preserve"> </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w:t>
        </w:r>
      </w:ins>
      <w:r w:rsidR="00E8171B" w:rsidRPr="002C40F0">
        <w:rPr>
          <w:rFonts w:ascii="Century Schoolbook" w:hAnsi="Century Schoolbook" w:cs="Arial"/>
          <w:sz w:val="24"/>
          <w:szCs w:val="24"/>
          <w:lang w:val="en-US"/>
        </w:rPr>
        <w:t xml:space="preserve"> (split-</w:t>
      </w:r>
      <w:proofErr w:type="spellStart"/>
      <w:r w:rsidR="00E8171B" w:rsidRPr="002C40F0">
        <w:rPr>
          <w:rFonts w:ascii="Century Schoolbook" w:hAnsi="Century Schoolbook" w:cs="Arial"/>
          <w:sz w:val="24"/>
          <w:szCs w:val="24"/>
          <w:lang w:val="en-US"/>
        </w:rPr>
        <w:t>splitless</w:t>
      </w:r>
      <w:proofErr w:type="spellEnd"/>
      <w:r w:rsidR="00E8171B" w:rsidRPr="002C40F0">
        <w:rPr>
          <w:rFonts w:ascii="Century Schoolbook" w:hAnsi="Century Schoolbook" w:cs="Arial"/>
          <w:sz w:val="24"/>
          <w:szCs w:val="24"/>
          <w:lang w:val="en-US"/>
        </w:rPr>
        <w:t xml:space="preserve">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 xml:space="preserve">The oven temperature program started at </w:t>
      </w:r>
      <w:del w:id="75" w:author="ERIC SPERANZA" w:date="2017-10-09T15:06:00Z">
        <w:r w:rsidR="002D0713" w:rsidRPr="002C40F0">
          <w:rPr>
            <w:rFonts w:ascii="Century Schoolbook" w:hAnsi="Century Schoolbook" w:cs="Arial"/>
            <w:sz w:val="24"/>
            <w:szCs w:val="24"/>
            <w:lang w:val="en-US"/>
          </w:rPr>
          <w:delText>100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76" w:author="ERIC SPERANZA" w:date="2017-10-09T15:06:00Z">
        <w:r w:rsidR="002D0713"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 xml:space="preserve">C at </w:t>
      </w:r>
      <w:del w:id="77" w:author="ERIC SPERANZA" w:date="2017-10-09T15:06:00Z">
        <w:r w:rsidR="002D0713" w:rsidRPr="002C40F0">
          <w:rPr>
            <w:rFonts w:ascii="Century Schoolbook" w:hAnsi="Century Schoolbook" w:cs="Arial"/>
            <w:sz w:val="24"/>
            <w:szCs w:val="24"/>
            <w:lang w:val="en-US"/>
          </w:rPr>
          <w:delText>15</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78" w:author="ERIC SPERANZA" w:date="2017-10-09T15:06:00Z">
        <w:r w:rsidR="002D0713" w:rsidRPr="002C40F0">
          <w:rPr>
            <w:rFonts w:ascii="Century Schoolbook" w:hAnsi="Century Schoolbook" w:cs="Arial"/>
            <w:sz w:val="24"/>
            <w:szCs w:val="24"/>
            <w:lang w:val="en-US"/>
          </w:rPr>
          <w:t>15</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/min and to </w:t>
      </w:r>
      <w:del w:id="79" w:author="ERIC SPERANZA" w:date="2017-10-09T15:06:00Z">
        <w:r w:rsidR="002D0713" w:rsidRPr="002C40F0">
          <w:rPr>
            <w:rFonts w:ascii="Century Schoolbook" w:hAnsi="Century Schoolbook" w:cs="Arial"/>
            <w:sz w:val="24"/>
            <w:szCs w:val="24"/>
            <w:lang w:val="en-US"/>
          </w:rPr>
          <w:delText>300</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0" w:author="ERIC SPERANZA" w:date="2017-10-09T15:06:00Z">
        <w:r w:rsidR="002D0713" w:rsidRPr="002C40F0">
          <w:rPr>
            <w:rFonts w:ascii="Century Schoolbook" w:hAnsi="Century Schoolbook" w:cs="Arial"/>
            <w:sz w:val="24"/>
            <w:szCs w:val="24"/>
            <w:lang w:val="en-US"/>
          </w:rPr>
          <w:t>300</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 xml:space="preserve"> at </w:t>
      </w:r>
      <w:del w:id="81" w:author="ERIC SPERANZA" w:date="2017-10-09T15:06:00Z">
        <w:r w:rsidR="002D0713" w:rsidRPr="002C40F0">
          <w:rPr>
            <w:rFonts w:ascii="Century Schoolbook" w:hAnsi="Century Schoolbook" w:cs="Arial"/>
            <w:sz w:val="24"/>
            <w:szCs w:val="24"/>
            <w:lang w:val="en-US"/>
          </w:rPr>
          <w:delText>3</w:delText>
        </w:r>
        <w:r w:rsidR="002D0713" w:rsidRPr="002C40F0">
          <w:rPr>
            <w:rFonts w:ascii="Century Schoolbook" w:hAnsi="Century Schoolbook" w:cs="Times New Roman"/>
            <w:sz w:val="24"/>
            <w:szCs w:val="24"/>
            <w:lang w:val="en-US"/>
          </w:rPr>
          <w:delText>º</w:delText>
        </w:r>
        <w:r w:rsidR="002D0713" w:rsidRPr="002C40F0">
          <w:rPr>
            <w:rFonts w:ascii="Century Schoolbook" w:hAnsi="Century Schoolbook" w:cs="Arial"/>
            <w:sz w:val="24"/>
            <w:szCs w:val="24"/>
            <w:lang w:val="en-US"/>
          </w:rPr>
          <w:delText>C</w:delText>
        </w:r>
      </w:del>
      <w:ins w:id="82" w:author="ERIC SPERANZA" w:date="2017-10-09T15:06:00Z">
        <w:r w:rsidR="002D0713" w:rsidRPr="002C40F0">
          <w:rPr>
            <w:rFonts w:ascii="Century Schoolbook" w:hAnsi="Century Schoolbook" w:cs="Arial"/>
            <w:sz w:val="24"/>
            <w:szCs w:val="24"/>
            <w:lang w:val="en-US"/>
          </w:rPr>
          <w:t>3</w:t>
        </w:r>
        <w:r w:rsidR="00240E49">
          <w:rPr>
            <w:rFonts w:ascii="Century Schoolbook" w:hAnsi="Century Schoolbook" w:cs="Arial"/>
            <w:sz w:val="24"/>
            <w:szCs w:val="24"/>
            <w:lang w:val="en-US"/>
          </w:rPr>
          <w:t xml:space="preserve"> </w:t>
        </w:r>
        <w:r w:rsidR="002D0713" w:rsidRPr="002C40F0">
          <w:rPr>
            <w:rFonts w:ascii="Century Schoolbook" w:hAnsi="Century Schoolbook" w:cs="Times New Roman"/>
            <w:sz w:val="24"/>
            <w:szCs w:val="24"/>
            <w:lang w:val="en-US"/>
          </w:rPr>
          <w:t>º</w:t>
        </w:r>
        <w:r w:rsidR="002D0713" w:rsidRPr="002C40F0">
          <w:rPr>
            <w:rFonts w:ascii="Century Schoolbook" w:hAnsi="Century Schoolbook" w:cs="Arial"/>
            <w:sz w:val="24"/>
            <w:szCs w:val="24"/>
            <w:lang w:val="en-US"/>
          </w:rPr>
          <w:t>C</w:t>
        </w:r>
      </w:ins>
      <w:r w:rsidR="002D0713" w:rsidRPr="002C40F0">
        <w:rPr>
          <w:rFonts w:ascii="Century Schoolbook" w:hAnsi="Century Schoolbook" w:cs="Arial"/>
          <w:sz w:val="24"/>
          <w:szCs w:val="24"/>
          <w:lang w:val="en-US"/>
        </w:rPr>
        <w:t>/min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The transfer line temperature was set at </w:t>
      </w:r>
      <w:del w:id="83" w:author="ERIC SPERANZA" w:date="2017-10-09T15:06:00Z">
        <w:r w:rsidR="004632EC" w:rsidRPr="002C40F0">
          <w:rPr>
            <w:rFonts w:ascii="Century Schoolbook" w:hAnsi="Century Schoolbook" w:cs="Arial"/>
            <w:sz w:val="24"/>
            <w:szCs w:val="24"/>
            <w:lang w:val="en-US"/>
          </w:rPr>
          <w:delText>200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84" w:author="ERIC SPERANZA" w:date="2017-10-09T15:06:00Z">
        <w:r w:rsidR="004632EC" w:rsidRPr="002C40F0">
          <w:rPr>
            <w:rFonts w:ascii="Century Schoolbook" w:hAnsi="Century Schoolbook" w:cs="Arial"/>
            <w:sz w:val="24"/>
            <w:szCs w:val="24"/>
            <w:lang w:val="en-US"/>
          </w:rPr>
          <w:t>200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and the </w:t>
      </w:r>
      <w:proofErr w:type="spellStart"/>
      <w:r w:rsidR="004632EC" w:rsidRPr="002C40F0">
        <w:rPr>
          <w:rFonts w:ascii="Century Schoolbook" w:hAnsi="Century Schoolbook" w:cs="Arial"/>
          <w:sz w:val="24"/>
          <w:szCs w:val="24"/>
          <w:lang w:val="en-US"/>
        </w:rPr>
        <w:t>analytes</w:t>
      </w:r>
      <w:proofErr w:type="spellEnd"/>
      <w:r w:rsidR="004632EC" w:rsidRPr="002C40F0">
        <w:rPr>
          <w:rFonts w:ascii="Century Schoolbook" w:hAnsi="Century Schoolbook" w:cs="Arial"/>
          <w:sz w:val="24"/>
          <w:szCs w:val="24"/>
          <w:lang w:val="en-US"/>
        </w:rPr>
        <w:t xml:space="preserve"> were ionized by 70</w:t>
      </w:r>
      <w:r w:rsidR="007440C9">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 xml:space="preserve">eV electron impact at </w:t>
      </w:r>
      <w:del w:id="85" w:author="ERIC SPERANZA" w:date="2017-10-09T15:06:00Z">
        <w:r w:rsidR="004632EC" w:rsidRPr="002C40F0">
          <w:rPr>
            <w:rFonts w:ascii="Century Schoolbook" w:hAnsi="Century Schoolbook" w:cs="Arial"/>
            <w:sz w:val="24"/>
            <w:szCs w:val="24"/>
            <w:lang w:val="en-US"/>
          </w:rPr>
          <w:delText>180</w:delText>
        </w:r>
        <w:r w:rsidR="004632EC" w:rsidRPr="002C40F0">
          <w:rPr>
            <w:rFonts w:ascii="Century Schoolbook" w:hAnsi="Century Schoolbook" w:cs="Times New Roman"/>
            <w:sz w:val="24"/>
            <w:szCs w:val="24"/>
            <w:lang w:val="en-US"/>
          </w:rPr>
          <w:delText>º</w:delText>
        </w:r>
        <w:r w:rsidR="004632EC" w:rsidRPr="002C40F0">
          <w:rPr>
            <w:rFonts w:ascii="Century Schoolbook" w:hAnsi="Century Schoolbook" w:cs="Arial"/>
            <w:sz w:val="24"/>
            <w:szCs w:val="24"/>
            <w:lang w:val="en-US"/>
          </w:rPr>
          <w:delText>C</w:delText>
        </w:r>
      </w:del>
      <w:ins w:id="86" w:author="ERIC SPERANZA" w:date="2017-10-09T15:06:00Z">
        <w:r w:rsidR="004632EC" w:rsidRPr="002C40F0">
          <w:rPr>
            <w:rFonts w:ascii="Century Schoolbook" w:hAnsi="Century Schoolbook" w:cs="Arial"/>
            <w:sz w:val="24"/>
            <w:szCs w:val="24"/>
            <w:lang w:val="en-US"/>
          </w:rPr>
          <w:t>180</w:t>
        </w:r>
        <w:r w:rsidR="00240E49">
          <w:rPr>
            <w:rFonts w:ascii="Century Schoolbook" w:hAnsi="Century Schoolbook" w:cs="Arial"/>
            <w:sz w:val="24"/>
            <w:szCs w:val="24"/>
            <w:lang w:val="en-US"/>
          </w:rPr>
          <w:t xml:space="preserve"> </w:t>
        </w:r>
        <w:r w:rsidR="004632EC" w:rsidRPr="002C40F0">
          <w:rPr>
            <w:rFonts w:ascii="Century Schoolbook" w:hAnsi="Century Schoolbook" w:cs="Times New Roman"/>
            <w:sz w:val="24"/>
            <w:szCs w:val="24"/>
            <w:lang w:val="en-US"/>
          </w:rPr>
          <w:t>º</w:t>
        </w:r>
        <w:r w:rsidR="004632EC" w:rsidRPr="002C40F0">
          <w:rPr>
            <w:rFonts w:ascii="Century Schoolbook" w:hAnsi="Century Schoolbook" w:cs="Arial"/>
            <w:sz w:val="24"/>
            <w:szCs w:val="24"/>
            <w:lang w:val="en-US"/>
          </w:rPr>
          <w:t>C</w:t>
        </w:r>
      </w:ins>
      <w:r w:rsidR="004632EC"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w:t>
      </w:r>
      <w:proofErr w:type="spellStart"/>
      <w:r w:rsidR="002D0713" w:rsidRPr="002C40F0">
        <w:rPr>
          <w:rFonts w:ascii="Century Schoolbook" w:hAnsi="Century Schoolbook" w:cs="Arial"/>
          <w:sz w:val="24"/>
          <w:szCs w:val="24"/>
          <w:lang w:val="en-US"/>
        </w:rPr>
        <w:t>amu</w:t>
      </w:r>
      <w:proofErr w:type="spellEnd"/>
      <w:r w:rsidR="002D0713" w:rsidRPr="002C40F0">
        <w:rPr>
          <w:rFonts w:ascii="Century Schoolbook" w:hAnsi="Century Schoolbook" w:cs="Arial"/>
          <w:sz w:val="24"/>
          <w:szCs w:val="24"/>
          <w:lang w:val="en-US"/>
        </w:rPr>
        <w:t xml:space="preserve">)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 xml:space="preserve">Data were acquired and processed with </w:t>
      </w:r>
      <w:proofErr w:type="spellStart"/>
      <w:r w:rsidR="00CC3940" w:rsidRPr="002C40F0">
        <w:rPr>
          <w:rFonts w:ascii="Century Schoolbook" w:hAnsi="Century Schoolbook" w:cs="Arial"/>
          <w:sz w:val="24"/>
          <w:szCs w:val="24"/>
          <w:lang w:val="en-US"/>
        </w:rPr>
        <w:t>TurboMass</w:t>
      </w:r>
      <w:proofErr w:type="spellEnd"/>
      <w:r w:rsidR="00CC3940" w:rsidRPr="002C40F0">
        <w:rPr>
          <w:rFonts w:ascii="Century Schoolbook" w:hAnsi="Century Schoolbook" w:cs="Arial"/>
          <w:sz w:val="24"/>
          <w:szCs w:val="24"/>
          <w:lang w:val="en-US"/>
        </w:rPr>
        <w:t xml:space="preserve"> 5.1 software.</w:t>
      </w:r>
    </w:p>
    <w:p w14:paraId="0943BA29" w14:textId="4468244C" w:rsidR="002778E9" w:rsidRPr="002C40F0" w:rsidRDefault="002A4928">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w:t>
      </w:r>
      <w:r w:rsidR="00263F74" w:rsidRPr="0092125E">
        <w:rPr>
          <w:rFonts w:ascii="Century Schoolbook" w:hAnsi="Century Schoolbook" w:cs="Arial"/>
          <w:i/>
          <w:sz w:val="24"/>
          <w:szCs w:val="24"/>
          <w:lang w:val="en-US"/>
        </w:rPr>
        <w:t>m</w:t>
      </w:r>
      <w:r w:rsidR="00263F74" w:rsidRPr="002C40F0">
        <w:rPr>
          <w:rFonts w:ascii="Century Schoolbook" w:hAnsi="Century Schoolbook" w:cs="Arial"/>
          <w:sz w:val="24"/>
          <w:szCs w:val="24"/>
          <w:lang w:val="en-US"/>
        </w:rPr>
        <w:t>/</w:t>
      </w:r>
      <w:r w:rsidR="00263F74" w:rsidRPr="0092125E">
        <w:rPr>
          <w:rFonts w:ascii="Century Schoolbook" w:hAnsi="Century Schoolbook" w:cs="Arial"/>
          <w:i/>
          <w:sz w:val="24"/>
          <w:szCs w:val="24"/>
          <w:lang w:val="en-US"/>
        </w:rPr>
        <w:t>z</w:t>
      </w:r>
      <w:r w:rsidR="00263F74" w:rsidRPr="002C40F0">
        <w:rPr>
          <w:rFonts w:ascii="Century Schoolbook" w:hAnsi="Century Schoolbook" w:cs="Arial"/>
          <w:sz w:val="24"/>
          <w:szCs w:val="24"/>
          <w:lang w:val="en-US"/>
        </w:rPr>
        <w:t>)</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ins w:id="87" w:author="ERIC SPERANZA" w:date="2017-10-17T15:08:00Z">
        <w:r w:rsidR="00C97732">
          <w:rPr>
            <w:rFonts w:ascii="Century Schoolbook" w:hAnsi="Century Schoolbook" w:cs="Arial"/>
            <w:sz w:val="24"/>
            <w:szCs w:val="24"/>
            <w:lang w:val="en-US"/>
          </w:rPr>
          <w:t xml:space="preserve"> </w:t>
        </w:r>
        <w:proofErr w:type="spellStart"/>
        <w:r w:rsidR="00C97732">
          <w:rPr>
            <w:rFonts w:ascii="Century Schoolbook" w:hAnsi="Century Schoolbook" w:cs="Arial"/>
            <w:sz w:val="24"/>
            <w:szCs w:val="24"/>
            <w:lang w:val="en-US"/>
          </w:rPr>
          <w:t>Coprostanol</w:t>
        </w:r>
        <w:proofErr w:type="spellEnd"/>
        <w:r w:rsidR="00C97732">
          <w:rPr>
            <w:rFonts w:ascii="Century Schoolbook" w:hAnsi="Century Schoolbook" w:cs="Arial"/>
            <w:sz w:val="24"/>
            <w:szCs w:val="24"/>
            <w:lang w:val="en-US"/>
          </w:rPr>
          <w:t xml:space="preserve">, epicoprostanol, </w:t>
        </w:r>
      </w:ins>
      <w:proofErr w:type="spellStart"/>
      <w:ins w:id="88" w:author="ERIC SPERANZA" w:date="2017-10-17T15:10:00Z">
        <w:r w:rsidR="00C97732">
          <w:rPr>
            <w:rFonts w:ascii="Century Schoolbook" w:hAnsi="Century Schoolbook" w:cs="Arial"/>
            <w:sz w:val="24"/>
            <w:szCs w:val="24"/>
            <w:lang w:val="en-US"/>
          </w:rPr>
          <w:t>coprostanone</w:t>
        </w:r>
        <w:proofErr w:type="spellEnd"/>
        <w:r w:rsidR="00C97732">
          <w:rPr>
            <w:rFonts w:ascii="Century Schoolbook" w:hAnsi="Century Schoolbook" w:cs="Arial"/>
            <w:sz w:val="24"/>
            <w:szCs w:val="24"/>
            <w:lang w:val="en-US"/>
          </w:rPr>
          <w:t xml:space="preserve"> and </w:t>
        </w:r>
        <w:proofErr w:type="spellStart"/>
        <w:r w:rsidR="00C97732">
          <w:rPr>
            <w:rFonts w:ascii="Century Schoolbook" w:hAnsi="Century Schoolbook" w:cs="Arial"/>
            <w:sz w:val="24"/>
            <w:szCs w:val="24"/>
            <w:lang w:val="en-US"/>
          </w:rPr>
          <w:t>ethylcoprostanol</w:t>
        </w:r>
        <w:proofErr w:type="spellEnd"/>
        <w:r w:rsidR="00C97732">
          <w:rPr>
            <w:rFonts w:ascii="Century Schoolbook" w:hAnsi="Century Schoolbook" w:cs="Arial"/>
            <w:sz w:val="24"/>
            <w:szCs w:val="24"/>
            <w:lang w:val="en-US"/>
          </w:rPr>
          <w:t xml:space="preserve"> were </w:t>
        </w:r>
      </w:ins>
      <w:ins w:id="89" w:author="ERIC SPERANZA" w:date="2017-10-17T15:15:00Z">
        <w:r w:rsidR="00C97732">
          <w:rPr>
            <w:rFonts w:ascii="Century Schoolbook" w:hAnsi="Century Schoolbook" w:cs="Arial"/>
            <w:sz w:val="24"/>
            <w:szCs w:val="24"/>
            <w:lang w:val="en-US"/>
          </w:rPr>
          <w:t xml:space="preserve">collectively </w:t>
        </w:r>
      </w:ins>
      <w:ins w:id="90" w:author="ERIC SPERANZA" w:date="2017-10-17T15:10:00Z">
        <w:r w:rsidR="00C97732">
          <w:rPr>
            <w:rFonts w:ascii="Century Schoolbook" w:hAnsi="Century Schoolbook" w:cs="Arial"/>
            <w:sz w:val="24"/>
            <w:szCs w:val="24"/>
            <w:lang w:val="en-US"/>
          </w:rPr>
          <w:t xml:space="preserve">referred </w:t>
        </w:r>
      </w:ins>
      <w:ins w:id="91" w:author="ERIC SPERANZA" w:date="2017-10-17T15:15:00Z">
        <w:r w:rsidR="00C97732">
          <w:rPr>
            <w:rFonts w:ascii="Century Schoolbook" w:hAnsi="Century Schoolbook" w:cs="Arial"/>
            <w:sz w:val="24"/>
            <w:szCs w:val="24"/>
            <w:lang w:val="en-US"/>
          </w:rPr>
          <w:t xml:space="preserve">to </w:t>
        </w:r>
      </w:ins>
      <w:ins w:id="92" w:author="ERIC SPERANZA" w:date="2017-10-17T15:10:00Z">
        <w:r w:rsidR="00C97732">
          <w:rPr>
            <w:rFonts w:ascii="Century Schoolbook" w:hAnsi="Century Schoolbook" w:cs="Arial"/>
            <w:sz w:val="24"/>
            <w:szCs w:val="24"/>
            <w:lang w:val="en-US"/>
          </w:rPr>
          <w:t>as</w:t>
        </w:r>
      </w:ins>
      <w:ins w:id="93" w:author="ERIC SPERANZA" w:date="2017-10-17T15:15:00Z">
        <w:r w:rsidR="00C97732" w:rsidRPr="00C97732">
          <w:rPr>
            <w:rFonts w:ascii="Century Schoolbook" w:hAnsi="Century Schoolbook" w:cs="Arial"/>
            <w:sz w:val="24"/>
            <w:szCs w:val="24"/>
            <w:lang w:val="en-US"/>
          </w:rPr>
          <w:t xml:space="preserve"> </w:t>
        </w:r>
        <w:r w:rsidR="00C97732">
          <w:rPr>
            <w:rFonts w:ascii="Century Schoolbook" w:hAnsi="Century Schoolbook" w:cs="Arial"/>
            <w:sz w:val="24"/>
            <w:szCs w:val="24"/>
            <w:lang w:val="en-US"/>
          </w:rPr>
          <w:t>fecal sterols</w:t>
        </w:r>
      </w:ins>
      <w:ins w:id="94" w:author="ERIC SPERANZA" w:date="2017-10-17T15:10:00Z">
        <w:r w:rsidR="00C97732">
          <w:rPr>
            <w:rFonts w:ascii="Century Schoolbook" w:hAnsi="Century Schoolbook" w:cs="Arial"/>
            <w:sz w:val="24"/>
            <w:szCs w:val="24"/>
            <w:lang w:val="en-US"/>
          </w:rPr>
          <w:t>.</w:t>
        </w:r>
      </w:ins>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w:t>
      </w:r>
      <w:del w:id="95" w:author="ERIC SPERANZA" w:date="2017-10-23T17:19:00Z">
        <w:r w:rsidR="0072724A" w:rsidRPr="002C40F0" w:rsidDel="00C41D8F">
          <w:rPr>
            <w:rFonts w:ascii="Century Schoolbook" w:hAnsi="Century Schoolbook" w:cs="Arial"/>
            <w:sz w:val="24"/>
            <w:szCs w:val="24"/>
            <w:lang w:val="en-US"/>
          </w:rPr>
          <w:delText xml:space="preserve">14 </w:delText>
        </w:r>
      </w:del>
      <w:ins w:id="96" w:author="ERIC SPERANZA" w:date="2017-10-23T17:19:00Z">
        <w:r w:rsidR="00C41D8F" w:rsidRPr="002C40F0">
          <w:rPr>
            <w:rFonts w:ascii="Century Schoolbook" w:hAnsi="Century Schoolbook" w:cs="Arial"/>
            <w:sz w:val="24"/>
            <w:szCs w:val="24"/>
            <w:lang w:val="en-US"/>
          </w:rPr>
          <w:t>1</w:t>
        </w:r>
        <w:r w:rsidR="00C41D8F">
          <w:rPr>
            <w:rFonts w:ascii="Century Schoolbook" w:hAnsi="Century Schoolbook" w:cs="Arial"/>
            <w:sz w:val="24"/>
            <w:szCs w:val="24"/>
            <w:lang w:val="en-US"/>
          </w:rPr>
          <w:t>5</w:t>
        </w:r>
        <w:r w:rsidR="00C41D8F" w:rsidRPr="002C40F0">
          <w:rPr>
            <w:rFonts w:ascii="Century Schoolbook" w:hAnsi="Century Schoolbook" w:cs="Arial"/>
            <w:sz w:val="24"/>
            <w:szCs w:val="24"/>
            <w:lang w:val="en-US"/>
          </w:rPr>
          <w:t xml:space="preserve"> </w:t>
        </w:r>
      </w:ins>
      <w:r w:rsidR="0072724A" w:rsidRPr="002C40F0">
        <w:rPr>
          <w:rFonts w:ascii="Century Schoolbook" w:hAnsi="Century Schoolbook" w:cs="Arial"/>
          <w:sz w:val="24"/>
          <w:szCs w:val="24"/>
          <w:lang w:val="en-US"/>
        </w:rPr>
        <w:t>steroids (</w:t>
      </w:r>
      <w:proofErr w:type="spellStart"/>
      <w:ins w:id="97" w:author="ERIC SPERANZA" w:date="2017-10-23T17:26:00Z">
        <w:r w:rsidR="009F2939" w:rsidRPr="00661113">
          <w:rPr>
            <w:rFonts w:ascii="Century Schoolbook" w:hAnsi="Century Schoolbook" w:cs="Arial"/>
            <w:sz w:val="24"/>
            <w:szCs w:val="24"/>
            <w:lang w:val="en-US"/>
          </w:rPr>
          <w:t>Brassicasterol</w:t>
        </w:r>
        <w:proofErr w:type="spellEnd"/>
        <w:r w:rsidR="009F2939" w:rsidRPr="00661113">
          <w:rPr>
            <w:rFonts w:ascii="Century Schoolbook" w:hAnsi="Century Schoolbook" w:cs="Arial"/>
            <w:sz w:val="24"/>
            <w:szCs w:val="24"/>
            <w:lang w:val="en-US"/>
          </w:rPr>
          <w:t>,</w:t>
        </w:r>
        <w:r w:rsidR="009F2939">
          <w:rPr>
            <w:rFonts w:ascii="Century Schoolbook" w:hAnsi="Century Schoolbook" w:cs="Arial"/>
            <w:sz w:val="24"/>
            <w:szCs w:val="24"/>
            <w:lang w:val="en-US"/>
          </w:rPr>
          <w:t xml:space="preserve"> </w:t>
        </w:r>
        <w:proofErr w:type="spellStart"/>
        <w:r w:rsidR="009F2939" w:rsidRPr="00E4752C">
          <w:rPr>
            <w:rFonts w:ascii="Century Schoolbook" w:hAnsi="Century Schoolbook" w:cs="Arial"/>
            <w:sz w:val="24"/>
            <w:szCs w:val="24"/>
            <w:lang w:val="en-US"/>
          </w:rPr>
          <w:t>Campesterol</w:t>
        </w:r>
        <w:proofErr w:type="spellEnd"/>
        <w:r w:rsidR="009F2939" w:rsidRPr="00E4752C">
          <w:rPr>
            <w:rFonts w:ascii="Century Schoolbook" w:hAnsi="Century Schoolbook" w:cs="Arial"/>
            <w:sz w:val="24"/>
            <w:szCs w:val="24"/>
            <w:lang w:val="en-US"/>
          </w:rPr>
          <w:t xml:space="preserve">, </w:t>
        </w:r>
      </w:ins>
      <w:proofErr w:type="spellStart"/>
      <w:ins w:id="98" w:author="ERIC SPERANZA" w:date="2017-10-23T17:27:00Z">
        <w:r w:rsidR="009F2939" w:rsidRPr="00804E3A">
          <w:rPr>
            <w:rFonts w:ascii="Century Schoolbook" w:hAnsi="Century Schoolbook" w:cs="Arial"/>
            <w:sz w:val="24"/>
            <w:szCs w:val="24"/>
            <w:lang w:val="en-US"/>
          </w:rPr>
          <w:t>Coprostanone</w:t>
        </w:r>
        <w:proofErr w:type="spellEnd"/>
        <w:r w:rsidR="009F2939" w:rsidRPr="00804E3A">
          <w:rPr>
            <w:rFonts w:ascii="Century Schoolbook" w:hAnsi="Century Schoolbook" w:cs="Arial"/>
            <w:sz w:val="24"/>
            <w:szCs w:val="24"/>
            <w:lang w:val="en-US"/>
          </w:rPr>
          <w:t xml:space="preserve">, </w:t>
        </w:r>
      </w:ins>
      <w:proofErr w:type="spellStart"/>
      <w:ins w:id="99" w:author="ERIC SPERANZA" w:date="2017-10-23T17:16:00Z">
        <w:r w:rsidR="00C41D8F" w:rsidRPr="00671EE2">
          <w:rPr>
            <w:rFonts w:ascii="Century Schoolbook" w:hAnsi="Century Schoolbook" w:cs="Arial"/>
            <w:sz w:val="24"/>
            <w:szCs w:val="24"/>
            <w:lang w:val="en-US"/>
          </w:rPr>
          <w:t>Deuterocholesterol</w:t>
        </w:r>
        <w:proofErr w:type="spellEnd"/>
        <w:r w:rsidR="00C41D8F" w:rsidRPr="002A3AE9">
          <w:rPr>
            <w:rFonts w:ascii="Century Schoolbook" w:hAnsi="Century Schoolbook" w:cs="Arial"/>
            <w:sz w:val="24"/>
            <w:szCs w:val="24"/>
            <w:lang w:val="en-US"/>
          </w:rPr>
          <w:t xml:space="preserve">, </w:t>
        </w:r>
      </w:ins>
      <w:proofErr w:type="spellStart"/>
      <w:ins w:id="100" w:author="ERIC SPERANZA" w:date="2017-10-23T17:26:00Z">
        <w:r w:rsidR="009F2939" w:rsidRPr="00D80ED5">
          <w:rPr>
            <w:rFonts w:ascii="Century Schoolbook" w:hAnsi="Century Schoolbook" w:cs="Arial"/>
            <w:sz w:val="24"/>
            <w:szCs w:val="24"/>
            <w:lang w:val="en-US"/>
          </w:rPr>
          <w:t>Deuterositosterol</w:t>
        </w:r>
        <w:proofErr w:type="spellEnd"/>
        <w:r w:rsidR="009F2939" w:rsidRPr="00D80ED5">
          <w:rPr>
            <w:rFonts w:ascii="Century Schoolbook" w:hAnsi="Century Schoolbook" w:cs="Arial"/>
            <w:sz w:val="24"/>
            <w:szCs w:val="24"/>
            <w:lang w:val="en-US"/>
          </w:rPr>
          <w:t xml:space="preserve">, </w:t>
        </w:r>
      </w:ins>
      <w:ins w:id="101" w:author="ERIC SPERANZA" w:date="2017-10-23T17:27:00Z">
        <w:r w:rsidR="009F2939" w:rsidRPr="008008C1">
          <w:rPr>
            <w:rFonts w:ascii="Century Schoolbook" w:hAnsi="Century Schoolbook" w:cs="Arial"/>
            <w:sz w:val="24"/>
            <w:szCs w:val="24"/>
            <w:lang w:val="en-US"/>
          </w:rPr>
          <w:t xml:space="preserve">Epicoprostanol, </w:t>
        </w:r>
      </w:ins>
      <w:proofErr w:type="spellStart"/>
      <w:ins w:id="102" w:author="ERIC SPERANZA" w:date="2017-10-23T17:16:00Z">
        <w:r w:rsidR="00C41D8F" w:rsidRPr="00C41D8F">
          <w:rPr>
            <w:rFonts w:ascii="Century Schoolbook" w:hAnsi="Century Schoolbook" w:cs="Arial"/>
            <w:sz w:val="24"/>
            <w:szCs w:val="24"/>
            <w:lang w:val="en-US"/>
            <w:rPrChange w:id="103" w:author="ERIC SPERANZA" w:date="2017-10-23T17:16:00Z">
              <w:rPr>
                <w:rFonts w:ascii="Century Schoolbook" w:hAnsi="Century Schoolbook" w:cs="Arial"/>
                <w:sz w:val="24"/>
                <w:szCs w:val="24"/>
              </w:rPr>
            </w:rPrChange>
          </w:rPr>
          <w:t>Ergosterol</w:t>
        </w:r>
      </w:ins>
      <w:proofErr w:type="spellEnd"/>
      <w:ins w:id="104" w:author="ERIC SPERANZA" w:date="2017-10-23T17:27:00Z">
        <w:r w:rsidR="009F2939">
          <w:rPr>
            <w:rFonts w:ascii="Century Schoolbook" w:hAnsi="Century Schoolbook" w:cs="Arial"/>
            <w:sz w:val="24"/>
            <w:szCs w:val="24"/>
            <w:lang w:val="en-US"/>
          </w:rPr>
          <w:t xml:space="preserve"> and</w:t>
        </w:r>
      </w:ins>
      <w:ins w:id="105" w:author="ERIC SPERANZA" w:date="2017-10-23T17:17:00Z">
        <w:r w:rsidR="00C41D8F" w:rsidRPr="00C41D8F">
          <w:rPr>
            <w:rFonts w:ascii="Century Schoolbook" w:hAnsi="Century Schoolbook" w:cs="Arial"/>
            <w:sz w:val="24"/>
            <w:szCs w:val="24"/>
            <w:lang w:val="en-US"/>
            <w:rPrChange w:id="106" w:author="ERIC SPERANZA" w:date="2017-10-23T17:17:00Z">
              <w:rPr>
                <w:rFonts w:ascii="Century Schoolbook" w:hAnsi="Century Schoolbook" w:cs="Arial"/>
                <w:sz w:val="24"/>
                <w:szCs w:val="24"/>
              </w:rPr>
            </w:rPrChange>
          </w:rPr>
          <w:t xml:space="preserve"> </w:t>
        </w:r>
        <w:proofErr w:type="spellStart"/>
        <w:r w:rsidR="00C41D8F" w:rsidRPr="00C41D8F">
          <w:rPr>
            <w:rFonts w:ascii="Century Schoolbook" w:hAnsi="Century Schoolbook" w:cs="Arial"/>
            <w:sz w:val="24"/>
            <w:szCs w:val="24"/>
            <w:lang w:val="en-US"/>
            <w:rPrChange w:id="107" w:author="ERIC SPERANZA" w:date="2017-10-23T17:17:00Z">
              <w:rPr>
                <w:rFonts w:ascii="Century Schoolbook" w:hAnsi="Century Schoolbook" w:cs="Arial"/>
                <w:sz w:val="24"/>
                <w:szCs w:val="24"/>
              </w:rPr>
            </w:rPrChange>
          </w:rPr>
          <w:t>Sitosterol</w:t>
        </w:r>
      </w:ins>
      <w:proofErr w:type="spellEnd"/>
      <w:ins w:id="108" w:author="ERIC SPERANZA" w:date="2017-10-23T17:27:00Z">
        <w:r w:rsidR="009F2939">
          <w:rPr>
            <w:rFonts w:ascii="Century Schoolbook" w:hAnsi="Century Schoolbook" w:cs="Arial"/>
            <w:sz w:val="24"/>
            <w:szCs w:val="24"/>
            <w:lang w:val="en-US"/>
          </w:rPr>
          <w:t xml:space="preserve"> from </w:t>
        </w:r>
        <w:proofErr w:type="spellStart"/>
        <w:r w:rsidR="009F2939" w:rsidRPr="002C40F0">
          <w:rPr>
            <w:rFonts w:ascii="Century Schoolbook" w:hAnsi="Century Schoolbook" w:cs="Arial"/>
            <w:sz w:val="24"/>
            <w:szCs w:val="24"/>
            <w:lang w:val="en-US"/>
          </w:rPr>
          <w:t>Steraloids</w:t>
        </w:r>
        <w:proofErr w:type="spellEnd"/>
        <w:r w:rsidR="009F2939">
          <w:rPr>
            <w:rFonts w:ascii="Century Schoolbook" w:hAnsi="Century Schoolbook" w:cs="Arial"/>
            <w:sz w:val="24"/>
            <w:szCs w:val="24"/>
            <w:lang w:val="en-US"/>
          </w:rPr>
          <w:t>;</w:t>
        </w:r>
      </w:ins>
      <w:ins w:id="109" w:author="ERIC SPERANZA" w:date="2017-10-23T17:28:00Z">
        <w:r w:rsidR="009F2939">
          <w:rPr>
            <w:rFonts w:ascii="Century Schoolbook" w:hAnsi="Century Schoolbook" w:cs="Arial"/>
            <w:sz w:val="24"/>
            <w:szCs w:val="24"/>
            <w:lang w:val="en-US"/>
          </w:rPr>
          <w:t xml:space="preserve"> </w:t>
        </w:r>
        <w:r w:rsidR="009F2939" w:rsidRPr="009F2939">
          <w:rPr>
            <w:rFonts w:ascii="Century Schoolbook" w:hAnsi="Century Schoolbook" w:cs="Arial"/>
            <w:sz w:val="24"/>
            <w:szCs w:val="24"/>
            <w:lang w:val="en-US"/>
            <w:rPrChange w:id="110" w:author="ERIC SPERANZA" w:date="2017-10-23T17:28:00Z">
              <w:rPr>
                <w:rFonts w:ascii="Century Schoolbook" w:hAnsi="Century Schoolbook" w:cs="Arial"/>
                <w:sz w:val="24"/>
                <w:szCs w:val="24"/>
              </w:rPr>
            </w:rPrChange>
          </w:rPr>
          <w:t xml:space="preserve">Cholesterol, </w:t>
        </w:r>
      </w:ins>
      <w:proofErr w:type="spellStart"/>
      <w:ins w:id="111" w:author="ERIC SPERANZA" w:date="2017-10-19T14:42:00Z">
        <w:r w:rsidR="004D7BC5" w:rsidRPr="009F2939">
          <w:rPr>
            <w:rFonts w:ascii="Century Schoolbook" w:hAnsi="Century Schoolbook" w:cs="Arial"/>
            <w:sz w:val="24"/>
            <w:szCs w:val="24"/>
            <w:lang w:val="en-US"/>
          </w:rPr>
          <w:t>Coprostane</w:t>
        </w:r>
      </w:ins>
      <w:proofErr w:type="spellEnd"/>
      <w:ins w:id="112" w:author="ERIC SPERANZA" w:date="2017-10-19T14:46:00Z">
        <w:r w:rsidR="004D7BC5" w:rsidRPr="009F2939">
          <w:rPr>
            <w:rFonts w:ascii="Century Schoolbook" w:hAnsi="Century Schoolbook" w:cs="Arial"/>
            <w:sz w:val="24"/>
            <w:szCs w:val="24"/>
            <w:lang w:val="en-US"/>
          </w:rPr>
          <w:t xml:space="preserve">, </w:t>
        </w:r>
      </w:ins>
      <w:proofErr w:type="spellStart"/>
      <w:ins w:id="113" w:author="ERIC SPERANZA" w:date="2017-10-19T14:42:00Z">
        <w:r w:rsidR="004D7BC5" w:rsidRPr="009F2939">
          <w:rPr>
            <w:rFonts w:ascii="Century Schoolbook" w:hAnsi="Century Schoolbook" w:cs="Arial"/>
            <w:sz w:val="24"/>
            <w:szCs w:val="24"/>
            <w:lang w:val="en-US"/>
          </w:rPr>
          <w:t>Coprostanol</w:t>
        </w:r>
      </w:ins>
      <w:proofErr w:type="spellEnd"/>
      <w:ins w:id="114" w:author="ERIC SPERANZA" w:date="2017-10-19T14:46:00Z">
        <w:r w:rsidR="004D7BC5" w:rsidRPr="009F2939">
          <w:rPr>
            <w:rFonts w:ascii="Century Schoolbook" w:hAnsi="Century Schoolbook" w:cs="Arial"/>
            <w:sz w:val="24"/>
            <w:szCs w:val="24"/>
            <w:lang w:val="en-US"/>
            <w:rPrChange w:id="115" w:author="ERIC SPERANZA" w:date="2017-10-23T17:28:00Z">
              <w:rPr>
                <w:rFonts w:ascii="Century Schoolbook" w:hAnsi="Century Schoolbook" w:cs="Arial"/>
                <w:sz w:val="24"/>
                <w:szCs w:val="24"/>
              </w:rPr>
            </w:rPrChange>
          </w:rPr>
          <w:t xml:space="preserve">, </w:t>
        </w:r>
      </w:ins>
      <w:proofErr w:type="spellStart"/>
      <w:ins w:id="116" w:author="ERIC SPERANZA" w:date="2017-10-19T14:42:00Z">
        <w:r w:rsidR="004D7BC5" w:rsidRPr="009F2939">
          <w:rPr>
            <w:rFonts w:ascii="Century Schoolbook" w:hAnsi="Century Schoolbook" w:cs="Arial"/>
            <w:sz w:val="24"/>
            <w:szCs w:val="24"/>
            <w:lang w:val="en-US"/>
          </w:rPr>
          <w:t>Dehydrocholesterol</w:t>
        </w:r>
      </w:ins>
      <w:proofErr w:type="spellEnd"/>
      <w:ins w:id="117" w:author="ERIC SPERANZA" w:date="2017-10-19T14:47:00Z">
        <w:r w:rsidR="004D7BC5" w:rsidRPr="009F2939">
          <w:rPr>
            <w:rFonts w:ascii="Century Schoolbook" w:hAnsi="Century Schoolbook" w:cs="Arial"/>
            <w:sz w:val="24"/>
            <w:szCs w:val="24"/>
            <w:lang w:val="en-US"/>
            <w:rPrChange w:id="118" w:author="ERIC SPERANZA" w:date="2017-10-23T17:28:00Z">
              <w:rPr>
                <w:rFonts w:ascii="Century Schoolbook" w:hAnsi="Century Schoolbook" w:cs="Arial"/>
                <w:sz w:val="24"/>
                <w:szCs w:val="24"/>
              </w:rPr>
            </w:rPrChange>
          </w:rPr>
          <w:t xml:space="preserve">, </w:t>
        </w:r>
      </w:ins>
      <w:ins w:id="119" w:author="ERIC SPERANZA" w:date="2017-10-19T14:45:00Z">
        <w:r w:rsidR="004D7BC5" w:rsidRPr="009F2939">
          <w:rPr>
            <w:rFonts w:ascii="Century Schoolbook" w:hAnsi="Century Schoolbook" w:cs="Arial"/>
            <w:sz w:val="24"/>
            <w:szCs w:val="24"/>
            <w:lang w:val="en-US"/>
          </w:rPr>
          <w:t>Desmosterol</w:t>
        </w:r>
      </w:ins>
      <w:ins w:id="120" w:author="ERIC SPERANZA" w:date="2017-10-19T14:47:00Z">
        <w:r w:rsidR="004D7BC5" w:rsidRPr="009F2939">
          <w:rPr>
            <w:rFonts w:ascii="Century Schoolbook" w:hAnsi="Century Schoolbook" w:cs="Arial"/>
            <w:sz w:val="24"/>
            <w:szCs w:val="24"/>
            <w:lang w:val="en-US"/>
            <w:rPrChange w:id="121" w:author="ERIC SPERANZA" w:date="2017-10-23T17:28:00Z">
              <w:rPr>
                <w:rFonts w:ascii="Century Schoolbook" w:hAnsi="Century Schoolbook" w:cs="Arial"/>
                <w:sz w:val="24"/>
                <w:szCs w:val="24"/>
              </w:rPr>
            </w:rPrChange>
          </w:rPr>
          <w:t xml:space="preserve">, </w:t>
        </w:r>
      </w:ins>
      <w:proofErr w:type="spellStart"/>
      <w:ins w:id="122" w:author="ERIC SPERANZA" w:date="2017-10-23T17:28:00Z">
        <w:r w:rsidR="009F2939" w:rsidRPr="009F2939">
          <w:rPr>
            <w:rFonts w:ascii="Century Schoolbook" w:hAnsi="Century Schoolbook" w:cs="Arial"/>
            <w:sz w:val="24"/>
            <w:szCs w:val="24"/>
            <w:lang w:val="en-US"/>
            <w:rPrChange w:id="123" w:author="ERIC SPERANZA" w:date="2017-10-23T17:28:00Z">
              <w:rPr>
                <w:rFonts w:ascii="Century Schoolbook" w:hAnsi="Century Schoolbook" w:cs="Arial"/>
                <w:sz w:val="24"/>
                <w:szCs w:val="24"/>
              </w:rPr>
            </w:rPrChange>
          </w:rPr>
          <w:t>Stigmastanol</w:t>
        </w:r>
        <w:proofErr w:type="spellEnd"/>
        <w:r w:rsidR="009F2939" w:rsidRPr="009F2939">
          <w:rPr>
            <w:rFonts w:ascii="Century Schoolbook" w:hAnsi="Century Schoolbook" w:cs="Arial"/>
            <w:sz w:val="24"/>
            <w:szCs w:val="24"/>
            <w:lang w:val="en-US"/>
            <w:rPrChange w:id="124" w:author="ERIC SPERANZA" w:date="2017-10-23T17:28:00Z">
              <w:rPr>
                <w:rFonts w:ascii="Century Schoolbook" w:hAnsi="Century Schoolbook" w:cs="Arial"/>
                <w:sz w:val="24"/>
                <w:szCs w:val="24"/>
              </w:rPr>
            </w:rPrChange>
          </w:rPr>
          <w:t xml:space="preserve"> and </w:t>
        </w:r>
      </w:ins>
      <w:proofErr w:type="spellStart"/>
      <w:ins w:id="125" w:author="ERIC SPERANZA" w:date="2017-10-19T14:42:00Z">
        <w:r w:rsidR="004D7BC5" w:rsidRPr="009F2939">
          <w:rPr>
            <w:rFonts w:ascii="Century Schoolbook" w:hAnsi="Century Schoolbook" w:cs="Arial"/>
            <w:sz w:val="24"/>
            <w:szCs w:val="24"/>
            <w:lang w:val="en-US"/>
          </w:rPr>
          <w:t>Stigmasterol</w:t>
        </w:r>
      </w:ins>
      <w:proofErr w:type="spellEnd"/>
      <w:ins w:id="126" w:author="ERIC SPERANZA" w:date="2017-10-23T17:28:00Z">
        <w:r w:rsidR="009F2939" w:rsidRPr="009F2939">
          <w:rPr>
            <w:rFonts w:ascii="Century Schoolbook" w:hAnsi="Century Schoolbook" w:cs="Arial"/>
            <w:sz w:val="24"/>
            <w:szCs w:val="24"/>
            <w:lang w:val="en-US"/>
            <w:rPrChange w:id="127" w:author="ERIC SPERANZA" w:date="2017-10-23T17:28:00Z">
              <w:rPr>
                <w:rFonts w:ascii="Century Schoolbook" w:hAnsi="Century Schoolbook" w:cs="Arial"/>
                <w:sz w:val="24"/>
                <w:szCs w:val="24"/>
              </w:rPr>
            </w:rPrChange>
          </w:rPr>
          <w:t xml:space="preserve"> from</w:t>
        </w:r>
      </w:ins>
      <w:del w:id="128" w:author="ERIC SPERANZA" w:date="2017-10-23T17:27:00Z">
        <w:r w:rsidR="0072724A" w:rsidRPr="002C40F0" w:rsidDel="009F2939">
          <w:rPr>
            <w:rFonts w:ascii="Century Schoolbook" w:hAnsi="Century Schoolbook" w:cs="Arial"/>
            <w:sz w:val="24"/>
            <w:szCs w:val="24"/>
            <w:lang w:val="en-US"/>
          </w:rPr>
          <w:delText>Steralo</w:delText>
        </w:r>
        <w:r w:rsidR="005A520A" w:rsidRPr="002C40F0" w:rsidDel="009F2939">
          <w:rPr>
            <w:rFonts w:ascii="Century Schoolbook" w:hAnsi="Century Schoolbook" w:cs="Arial"/>
            <w:sz w:val="24"/>
            <w:szCs w:val="24"/>
            <w:lang w:val="en-US"/>
          </w:rPr>
          <w:delText>i</w:delText>
        </w:r>
        <w:r w:rsidR="0072724A" w:rsidRPr="002C40F0" w:rsidDel="009F2939">
          <w:rPr>
            <w:rFonts w:ascii="Century Schoolbook" w:hAnsi="Century Schoolbook" w:cs="Arial"/>
            <w:sz w:val="24"/>
            <w:szCs w:val="24"/>
            <w:lang w:val="en-US"/>
          </w:rPr>
          <w:delText>ds</w:delText>
        </w:r>
      </w:del>
      <w:del w:id="129" w:author="ERIC SPERANZA" w:date="2017-10-23T17:28:00Z">
        <w:r w:rsidR="0072724A" w:rsidRPr="002C40F0" w:rsidDel="009F2939">
          <w:rPr>
            <w:rFonts w:ascii="Century Schoolbook" w:hAnsi="Century Schoolbook" w:cs="Arial"/>
            <w:sz w:val="24"/>
            <w:szCs w:val="24"/>
            <w:lang w:val="en-US"/>
          </w:rPr>
          <w:delText>,</w:delText>
        </w:r>
      </w:del>
      <w:r w:rsidR="0072724A" w:rsidRPr="002C40F0">
        <w:rPr>
          <w:rFonts w:ascii="Century Schoolbook" w:hAnsi="Century Schoolbook" w:cs="Arial"/>
          <w:sz w:val="24"/>
          <w:szCs w:val="24"/>
          <w:lang w:val="en-US"/>
        </w:rPr>
        <w:t xml:space="preserve">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proofErr w:type="spellStart"/>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proofErr w:type="spellEnd"/>
      <w:r w:rsidR="007115B3">
        <w:rPr>
          <w:rFonts w:ascii="Century Schoolbook" w:hAnsi="Century Schoolbook" w:cs="Arial"/>
          <w:sz w:val="24"/>
          <w:szCs w:val="24"/>
          <w:lang w:val="en-US"/>
        </w:rPr>
        <w:t>/</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25595C">
        <w:rPr>
          <w:rFonts w:ascii="Century Schoolbook" w:hAnsi="Century Schoolbook" w:cs="Arial"/>
          <w:sz w:val="24"/>
          <w:szCs w:val="24"/>
          <w:lang w:val="en-US"/>
        </w:rPr>
        <w:t xml:space="preserve"> (</w:t>
      </w:r>
      <w:proofErr w:type="spellStart"/>
      <w:del w:id="130" w:author="ERIC SPERANZA" w:date="2017-10-19T14:42:00Z">
        <w:r w:rsidR="0025595C" w:rsidDel="004D7BC5">
          <w:rPr>
            <w:rFonts w:ascii="Century Schoolbook" w:hAnsi="Century Schoolbook" w:cs="Arial"/>
            <w:sz w:val="24"/>
            <w:szCs w:val="24"/>
            <w:lang w:val="en-US"/>
          </w:rPr>
          <w:delText>C</w:delText>
        </w:r>
        <w:r w:rsidR="005A520A" w:rsidRPr="002C40F0" w:rsidDel="004D7BC5">
          <w:rPr>
            <w:rFonts w:ascii="Century Schoolbook" w:hAnsi="Century Schoolbook" w:cs="Arial"/>
            <w:sz w:val="24"/>
            <w:szCs w:val="24"/>
            <w:lang w:val="en-US"/>
          </w:rPr>
          <w:delText>holestenol</w:delText>
        </w:r>
      </w:del>
      <w:ins w:id="131" w:author="ERIC SPERANZA" w:date="2017-10-19T14:42:00Z">
        <w:r w:rsidR="004D7BC5">
          <w:rPr>
            <w:rFonts w:ascii="Century Schoolbook" w:hAnsi="Century Schoolbook" w:cs="Arial"/>
            <w:sz w:val="24"/>
            <w:szCs w:val="24"/>
            <w:lang w:val="en-US"/>
          </w:rPr>
          <w:t>C</w:t>
        </w:r>
        <w:r w:rsidR="004D7BC5" w:rsidRPr="002C40F0">
          <w:rPr>
            <w:rFonts w:ascii="Century Schoolbook" w:hAnsi="Century Schoolbook" w:cs="Arial"/>
            <w:sz w:val="24"/>
            <w:szCs w:val="24"/>
            <w:lang w:val="en-US"/>
          </w:rPr>
          <w:t>holest</w:t>
        </w:r>
        <w:r w:rsidR="004D7BC5">
          <w:rPr>
            <w:rFonts w:ascii="Century Schoolbook" w:hAnsi="Century Schoolbook" w:cs="Arial"/>
            <w:sz w:val="24"/>
            <w:szCs w:val="24"/>
            <w:lang w:val="en-US"/>
          </w:rPr>
          <w:t>a</w:t>
        </w:r>
        <w:r w:rsidR="004D7BC5" w:rsidRPr="002C40F0">
          <w:rPr>
            <w:rFonts w:ascii="Century Schoolbook" w:hAnsi="Century Schoolbook" w:cs="Arial"/>
            <w:sz w:val="24"/>
            <w:szCs w:val="24"/>
            <w:lang w:val="en-US"/>
          </w:rPr>
          <w:t>nol</w:t>
        </w:r>
      </w:ins>
      <w:proofErr w:type="spellEnd"/>
      <w:r w:rsidR="005A520A" w:rsidRPr="002C40F0">
        <w:rPr>
          <w:rFonts w:ascii="Century Schoolbook" w:hAnsi="Century Schoolbook" w:cs="Arial"/>
          <w:sz w:val="24"/>
          <w:szCs w:val="24"/>
          <w:lang w:val="en-US"/>
        </w:rPr>
        <w:t xml:space="preserve">, </w:t>
      </w:r>
      <w:proofErr w:type="spellStart"/>
      <w:r w:rsidR="008D2B00" w:rsidRPr="002C40F0">
        <w:rPr>
          <w:rFonts w:ascii="Century Schoolbook" w:hAnsi="Century Schoolbook" w:cs="Arial"/>
          <w:sz w:val="24"/>
          <w:szCs w:val="24"/>
          <w:lang w:val="en-US"/>
        </w:rPr>
        <w:t>Dehydrobrassicasterol</w:t>
      </w:r>
      <w:proofErr w:type="spellEnd"/>
      <w:r w:rsidR="0025595C">
        <w:rPr>
          <w:rFonts w:ascii="Century Schoolbook" w:hAnsi="Century Schoolbook" w:cs="Arial"/>
          <w:sz w:val="24"/>
          <w:szCs w:val="24"/>
          <w:lang w:val="en-US"/>
        </w:rPr>
        <w:t xml:space="preserve"> and</w:t>
      </w:r>
      <w:del w:id="132" w:author="ERIC SPERANZA" w:date="2017-10-24T15:53:00Z">
        <w:r w:rsidR="005A520A" w:rsidRPr="002C40F0" w:rsidDel="00D80743">
          <w:rPr>
            <w:rFonts w:ascii="Century Schoolbook" w:hAnsi="Century Schoolbook" w:cs="Arial"/>
            <w:sz w:val="24"/>
            <w:szCs w:val="24"/>
            <w:lang w:val="en-US"/>
          </w:rPr>
          <w:delText>,</w:delText>
        </w:r>
      </w:del>
      <w:r w:rsidR="005A520A" w:rsidRPr="002C40F0">
        <w:rPr>
          <w:rFonts w:ascii="Century Schoolbook" w:hAnsi="Century Schoolbook" w:cs="Arial"/>
          <w:sz w:val="24"/>
          <w:szCs w:val="24"/>
          <w:lang w:val="en-US"/>
        </w:rPr>
        <w:t xml:space="preserve"> </w:t>
      </w:r>
      <w:del w:id="133" w:author="ERIC SPERANZA" w:date="2017-10-24T15:51:00Z">
        <w:r w:rsidR="005A520A" w:rsidRPr="002C40F0" w:rsidDel="00D80743">
          <w:rPr>
            <w:rFonts w:ascii="Century Schoolbook" w:hAnsi="Century Schoolbook" w:cs="Arial"/>
            <w:sz w:val="24"/>
            <w:szCs w:val="24"/>
            <w:lang w:val="en-US"/>
          </w:rPr>
          <w:delText>24-</w:delText>
        </w:r>
      </w:del>
      <w:proofErr w:type="spellStart"/>
      <w:r w:rsidR="005A520A" w:rsidRPr="002C40F0">
        <w:rPr>
          <w:rFonts w:ascii="Century Schoolbook" w:hAnsi="Century Schoolbook" w:cs="Arial"/>
          <w:sz w:val="24"/>
          <w:szCs w:val="24"/>
          <w:lang w:val="en-US"/>
        </w:rPr>
        <w:t>Ethylcoprostanol</w:t>
      </w:r>
      <w:proofErr w:type="spellEnd"/>
      <w:r w:rsidR="005A520A" w:rsidRPr="002C40F0">
        <w:rPr>
          <w:rFonts w:ascii="Century Schoolbook" w:hAnsi="Century Schoolbook" w:cs="Arial"/>
          <w:sz w:val="24"/>
          <w:szCs w:val="24"/>
          <w:lang w:val="en-US"/>
        </w:rPr>
        <w:t>)</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1252ED6E"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 xml:space="preserve">-50 </w:t>
      </w:r>
      <w:proofErr w:type="spellStart"/>
      <w:r w:rsidR="000160DD"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proofErr w:type="spellEnd"/>
      <w:r w:rsidR="007115B3">
        <w:rPr>
          <w:rFonts w:ascii="Century Schoolbook" w:hAnsi="Century Schoolbook" w:cs="Arial"/>
          <w:sz w:val="24"/>
          <w:szCs w:val="24"/>
          <w:lang w:val="en-US"/>
        </w:rPr>
        <w:t>/</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9E7C13" w:rsidRPr="002C40F0">
        <w:rPr>
          <w:rFonts w:ascii="Century Schoolbook" w:hAnsi="Century Schoolbook" w:cs="Arial"/>
          <w:sz w:val="24"/>
          <w:szCs w:val="24"/>
          <w:lang w:val="en-US"/>
        </w:rPr>
        <w:t>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 xml:space="preserve">g, </w:t>
      </w:r>
      <w:proofErr w:type="spellStart"/>
      <w:r w:rsidR="009E7C13" w:rsidRPr="002C40F0">
        <w:rPr>
          <w:rFonts w:ascii="Century Schoolbook" w:hAnsi="Century Schoolbook" w:cs="Arial"/>
          <w:sz w:val="24"/>
          <w:szCs w:val="24"/>
          <w:lang w:val="en-US"/>
        </w:rPr>
        <w:t>coprostanol</w:t>
      </w:r>
      <w:proofErr w:type="spellEnd"/>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 xml:space="preserve">g, </w:t>
      </w:r>
      <w:proofErr w:type="spellStart"/>
      <w:r w:rsidR="009E7C13" w:rsidRPr="002C40F0">
        <w:rPr>
          <w:rFonts w:ascii="Century Schoolbook" w:hAnsi="Century Schoolbook" w:cs="Arial"/>
          <w:sz w:val="24"/>
          <w:szCs w:val="24"/>
          <w:lang w:val="en-US"/>
        </w:rPr>
        <w:t>ergosterol</w:t>
      </w:r>
      <w:proofErr w:type="spellEnd"/>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w:t>
      </w:r>
      <w:r w:rsidR="005101A6" w:rsidRPr="002C40F0">
        <w:rPr>
          <w:rFonts w:ascii="Century Schoolbook" w:hAnsi="Century Schoolbook" w:cs="Arial"/>
          <w:sz w:val="24"/>
          <w:szCs w:val="24"/>
          <w:lang w:val="en-US"/>
        </w:rPr>
        <w:lastRenderedPageBreak/>
        <w:t xml:space="preserve">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25595C">
        <w:rPr>
          <w:rFonts w:ascii="Century Schoolbook" w:hAnsi="Century Schoolbook" w:cs="Arial"/>
          <w:sz w:val="24"/>
          <w:szCs w:val="24"/>
          <w:lang w:val="en-US"/>
        </w:rPr>
        <w:t xml:space="preserve"> </w:t>
      </w:r>
      <w:r w:rsidR="005101A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w:t>
      </w:r>
      <w:del w:id="134" w:author="ERIC SPERANZA" w:date="2017-10-09T15:06:00Z">
        <w:r w:rsidR="00EB15C6" w:rsidRPr="002C40F0">
          <w:rPr>
            <w:rFonts w:ascii="Century Schoolbook" w:hAnsi="Century Schoolbook" w:cs="Arial"/>
            <w:sz w:val="24"/>
            <w:szCs w:val="24"/>
            <w:lang w:val="en-US"/>
          </w:rPr>
          <w:delText>R</w:delText>
        </w:r>
        <w:r w:rsidR="00EB15C6" w:rsidRPr="002C40F0">
          <w:rPr>
            <w:rFonts w:ascii="Century Schoolbook" w:hAnsi="Century Schoolbook" w:cs="Arial"/>
            <w:sz w:val="24"/>
            <w:szCs w:val="24"/>
            <w:vertAlign w:val="superscript"/>
            <w:lang w:val="en-US"/>
          </w:rPr>
          <w:delText>2</w:delText>
        </w:r>
      </w:del>
      <w:ins w:id="135" w:author="ERIC SPERANZA" w:date="2017-10-09T15:06:00Z">
        <w:r w:rsidR="00A6414A">
          <w:rPr>
            <w:rFonts w:ascii="Century Schoolbook" w:hAnsi="Century Schoolbook" w:cs="Arial"/>
            <w:sz w:val="24"/>
            <w:szCs w:val="24"/>
            <w:lang w:val="en-US"/>
          </w:rPr>
          <w:t>r2</w:t>
        </w:r>
      </w:ins>
      <w:r w:rsidR="0025595C" w:rsidRP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&gt;</w:t>
      </w:r>
      <w:r w:rsidR="0025595C">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averaged </w:t>
      </w:r>
      <w:r w:rsidR="00E925FD" w:rsidRPr="002C40F0">
        <w:rPr>
          <w:rFonts w:ascii="Century Schoolbook" w:hAnsi="Century Schoolbook" w:cs="Arial"/>
          <w:sz w:val="24"/>
          <w:szCs w:val="24"/>
          <w:lang w:val="en-US"/>
        </w:rPr>
        <w:t>96</w:t>
      </w:r>
      <w:r w:rsidR="0025595C">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82</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15% </w:t>
      </w:r>
      <w:r w:rsidR="00D12826" w:rsidRPr="002C40F0">
        <w:rPr>
          <w:rFonts w:ascii="Century Schoolbook" w:hAnsi="Century Schoolbook" w:cs="Arial"/>
          <w:sz w:val="24"/>
          <w:szCs w:val="24"/>
          <w:lang w:val="en-US"/>
        </w:rPr>
        <w:t>(</w:t>
      </w:r>
      <w:proofErr w:type="spellStart"/>
      <w:r w:rsidR="00E925FD" w:rsidRPr="002C40F0">
        <w:rPr>
          <w:rFonts w:ascii="Century Schoolbook" w:hAnsi="Century Schoolbook" w:cs="Arial"/>
          <w:sz w:val="24"/>
          <w:szCs w:val="24"/>
          <w:lang w:val="en-US"/>
        </w:rPr>
        <w:t>Ergosterol</w:t>
      </w:r>
      <w:proofErr w:type="spellEnd"/>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110</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E925FD" w:rsidRPr="002C40F0">
        <w:rPr>
          <w:rFonts w:ascii="Century Schoolbook" w:hAnsi="Century Schoolbook" w:cs="Arial"/>
          <w:sz w:val="24"/>
          <w:szCs w:val="24"/>
          <w:lang w:val="en-US"/>
        </w:rPr>
        <w:t xml:space="preserve">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5B50156A"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w:t>
      </w:r>
      <w:del w:id="136" w:author="ERIC SPERANZA" w:date="2017-10-09T15:06:00Z">
        <w:r w:rsidRPr="002C40F0">
          <w:rPr>
            <w:rFonts w:ascii="Century Schoolbook" w:hAnsi="Century Schoolbook" w:cs="Arial"/>
            <w:sz w:val="24"/>
            <w:szCs w:val="24"/>
            <w:lang w:val="en-US"/>
          </w:rPr>
          <w:delText>,</w:delText>
        </w:r>
      </w:del>
      <w:ins w:id="137" w:author="ERIC SPERANZA" w:date="2017-10-09T15:06:00Z">
        <w:r w:rsidR="00E62C42">
          <w:rPr>
            <w:rFonts w:ascii="Century Schoolbook" w:hAnsi="Century Schoolbook" w:cs="Arial"/>
            <w:sz w:val="24"/>
            <w:szCs w:val="24"/>
            <w:lang w:val="en-US"/>
          </w:rPr>
          <w:t xml:space="preserve"> (</w:t>
        </w:r>
        <w:r w:rsidR="00E62C42" w:rsidRPr="00E62C42">
          <w:rPr>
            <w:rFonts w:ascii="Century Schoolbook" w:hAnsi="Century Schoolbook" w:cs="Arial"/>
            <w:sz w:val="24"/>
            <w:szCs w:val="24"/>
            <w:lang w:val="en-US"/>
          </w:rPr>
          <w:t>www.python.org</w:t>
        </w:r>
        <w:r w:rsidR="00E62C42">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using </w:t>
      </w:r>
      <w:proofErr w:type="spellStart"/>
      <w:r w:rsidRPr="002C40F0">
        <w:rPr>
          <w:rFonts w:ascii="Century Schoolbook" w:hAnsi="Century Schoolbook" w:cs="Arial"/>
          <w:sz w:val="24"/>
          <w:szCs w:val="24"/>
          <w:lang w:val="en-US"/>
        </w:rPr>
        <w:t>SciPy</w:t>
      </w:r>
      <w:proofErr w:type="spellEnd"/>
      <w:del w:id="138" w:author="ERIC SPERANZA" w:date="2017-10-09T15:06:00Z">
        <w:r w:rsidRPr="002C40F0">
          <w:rPr>
            <w:rFonts w:ascii="Century Schoolbook" w:hAnsi="Century Schoolbook" w:cs="Arial"/>
            <w:sz w:val="24"/>
            <w:szCs w:val="24"/>
            <w:lang w:val="en-US"/>
          </w:rPr>
          <w:delText>,</w:delText>
        </w:r>
      </w:del>
      <w:ins w:id="139"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www.scipy.org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NumPy</w:t>
      </w:r>
      <w:proofErr w:type="spellEnd"/>
      <w:del w:id="140" w:author="ERIC SPERANZA" w:date="2017-10-09T15:06:00Z">
        <w:r w:rsidRPr="002C40F0">
          <w:rPr>
            <w:rFonts w:ascii="Century Schoolbook" w:hAnsi="Century Schoolbook" w:cs="Arial"/>
            <w:sz w:val="24"/>
            <w:szCs w:val="24"/>
            <w:lang w:val="en-US"/>
          </w:rPr>
          <w:delText>,</w:delText>
        </w:r>
      </w:del>
      <w:ins w:id="141" w:author="ERIC SPERANZA" w:date="2017-10-09T15:06:00Z">
        <w:r w:rsidR="005F3040">
          <w:rPr>
            <w:rFonts w:ascii="Century Schoolbook" w:hAnsi="Century Schoolbook" w:cs="Arial"/>
            <w:sz w:val="24"/>
            <w:szCs w:val="24"/>
            <w:lang w:val="en-US"/>
          </w:rPr>
          <w:t xml:space="preserve"> (</w:t>
        </w:r>
        <w:r w:rsidR="005F3040" w:rsidRPr="005F3040">
          <w:rPr>
            <w:rFonts w:ascii="Century Schoolbook" w:hAnsi="Century Schoolbook" w:cs="Arial"/>
            <w:sz w:val="24"/>
            <w:szCs w:val="24"/>
            <w:lang w:val="en-US"/>
          </w:rPr>
          <w:t>www.numpy.org</w:t>
        </w:r>
        <w:r w:rsidR="005F3040">
          <w:rPr>
            <w:rFonts w:ascii="Century Schoolbook" w:hAnsi="Century Schoolbook" w:cs="Arial"/>
            <w:sz w:val="24"/>
            <w:szCs w:val="24"/>
            <w:lang w:val="en-US"/>
          </w:rPr>
          <w:t>)</w:t>
        </w:r>
        <w:r w:rsidRPr="002C40F0">
          <w:rPr>
            <w:rFonts w:ascii="Century Schoolbook" w:hAnsi="Century Schoolbook" w:cs="Arial"/>
            <w:sz w:val="24"/>
            <w:szCs w:val="24"/>
            <w:lang w:val="en-US"/>
          </w:rPr>
          <w:t>,</w:t>
        </w:r>
      </w:ins>
      <w:r w:rsidR="00C00058" w:rsidRPr="002C40F0">
        <w:rPr>
          <w:rFonts w:ascii="Century Schoolbook" w:hAnsi="Century Schoolbook" w:cs="Arial"/>
          <w:sz w:val="24"/>
          <w:szCs w:val="24"/>
          <w:lang w:val="en-US"/>
        </w:rPr>
        <w:t xml:space="preserve"> </w:t>
      </w:r>
      <w:proofErr w:type="spellStart"/>
      <w:r w:rsidR="00C00058" w:rsidRPr="002C40F0">
        <w:rPr>
          <w:rFonts w:ascii="Century Schoolbook" w:hAnsi="Century Schoolbook" w:cs="Arial"/>
          <w:sz w:val="24"/>
          <w:szCs w:val="24"/>
          <w:lang w:val="en-US"/>
        </w:rPr>
        <w:t>MatPlotlib</w:t>
      </w:r>
      <w:proofErr w:type="spellEnd"/>
      <w:r w:rsidR="005F3040">
        <w:rPr>
          <w:rFonts w:ascii="Century Schoolbook" w:hAnsi="Century Schoolbook" w:cs="Arial"/>
          <w:sz w:val="24"/>
          <w:szCs w:val="24"/>
          <w:lang w:val="en-US"/>
        </w:rPr>
        <w:t xml:space="preserve"> </w:t>
      </w:r>
      <w:ins w:id="142"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matplotlib.org</w:t>
        </w:r>
        <w:r w:rsidR="005F3040">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and p</w:t>
      </w:r>
      <w:r w:rsidRPr="002C40F0">
        <w:rPr>
          <w:rFonts w:ascii="Century Schoolbook" w:hAnsi="Century Schoolbook" w:cs="Arial"/>
          <w:sz w:val="24"/>
          <w:szCs w:val="24"/>
          <w:lang w:val="en-US"/>
        </w:rPr>
        <w:t xml:space="preserve">andas </w:t>
      </w:r>
      <w:ins w:id="143" w:author="ERIC SPERANZA" w:date="2017-10-09T15:06:00Z">
        <w:r w:rsidR="005F3040">
          <w:rPr>
            <w:rFonts w:ascii="Century Schoolbook" w:hAnsi="Century Schoolbook" w:cs="Arial"/>
            <w:sz w:val="24"/>
            <w:szCs w:val="24"/>
            <w:lang w:val="en-US"/>
          </w:rPr>
          <w:t>(</w:t>
        </w:r>
        <w:r w:rsidR="005F3040" w:rsidRPr="005F3040">
          <w:rPr>
            <w:rFonts w:ascii="Century Schoolbook" w:hAnsi="Century Schoolbook" w:cs="Arial"/>
            <w:sz w:val="24"/>
            <w:szCs w:val="24"/>
            <w:lang w:val="en-US"/>
          </w:rPr>
          <w:t>pandas.pydata.org</w:t>
        </w:r>
        <w:r w:rsidR="005F3040">
          <w:rPr>
            <w:rFonts w:ascii="Century Schoolbook" w:hAnsi="Century Schoolbook" w:cs="Arial"/>
            <w:sz w:val="24"/>
            <w:szCs w:val="24"/>
            <w:lang w:val="en-US"/>
          </w:rPr>
          <w:t xml:space="preserve">) </w:t>
        </w:r>
      </w:ins>
      <w:r w:rsidRPr="002C40F0">
        <w:rPr>
          <w:rFonts w:ascii="Century Schoolbook" w:hAnsi="Century Schoolbook" w:cs="Arial"/>
          <w:sz w:val="24"/>
          <w:szCs w:val="24"/>
          <w:lang w:val="en-US"/>
        </w:rPr>
        <w:t>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w:t>
      </w:r>
      <w:r w:rsidR="00E62C42">
        <w:rPr>
          <w:rFonts w:ascii="Century Schoolbook" w:hAnsi="Century Schoolbook" w:cs="Arial"/>
          <w:sz w:val="24"/>
          <w:szCs w:val="24"/>
          <w:lang w:val="en-US"/>
        </w:rPr>
        <w:t xml:space="preserve"> </w:t>
      </w:r>
      <w:proofErr w:type="spellStart"/>
      <w:ins w:id="144" w:author="ERIC SPERANZA" w:date="2017-10-09T15:06:00Z">
        <w:r w:rsidR="00E62C42">
          <w:rPr>
            <w:rFonts w:ascii="Century Schoolbook" w:hAnsi="Century Schoolbook" w:cs="Arial"/>
            <w:sz w:val="24"/>
            <w:szCs w:val="24"/>
            <w:lang w:val="en-US"/>
          </w:rPr>
          <w:t>RStudio</w:t>
        </w:r>
        <w:proofErr w:type="spellEnd"/>
        <w:r w:rsidR="00E62C42">
          <w:rPr>
            <w:rFonts w:ascii="Century Schoolbook" w:hAnsi="Century Schoolbook" w:cs="Arial"/>
            <w:sz w:val="24"/>
            <w:szCs w:val="24"/>
            <w:lang w:val="en-US"/>
          </w:rPr>
          <w:t xml:space="preserve"> development environment (</w:t>
        </w:r>
        <w:r w:rsidR="00E62C42" w:rsidRPr="00E62C42">
          <w:rPr>
            <w:rFonts w:ascii="Century Schoolbook" w:hAnsi="Century Schoolbook" w:cs="Arial"/>
            <w:sz w:val="24"/>
            <w:szCs w:val="24"/>
            <w:lang w:val="en-US"/>
          </w:rPr>
          <w:t>www.rstudio.com</w:t>
        </w:r>
        <w:r w:rsidR="00E62C42">
          <w:rPr>
            <w:rFonts w:ascii="Century Schoolbook" w:hAnsi="Century Schoolbook" w:cs="Arial"/>
            <w:sz w:val="24"/>
            <w:szCs w:val="24"/>
            <w:lang w:val="en-US"/>
          </w:rPr>
          <w:t>)</w:t>
        </w:r>
        <w:r w:rsidR="00C00058" w:rsidRPr="002C40F0">
          <w:rPr>
            <w:rFonts w:ascii="Century Schoolbook" w:hAnsi="Century Schoolbook" w:cs="Arial"/>
            <w:sz w:val="24"/>
            <w:szCs w:val="24"/>
            <w:lang w:val="en-US"/>
          </w:rPr>
          <w:t xml:space="preserve"> </w:t>
        </w:r>
        <w:r w:rsidR="00E62C42">
          <w:rPr>
            <w:rFonts w:ascii="Century Schoolbook" w:hAnsi="Century Schoolbook" w:cs="Arial"/>
            <w:sz w:val="24"/>
            <w:szCs w:val="24"/>
            <w:lang w:val="en-US"/>
          </w:rPr>
          <w:t xml:space="preserve">and </w:t>
        </w:r>
      </w:ins>
      <w:r w:rsidR="00C00058" w:rsidRPr="002C40F0">
        <w:rPr>
          <w:rFonts w:ascii="Century Schoolbook" w:hAnsi="Century Schoolbook" w:cs="Arial"/>
          <w:sz w:val="24"/>
          <w:szCs w:val="24"/>
          <w:lang w:val="en-US"/>
        </w:rPr>
        <w:t xml:space="preserve">ggplot2 and </w:t>
      </w:r>
      <w:proofErr w:type="spellStart"/>
      <w:proofErr w:type="gramStart"/>
      <w:r w:rsidR="00C00058" w:rsidRPr="002C40F0">
        <w:rPr>
          <w:rFonts w:ascii="Century Schoolbook" w:hAnsi="Century Schoolbook" w:cs="Arial"/>
          <w:sz w:val="24"/>
          <w:szCs w:val="24"/>
          <w:lang w:val="en-US"/>
        </w:rPr>
        <w:t>ggbiplot</w:t>
      </w:r>
      <w:proofErr w:type="spellEnd"/>
      <w:r w:rsidR="00C00058" w:rsidRPr="002C40F0">
        <w:rPr>
          <w:rFonts w:ascii="Century Schoolbook" w:hAnsi="Century Schoolbook" w:cs="Arial"/>
          <w:sz w:val="24"/>
          <w:szCs w:val="24"/>
          <w:lang w:val="en-US"/>
        </w:rPr>
        <w:t xml:space="preserve"> </w:t>
      </w:r>
      <w:ins w:id="145" w:author="ERIC SPERANZA" w:date="2017-10-09T15:06:00Z">
        <w:r w:rsidR="00BE5B70">
          <w:rPr>
            <w:rFonts w:ascii="Century Schoolbook" w:hAnsi="Century Schoolbook" w:cs="Arial"/>
            <w:sz w:val="24"/>
            <w:szCs w:val="24"/>
            <w:lang w:val="en-US"/>
          </w:rPr>
          <w:t xml:space="preserve"> </w:t>
        </w:r>
      </w:ins>
      <w:r w:rsidR="00C00058" w:rsidRPr="002C40F0">
        <w:rPr>
          <w:rFonts w:ascii="Century Schoolbook" w:hAnsi="Century Schoolbook" w:cs="Arial"/>
          <w:sz w:val="24"/>
          <w:szCs w:val="24"/>
          <w:lang w:val="en-US"/>
        </w:rPr>
        <w:t>packages</w:t>
      </w:r>
      <w:proofErr w:type="gramEnd"/>
      <w:del w:id="146" w:author="ERIC SPERANZA" w:date="2017-10-09T15:06:00Z">
        <w:r w:rsidR="006815F9" w:rsidRPr="002C40F0">
          <w:rPr>
            <w:rFonts w:ascii="Century Schoolbook" w:hAnsi="Century Schoolbook" w:cs="Arial"/>
            <w:sz w:val="24"/>
            <w:szCs w:val="24"/>
            <w:lang w:val="en-US"/>
          </w:rPr>
          <w:delText>.</w:delText>
        </w:r>
      </w:del>
      <w:ins w:id="147" w:author="ERIC SPERANZA" w:date="2017-10-09T15:06:00Z">
        <w:r w:rsidR="00BE5B70">
          <w:rPr>
            <w:rFonts w:ascii="Century Schoolbook" w:hAnsi="Century Schoolbook" w:cs="Arial"/>
            <w:sz w:val="24"/>
            <w:szCs w:val="24"/>
            <w:lang w:val="en-US"/>
          </w:rPr>
          <w:t xml:space="preserve"> (</w:t>
        </w:r>
        <w:r w:rsidR="00BE5B70" w:rsidRPr="00BE5B70">
          <w:rPr>
            <w:rFonts w:ascii="Century Schoolbook" w:hAnsi="Century Schoolbook" w:cs="Arial"/>
            <w:sz w:val="24"/>
            <w:szCs w:val="24"/>
            <w:lang w:val="en-US"/>
          </w:rPr>
          <w:t>http://ggplot2.org/</w:t>
        </w:r>
        <w:r w:rsidR="00BE5B70">
          <w:rPr>
            <w:rFonts w:ascii="Century Schoolbook" w:hAnsi="Century Schoolbook" w:cs="Arial"/>
            <w:sz w:val="24"/>
            <w:szCs w:val="24"/>
            <w:lang w:val="en-US"/>
          </w:rPr>
          <w:t>)</w:t>
        </w:r>
        <w:r w:rsidR="006815F9" w:rsidRPr="002C40F0">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 xml:space="preserve">viation (RSD: [data </w:t>
      </w:r>
      <w:r w:rsidR="0025595C">
        <w:rPr>
          <w:rFonts w:ascii="Century Schoolbook" w:hAnsi="Century Schoolbook" w:cs="Arial"/>
          <w:sz w:val="24"/>
          <w:szCs w:val="24"/>
          <w:lang w:val="en-US"/>
        </w:rPr>
        <w:t>-</w:t>
      </w:r>
      <w:r w:rsidR="007115B3">
        <w:rPr>
          <w:rFonts w:ascii="Century Schoolbook" w:hAnsi="Century Schoolbook" w:cs="Arial"/>
          <w:sz w:val="24"/>
          <w:szCs w:val="24"/>
          <w:lang w:val="en-US"/>
        </w:rPr>
        <w:t xml:space="preserve"> mean]</w:t>
      </w:r>
      <w:r w:rsidR="0025595C">
        <w:rPr>
          <w:rFonts w:ascii="Century Schoolbook" w:hAnsi="Century Schoolbook" w:cs="Arial"/>
          <w:sz w:val="24"/>
          <w:szCs w:val="24"/>
          <w:lang w:val="en-US"/>
        </w:rPr>
        <w:t xml:space="preserve"> </w:t>
      </w:r>
      <w:r w:rsidR="0025595C" w:rsidRPr="0025595C">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7115B3">
        <w:rPr>
          <w:rFonts w:ascii="Century Schoolbook" w:hAnsi="Century Schoolbook" w:cs="Arial"/>
          <w:sz w:val="24"/>
          <w:szCs w:val="24"/>
          <w:lang w:val="en-US"/>
        </w:rPr>
        <w:t>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proofErr w:type="gramStart"/>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proofErr w:type="gramEnd"/>
      <w:r w:rsidR="006805CC" w:rsidRPr="002C40F0">
        <w:rPr>
          <w:rFonts w:ascii="Century Schoolbook" w:hAnsi="Century Schoolbook" w:cs="Arial"/>
          <w:sz w:val="24"/>
          <w:szCs w:val="24"/>
          <w:lang w:val="en-US"/>
        </w:rPr>
        <w:t>A</w:t>
      </w:r>
      <w:r w:rsidR="0025595C">
        <w:rPr>
          <w:rFonts w:ascii="Century Schoolbook" w:hAnsi="Century Schoolbook" w:cs="Arial"/>
          <w:sz w:val="24"/>
          <w:szCs w:val="24"/>
          <w:lang w:val="en-US"/>
        </w:rPr>
        <w:t xml:space="preserve"> </w:t>
      </w:r>
      <w:r w:rsidR="00295FC8" w:rsidRPr="002C40F0">
        <w:rPr>
          <w:rFonts w:ascii="Century Schoolbook" w:hAnsi="Century Schoolbook" w:cs="Arial"/>
          <w:sz w:val="24"/>
          <w:szCs w:val="24"/>
          <w:lang w:val="en-US"/>
        </w:rPr>
        <w:t>+</w:t>
      </w:r>
      <w:r w:rsidR="0025595C">
        <w:rPr>
          <w:rFonts w:ascii="Century Schoolbook" w:hAnsi="Century Schoolbook" w:cs="Arial"/>
          <w:sz w:val="24"/>
          <w:szCs w:val="24"/>
          <w:lang w:val="en-US"/>
        </w:rPr>
        <w:t xml:space="preserve"> </w:t>
      </w:r>
      <w:r w:rsidR="006805CC" w:rsidRPr="00F97BB2">
        <w:rPr>
          <w:rFonts w:ascii="Century Schoolbook" w:hAnsi="Century Schoolbook" w:cs="Arial"/>
          <w:sz w:val="24"/>
          <w:szCs w:val="24"/>
          <w:lang w:val="en-US"/>
        </w:rPr>
        <w:t>B</w:t>
      </w:r>
      <w:r w:rsidR="00295FC8" w:rsidRPr="00F97BB2">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w:t>
      </w:r>
      <w:r w:rsidR="0025595C" w:rsidRPr="0025595C">
        <w:rPr>
          <w:rFonts w:ascii="Century Schoolbook" w:hAnsi="Century Schoolbook" w:cs="Arial"/>
          <w:sz w:val="24"/>
          <w:szCs w:val="24"/>
          <w:lang w:val="en-US"/>
        </w:rPr>
        <w:t>×</w:t>
      </w:r>
      <w:r w:rsidR="00110629" w:rsidRPr="002C40F0">
        <w:rPr>
          <w:rFonts w:ascii="Century Schoolbook" w:hAnsi="Century Schoolbook" w:cs="Arial"/>
          <w:sz w:val="24"/>
          <w:szCs w:val="24"/>
          <w:lang w:val="en-US"/>
        </w:rPr>
        <w:t xml:space="preserve">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w:t>
      </w:r>
      <w:r w:rsidRPr="002C40F0">
        <w:rPr>
          <w:rFonts w:ascii="Century Schoolbook" w:hAnsi="Century Schoolbook" w:cs="Arial"/>
          <w:sz w:val="24"/>
          <w:szCs w:val="24"/>
          <w:lang w:val="en-US"/>
        </w:rPr>
        <w:lastRenderedPageBreak/>
        <w:t>analysis was performed by principal component analysis of standardized data (x</w:t>
      </w:r>
      <w:r w:rsidR="0025595C">
        <w:rPr>
          <w:rFonts w:ascii="Century Schoolbook" w:hAnsi="Century Schoolbook" w:cs="Arial"/>
          <w:sz w:val="24"/>
          <w:szCs w:val="24"/>
          <w:lang w:val="en-US"/>
        </w:rPr>
        <w:t xml:space="preserve"> – </w:t>
      </w:r>
      <w:r w:rsidRPr="002C40F0">
        <w:rPr>
          <w:rFonts w:ascii="Century Schoolbook" w:hAnsi="Century Schoolbook" w:cs="Arial"/>
          <w:sz w:val="24"/>
          <w:szCs w:val="24"/>
          <w:lang w:val="en-US"/>
        </w:rPr>
        <w:t>X</w:t>
      </w:r>
      <w:r w:rsidR="0025595C">
        <w:rPr>
          <w:rFonts w:ascii="Century Schoolbook" w:hAnsi="Century Schoolbook" w:cs="Arial"/>
          <w:sz w:val="24"/>
          <w:szCs w:val="24"/>
          <w:lang w:val="en-US"/>
        </w:rPr>
        <w:t>/</w:t>
      </w:r>
      <w:r w:rsidRPr="002C40F0">
        <w:rPr>
          <w:rFonts w:ascii="Century Schoolbook" w:hAnsi="Century Schoolbook" w:cs="Arial"/>
          <w:sz w:val="24"/>
          <w:szCs w:val="24"/>
          <w:lang w:val="en-US"/>
        </w:rPr>
        <w:t>y</w:t>
      </w:r>
      <w:r w:rsidR="0025595C">
        <w:rPr>
          <w:rFonts w:ascii="Century Schoolbook" w:hAnsi="Century Schoolbook" w:cs="Arial"/>
          <w:sz w:val="24"/>
          <w:szCs w:val="24"/>
          <w:lang w:val="en-US"/>
        </w:rPr>
        <w:t>, where X = mean and y = S</w:t>
      </w:r>
      <w:r w:rsidRPr="002C40F0">
        <w:rPr>
          <w:rFonts w:ascii="Century Schoolbook" w:hAnsi="Century Schoolbook" w:cs="Arial"/>
          <w:sz w:val="24"/>
          <w:szCs w:val="24"/>
          <w:lang w:val="en-US"/>
        </w:rPr>
        <w:t>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92125E">
      <w:pPr>
        <w:pStyle w:val="Prrafodelista"/>
        <w:numPr>
          <w:ilvl w:val="0"/>
          <w:numId w:val="3"/>
        </w:numPr>
        <w:spacing w:line="480" w:lineRule="auto"/>
        <w:ind w:left="284"/>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92125E" w:rsidRDefault="00D63131"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p</w:t>
      </w:r>
      <w:r w:rsidR="00627A5E" w:rsidRPr="0092125E">
        <w:rPr>
          <w:rFonts w:ascii="Century Schoolbook" w:hAnsi="Century Schoolbook" w:cs="Arial"/>
          <w:i/>
          <w:sz w:val="24"/>
          <w:szCs w:val="24"/>
          <w:lang w:val="en-US"/>
        </w:rPr>
        <w:t>article flux</w:t>
      </w:r>
    </w:p>
    <w:p w14:paraId="30D1E5BF" w14:textId="1D369857"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4E7E71">
        <w:rPr>
          <w:rFonts w:ascii="Century Schoolbook" w:hAnsi="Century Schoolbook" w:cs="Arial"/>
          <w:sz w:val="24"/>
          <w:szCs w:val="24"/>
          <w:lang w:val="en-US"/>
        </w:rPr>
        <w:t>24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48"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7440C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w:t>
      </w:r>
      <w:ins w:id="149" w:author="ERIC SPERANZA" w:date="2017-10-12T17:16:00Z">
        <w:r w:rsidR="00B315E1">
          <w:rPr>
            <w:rFonts w:ascii="Century Schoolbook" w:hAnsi="Century Schoolbook" w:cs="Arial"/>
            <w:sz w:val="24"/>
            <w:szCs w:val="24"/>
            <w:lang w:val="en-US"/>
          </w:rPr>
          <w:t xml:space="preserve"> density: 2.65 g</w:t>
        </w:r>
      </w:ins>
      <w:ins w:id="150" w:author="ERIC SPERANZA" w:date="2017-10-12T17:17:00Z">
        <w:r w:rsidR="00B315E1">
          <w:rPr>
            <w:rFonts w:ascii="Century Schoolbook" w:hAnsi="Century Schoolbook" w:cs="Arial"/>
            <w:sz w:val="24"/>
            <w:szCs w:val="24"/>
            <w:lang w:val="en-US"/>
          </w:rPr>
          <w:t>/cm3;</w:t>
        </w:r>
      </w:ins>
      <w:r w:rsidRPr="002C40F0">
        <w:rPr>
          <w:rFonts w:ascii="Century Schoolbook" w:hAnsi="Century Schoolbook" w:cs="Arial"/>
          <w:sz w:val="24"/>
          <w:szCs w:val="24"/>
          <w:lang w:val="en-US"/>
        </w:rPr>
        <w:t xml:space="preserve">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(0.3-1.3 cm/</w:t>
      </w:r>
      <w:r w:rsidRPr="002C40F0">
        <w:rPr>
          <w:rFonts w:ascii="Century Schoolbook" w:hAnsi="Century Schoolbook" w:cs="Arial"/>
          <w:sz w:val="24"/>
          <w:szCs w:val="24"/>
          <w:lang w:val="en-US"/>
        </w:rPr>
        <w:t xml:space="preserve">year; Di Gregorio et al., 2007; </w:t>
      </w:r>
      <w:proofErr w:type="spellStart"/>
      <w:r w:rsidRPr="002C40F0">
        <w:rPr>
          <w:rFonts w:ascii="Century Schoolbook" w:hAnsi="Century Schoolbook" w:cs="Arial"/>
          <w:sz w:val="24"/>
          <w:szCs w:val="24"/>
          <w:lang w:val="en-US"/>
        </w:rPr>
        <w:t>Bonachea</w:t>
      </w:r>
      <w:proofErr w:type="spellEnd"/>
      <w:r w:rsidRPr="002C40F0">
        <w:rPr>
          <w:rFonts w:ascii="Century Schoolbook" w:hAnsi="Century Schoolbook" w:cs="Arial"/>
          <w:sz w:val="24"/>
          <w:szCs w:val="24"/>
          <w:lang w:val="en-US"/>
        </w:rPr>
        <w:t xml:space="preserve">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w:t>
      </w:r>
      <w:proofErr w:type="spellStart"/>
      <w:r w:rsidR="00F97C21" w:rsidRPr="002C40F0">
        <w:rPr>
          <w:rFonts w:ascii="Century Schoolbook" w:hAnsi="Century Schoolbook" w:cs="Arial"/>
          <w:sz w:val="24"/>
          <w:szCs w:val="24"/>
          <w:lang w:val="en-US"/>
        </w:rPr>
        <w:t>Speranza</w:t>
      </w:r>
      <w:proofErr w:type="spellEnd"/>
      <w:r w:rsidR="00F97C21" w:rsidRPr="002C40F0">
        <w:rPr>
          <w:rFonts w:ascii="Century Schoolbook" w:hAnsi="Century Schoolbook" w:cs="Arial"/>
          <w:sz w:val="24"/>
          <w:szCs w:val="24"/>
          <w:lang w:val="en-US"/>
        </w:rPr>
        <w:t xml:space="preserve">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A6414A">
        <w:rPr>
          <w:rFonts w:ascii="Century Schoolbook" w:hAnsi="Century Schoolbook"/>
          <w:sz w:val="24"/>
          <w:lang w:val="en-US"/>
          <w:rPrChange w:id="151"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00664558" w:rsidRPr="002C40F0">
        <w:rPr>
          <w:rFonts w:ascii="Century Schoolbook" w:hAnsi="Century Schoolbook" w:cs="Arial"/>
          <w:sz w:val="24"/>
          <w:szCs w:val="24"/>
          <w:lang w:val="en-US"/>
        </w:rPr>
        <w:t>day)</w:t>
      </w:r>
      <w:ins w:id="152" w:author="ERIC SPERANZA" w:date="2017-10-12T16:25:00Z">
        <w:r w:rsidR="006739C4">
          <w:rPr>
            <w:rFonts w:ascii="Century Schoolbook" w:hAnsi="Century Schoolbook" w:cs="Arial"/>
            <w:sz w:val="24"/>
            <w:szCs w:val="24"/>
            <w:lang w:val="en-US"/>
          </w:rPr>
          <w:t>,</w:t>
        </w:r>
      </w:ins>
      <w:r w:rsidR="00664558" w:rsidRPr="002C40F0">
        <w:rPr>
          <w:rFonts w:ascii="Century Schoolbook" w:hAnsi="Century Schoolbook" w:cs="Arial"/>
          <w:sz w:val="24"/>
          <w:szCs w:val="24"/>
          <w:lang w:val="en-US"/>
        </w:rPr>
        <w:t xml:space="preserve"> </w:t>
      </w:r>
      <w:ins w:id="153" w:author="ERIC SPERANZA" w:date="2017-10-12T16:25:00Z">
        <w:r w:rsidR="006739C4" w:rsidRPr="002C40F0">
          <w:rPr>
            <w:rFonts w:ascii="Century Schoolbook" w:hAnsi="Century Schoolbook" w:cs="Arial"/>
            <w:sz w:val="24"/>
            <w:szCs w:val="24"/>
            <w:lang w:val="en-US"/>
          </w:rPr>
          <w:t>comparable to values previously reported for the Uruguay River (</w:t>
        </w:r>
      </w:ins>
      <w:ins w:id="154" w:author="ERIC SPERANZA" w:date="2017-10-12T16:27:00Z">
        <w:r w:rsidR="006739C4">
          <w:rPr>
            <w:rFonts w:ascii="Century Schoolbook" w:hAnsi="Century Schoolbook" w:cs="Arial"/>
            <w:sz w:val="24"/>
            <w:szCs w:val="24"/>
            <w:lang w:val="en-US"/>
          </w:rPr>
          <w:t>2.7 ± 2.3 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ins>
      <w:ins w:id="155" w:author="ERIC SPERANZA" w:date="2017-10-12T16:28:00Z">
        <w:r w:rsidR="006739C4">
          <w:rPr>
            <w:rFonts w:ascii="Century Schoolbook" w:hAnsi="Century Schoolbook" w:cs="Arial"/>
            <w:sz w:val="24"/>
            <w:szCs w:val="24"/>
            <w:lang w:val="en-US"/>
          </w:rPr>
          <w:t xml:space="preserve">, range: 0.73-7.3 </w:t>
        </w:r>
      </w:ins>
      <w:ins w:id="156" w:author="ERIC SPERANZA" w:date="2017-10-12T16:27:00Z">
        <w:r w:rsidR="006739C4" w:rsidRPr="002C40F0">
          <w:rPr>
            <w:rFonts w:ascii="Century Schoolbook" w:hAnsi="Century Schoolbook" w:cs="Arial"/>
            <w:sz w:val="24"/>
            <w:szCs w:val="24"/>
            <w:lang w:val="en-US"/>
          </w:rPr>
          <w:t xml:space="preserve"> </w:t>
        </w:r>
      </w:ins>
      <w:ins w:id="157" w:author="ERIC SPERANZA" w:date="2017-10-12T16:29:00Z">
        <w:r w:rsidR="006739C4">
          <w:rPr>
            <w:rFonts w:ascii="Century Schoolbook" w:hAnsi="Century Schoolbook" w:cs="Arial"/>
            <w:sz w:val="24"/>
            <w:szCs w:val="24"/>
            <w:lang w:val="en-US"/>
          </w:rPr>
          <w:t>mg/</w:t>
        </w:r>
        <w:r w:rsidR="006739C4" w:rsidRPr="002C40F0">
          <w:rPr>
            <w:rFonts w:ascii="Century Schoolbook" w:hAnsi="Century Schoolbook" w:cs="Arial"/>
            <w:sz w:val="24"/>
            <w:szCs w:val="24"/>
            <w:lang w:val="en-US"/>
          </w:rPr>
          <w:t>cm</w:t>
        </w:r>
        <w:r w:rsidR="006739C4" w:rsidRPr="004D33AC">
          <w:rPr>
            <w:rFonts w:ascii="Century Schoolbook" w:hAnsi="Century Schoolbook"/>
            <w:sz w:val="24"/>
            <w:lang w:val="en-US"/>
          </w:rPr>
          <w:t>2</w:t>
        </w:r>
        <w:r w:rsidR="006739C4">
          <w:rPr>
            <w:rFonts w:ascii="Century Schoolbook" w:hAnsi="Century Schoolbook" w:cs="Arial"/>
            <w:sz w:val="24"/>
            <w:szCs w:val="24"/>
            <w:lang w:val="en-US"/>
          </w:rPr>
          <w:t>/</w:t>
        </w:r>
        <w:r w:rsidR="006739C4" w:rsidRPr="002C40F0">
          <w:rPr>
            <w:rFonts w:ascii="Century Schoolbook" w:hAnsi="Century Schoolbook" w:cs="Arial"/>
            <w:sz w:val="24"/>
            <w:szCs w:val="24"/>
            <w:lang w:val="en-US"/>
          </w:rPr>
          <w:t>day</w:t>
        </w:r>
        <w:r w:rsidR="006739C4">
          <w:rPr>
            <w:rFonts w:ascii="Century Schoolbook" w:hAnsi="Century Schoolbook" w:cs="Arial"/>
            <w:sz w:val="24"/>
            <w:szCs w:val="24"/>
            <w:lang w:val="en-US"/>
          </w:rPr>
          <w:t xml:space="preserve">; </w:t>
        </w:r>
      </w:ins>
      <w:ins w:id="158" w:author="ERIC SPERANZA" w:date="2017-10-12T16:25:00Z">
        <w:r w:rsidR="006739C4" w:rsidRPr="002C40F0">
          <w:rPr>
            <w:rFonts w:ascii="Century Schoolbook" w:hAnsi="Century Schoolbook" w:cs="Arial"/>
            <w:sz w:val="24"/>
            <w:szCs w:val="24"/>
            <w:lang w:val="en-US"/>
          </w:rPr>
          <w:t>Colombo et al., 2015)</w:t>
        </w:r>
        <w:r w:rsidR="006739C4">
          <w:rPr>
            <w:rFonts w:ascii="Century Schoolbook" w:hAnsi="Century Schoolbook" w:cs="Arial"/>
            <w:sz w:val="24"/>
            <w:szCs w:val="24"/>
            <w:lang w:val="en-US"/>
          </w:rPr>
          <w:t xml:space="preserve">, </w:t>
        </w:r>
      </w:ins>
      <w:ins w:id="159" w:author="ERIC SPERANZA" w:date="2017-10-12T16:30:00Z">
        <w:r w:rsidR="006739C4">
          <w:rPr>
            <w:rFonts w:ascii="Century Schoolbook" w:hAnsi="Century Schoolbook" w:cs="Arial"/>
            <w:sz w:val="24"/>
            <w:szCs w:val="24"/>
            <w:lang w:val="en-US"/>
          </w:rPr>
          <w:t>resulting in a</w:t>
        </w:r>
      </w:ins>
      <w:del w:id="160" w:author="ERIC SPERANZA" w:date="2017-10-12T16:29:00Z">
        <w:r w:rsidR="00664558" w:rsidRPr="002C40F0" w:rsidDel="006739C4">
          <w:rPr>
            <w:rFonts w:ascii="Century Schoolbook" w:hAnsi="Century Schoolbook" w:cs="Arial"/>
            <w:sz w:val="24"/>
            <w:szCs w:val="24"/>
            <w:lang w:val="en-US"/>
          </w:rPr>
          <w:delText>and the resulting</w:delText>
        </w:r>
      </w:del>
      <w:r w:rsidR="0066455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sedimentation rate </w:t>
      </w:r>
      <w:ins w:id="161" w:author="ERIC SPERANZA" w:date="2017-10-12T16:29:00Z">
        <w:r w:rsidR="006739C4">
          <w:rPr>
            <w:rFonts w:ascii="Century Schoolbook" w:hAnsi="Century Schoolbook" w:cs="Arial"/>
            <w:sz w:val="24"/>
            <w:szCs w:val="24"/>
            <w:lang w:val="en-US"/>
          </w:rPr>
          <w:t xml:space="preserve">of </w:t>
        </w:r>
      </w:ins>
      <w:del w:id="162" w:author="ERIC SPERANZA" w:date="2017-10-12T16:29:00Z">
        <w:r w:rsidR="00664558" w:rsidRPr="002C40F0" w:rsidDel="006739C4">
          <w:rPr>
            <w:rFonts w:ascii="Century Schoolbook" w:hAnsi="Century Schoolbook" w:cs="Arial"/>
            <w:sz w:val="24"/>
            <w:szCs w:val="24"/>
            <w:lang w:val="en-US"/>
          </w:rPr>
          <w:delText>(</w:delText>
        </w:r>
      </w:del>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del w:id="163" w:author="ERIC SPERANZA" w:date="2017-10-12T16:31:00Z">
        <w:r w:rsidR="00664558"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was</w:delText>
        </w:r>
      </w:del>
      <w:del w:id="164" w:author="ERIC SPERANZA" w:date="2017-10-12T16:25:00Z">
        <w:r w:rsidRPr="002C40F0" w:rsidDel="006739C4">
          <w:rPr>
            <w:rFonts w:ascii="Century Schoolbook" w:hAnsi="Century Schoolbook" w:cs="Arial"/>
            <w:sz w:val="24"/>
            <w:szCs w:val="24"/>
            <w:lang w:val="en-US"/>
          </w:rPr>
          <w:delText xml:space="preserve"> comparable to values </w:delText>
        </w:r>
        <w:r w:rsidR="00573C50" w:rsidRPr="002C40F0" w:rsidDel="006739C4">
          <w:rPr>
            <w:rFonts w:ascii="Century Schoolbook" w:hAnsi="Century Schoolbook" w:cs="Arial"/>
            <w:sz w:val="24"/>
            <w:szCs w:val="24"/>
            <w:lang w:val="en-US"/>
          </w:rPr>
          <w:delText xml:space="preserve">previously </w:delText>
        </w:r>
        <w:r w:rsidRPr="002C40F0" w:rsidDel="006739C4">
          <w:rPr>
            <w:rFonts w:ascii="Century Schoolbook" w:hAnsi="Century Schoolbook" w:cs="Arial"/>
            <w:sz w:val="24"/>
            <w:szCs w:val="24"/>
            <w:lang w:val="en-US"/>
          </w:rPr>
          <w:delText xml:space="preserve">reported </w:delText>
        </w:r>
        <w:r w:rsidR="00C93FF3" w:rsidRPr="002C40F0" w:rsidDel="006739C4">
          <w:rPr>
            <w:rFonts w:ascii="Century Schoolbook" w:hAnsi="Century Schoolbook" w:cs="Arial"/>
            <w:sz w:val="24"/>
            <w:szCs w:val="24"/>
            <w:lang w:val="en-US"/>
          </w:rPr>
          <w:delText>for the Uruguay River (</w:delText>
        </w:r>
        <w:r w:rsidRPr="002C40F0" w:rsidDel="006739C4">
          <w:rPr>
            <w:rFonts w:ascii="Century Schoolbook" w:hAnsi="Century Schoolbook" w:cs="Arial"/>
            <w:sz w:val="24"/>
            <w:szCs w:val="24"/>
            <w:lang w:val="en-US"/>
          </w:rPr>
          <w:delText>Colombo et al.</w:delText>
        </w:r>
        <w:r w:rsidR="008D2B00"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xml:space="preserve"> 2015</w:delText>
        </w:r>
        <w:r w:rsidR="00C93FF3" w:rsidRPr="002C40F0"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 which also showed a high variability (1.0</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w:delText>
        </w:r>
        <w:r w:rsidR="0060106A" w:rsidDel="006739C4">
          <w:rPr>
            <w:rFonts w:ascii="Century Schoolbook" w:hAnsi="Century Schoolbook" w:cs="Arial"/>
            <w:sz w:val="24"/>
            <w:szCs w:val="24"/>
            <w:lang w:val="en-US"/>
          </w:rPr>
          <w:delText xml:space="preserve"> </w:delText>
        </w:r>
        <w:r w:rsidRPr="002C40F0" w:rsidDel="006739C4">
          <w:rPr>
            <w:rFonts w:ascii="Century Schoolbook" w:hAnsi="Century Schoolbook" w:cs="Arial"/>
            <w:sz w:val="24"/>
            <w:szCs w:val="24"/>
            <w:lang w:val="en-US"/>
          </w:rPr>
          <w:delText>0.88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 range: 0.27-2.7 cm</w:delText>
        </w:r>
        <w:r w:rsidR="004E7E71" w:rsidDel="006739C4">
          <w:rPr>
            <w:rFonts w:ascii="Century Schoolbook" w:hAnsi="Century Schoolbook" w:cs="Arial"/>
            <w:sz w:val="24"/>
            <w:szCs w:val="24"/>
            <w:lang w:val="en-US"/>
          </w:rPr>
          <w:delText>/</w:delText>
        </w:r>
        <w:r w:rsidRPr="002C40F0" w:rsidDel="006739C4">
          <w:rPr>
            <w:rFonts w:ascii="Century Schoolbook" w:hAnsi="Century Schoolbook" w:cs="Arial"/>
            <w:sz w:val="24"/>
            <w:szCs w:val="24"/>
            <w:lang w:val="en-US"/>
          </w:rPr>
          <w:delText>year)</w:delText>
        </w:r>
      </w:del>
      <w:r w:rsidRPr="002C40F0">
        <w:rPr>
          <w:rFonts w:ascii="Century Schoolbook" w:hAnsi="Century Schoolbook" w:cs="Arial"/>
          <w:sz w:val="24"/>
          <w:szCs w:val="24"/>
          <w:lang w:val="en-US"/>
        </w:rPr>
        <w:t xml:space="preserve">.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 xml:space="preserve">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w:t>
      </w:r>
      <w:del w:id="165" w:author="ERIC SPERANZA" w:date="2017-10-09T15:06:00Z">
        <w:r w:rsidR="00E375B6" w:rsidRPr="002C40F0">
          <w:rPr>
            <w:rFonts w:ascii="Century Schoolbook" w:hAnsi="Century Schoolbook" w:cs="Arial"/>
            <w:sz w:val="24"/>
            <w:szCs w:val="24"/>
            <w:lang w:val="en-US"/>
          </w:rPr>
          <w:delText>19465-46088</w:delText>
        </w:r>
      </w:del>
      <w:ins w:id="166" w:author="ERIC SPERANZA" w:date="2017-10-09T15:06:00Z">
        <w:r w:rsidR="00E375B6" w:rsidRPr="002C40F0">
          <w:rPr>
            <w:rFonts w:ascii="Century Schoolbook" w:hAnsi="Century Schoolbook" w:cs="Arial"/>
            <w:sz w:val="24"/>
            <w:szCs w:val="24"/>
            <w:lang w:val="en-US"/>
          </w:rPr>
          <w:t>19</w:t>
        </w:r>
        <w:r w:rsidR="00DF4B95">
          <w:rPr>
            <w:rFonts w:ascii="Century Schoolbook" w:hAnsi="Century Schoolbook" w:cs="Arial"/>
            <w:sz w:val="24"/>
            <w:szCs w:val="24"/>
            <w:lang w:val="en-US"/>
          </w:rPr>
          <w:t>-46 x 10</w:t>
        </w:r>
        <w:r w:rsidR="00DF4B95" w:rsidRPr="00DF4B95">
          <w:rPr>
            <w:rFonts w:ascii="Century Schoolbook" w:hAnsi="Century Schoolbook" w:cs="Arial"/>
            <w:sz w:val="24"/>
            <w:szCs w:val="24"/>
            <w:vertAlign w:val="superscript"/>
            <w:lang w:val="en-US"/>
          </w:rPr>
          <w:t>3</w:t>
        </w:r>
      </w:ins>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A6414A">
        <w:rPr>
          <w:rFonts w:ascii="Century Schoolbook" w:hAnsi="Century Schoolbook"/>
          <w:sz w:val="24"/>
          <w:lang w:val="en-US"/>
          <w:rPrChange w:id="167"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w:t>
      </w:r>
      <w:del w:id="168" w:author="ERIC SPERANZA" w:date="2017-10-09T15:06:00Z">
        <w:r w:rsidR="00E375B6" w:rsidRPr="002C40F0">
          <w:rPr>
            <w:rFonts w:ascii="Century Schoolbook" w:hAnsi="Century Schoolbook" w:cs="Arial"/>
            <w:sz w:val="24"/>
            <w:szCs w:val="24"/>
            <w:lang w:val="en-US"/>
          </w:rPr>
          <w:delText>420-8410</w:delText>
        </w:r>
      </w:del>
      <w:ins w:id="169" w:author="ERIC SPERANZA" w:date="2017-10-09T15:06:00Z">
        <w:r w:rsidR="00DF4B95">
          <w:rPr>
            <w:rFonts w:ascii="Century Schoolbook" w:hAnsi="Century Schoolbook" w:cs="Arial"/>
            <w:sz w:val="24"/>
            <w:szCs w:val="24"/>
            <w:lang w:val="en-US"/>
          </w:rPr>
          <w:t>0.</w:t>
        </w:r>
        <w:r w:rsidR="00E375B6" w:rsidRPr="002C40F0">
          <w:rPr>
            <w:rFonts w:ascii="Century Schoolbook" w:hAnsi="Century Schoolbook" w:cs="Arial"/>
            <w:sz w:val="24"/>
            <w:szCs w:val="24"/>
            <w:lang w:val="en-US"/>
          </w:rPr>
          <w:t>42-8</w:t>
        </w:r>
        <w:r w:rsidR="00DF4B95">
          <w:rPr>
            <w:rFonts w:ascii="Century Schoolbook" w:hAnsi="Century Schoolbook" w:cs="Arial"/>
            <w:sz w:val="24"/>
            <w:szCs w:val="24"/>
            <w:lang w:val="en-US"/>
          </w:rPr>
          <w:t>.4 x 10</w:t>
        </w:r>
        <w:r w:rsidR="00DF4B95" w:rsidRPr="00DF4B95">
          <w:rPr>
            <w:rFonts w:ascii="Century Schoolbook" w:hAnsi="Century Schoolbook" w:cs="Arial"/>
            <w:sz w:val="24"/>
            <w:szCs w:val="24"/>
            <w:vertAlign w:val="superscript"/>
            <w:lang w:val="en-US"/>
          </w:rPr>
          <w:t>3</w:t>
        </w:r>
        <w:r w:rsidR="00DF4B95" w:rsidRPr="002C40F0">
          <w:rPr>
            <w:rFonts w:ascii="Century Schoolbook" w:hAnsi="Century Schoolbook" w:cs="Arial"/>
            <w:sz w:val="24"/>
            <w:szCs w:val="24"/>
            <w:vertAlign w:val="superscript"/>
            <w:lang w:val="en-US"/>
          </w:rPr>
          <w:t xml:space="preserve"> </w:t>
        </w:r>
      </w:ins>
      <w:r w:rsidR="00E375B6" w:rsidRPr="002C40F0">
        <w:rPr>
          <w:rFonts w:ascii="Century Schoolbook" w:hAnsi="Century Schoolbook" w:cs="Arial"/>
          <w:sz w:val="24"/>
          <w:szCs w:val="24"/>
          <w:lang w:val="en-US"/>
        </w:rPr>
        <w:t xml:space="preserve"> m</w:t>
      </w:r>
      <w:r w:rsidR="00E375B6" w:rsidRPr="00A6414A">
        <w:rPr>
          <w:rFonts w:ascii="Century Schoolbook" w:hAnsi="Century Schoolbook"/>
          <w:sz w:val="24"/>
          <w:lang w:val="en-US"/>
          <w:rPrChange w:id="170" w:author="ERIC SPERANZA" w:date="2017-10-09T15:06:00Z">
            <w:rPr>
              <w:rFonts w:ascii="Century Schoolbook" w:hAnsi="Century Schoolbook"/>
              <w:sz w:val="24"/>
              <w:vertAlign w:val="superscript"/>
              <w:lang w:val="en-US"/>
            </w:rPr>
          </w:rPrChange>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w:t>
      </w:r>
      <w:del w:id="171" w:author="ERIC SPERANZA" w:date="2017-10-09T15:06:00Z">
        <w:r w:rsidR="00E375B6" w:rsidRPr="002C40F0">
          <w:rPr>
            <w:rFonts w:ascii="Century Schoolbook" w:hAnsi="Century Schoolbook" w:cs="Arial"/>
            <w:sz w:val="24"/>
            <w:szCs w:val="24"/>
            <w:lang w:val="en-US"/>
          </w:rPr>
          <w:delText>R</w:delText>
        </w:r>
        <w:r w:rsidR="00E375B6" w:rsidRPr="002C40F0">
          <w:rPr>
            <w:rFonts w:ascii="Century Schoolbook" w:hAnsi="Century Schoolbook" w:cs="Arial"/>
            <w:sz w:val="24"/>
            <w:szCs w:val="24"/>
            <w:vertAlign w:val="superscript"/>
            <w:lang w:val="en-US"/>
          </w:rPr>
          <w:delText>2</w:delText>
        </w:r>
      </w:del>
      <w:ins w:id="172" w:author="ERIC SPERANZA" w:date="2017-10-09T15:06:00Z">
        <w:r w:rsidR="00402EEA">
          <w:rPr>
            <w:rFonts w:ascii="Century Schoolbook" w:hAnsi="Century Schoolbook" w:cs="Arial"/>
            <w:sz w:val="24"/>
            <w:szCs w:val="24"/>
            <w:lang w:val="en-US"/>
          </w:rPr>
          <w:t>r2</w:t>
        </w:r>
      </w:ins>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 xml:space="preserve">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Total sterol concentrations</w:t>
      </w:r>
    </w:p>
    <w:p w14:paraId="4350DD83" w14:textId="12705F1B"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 xml:space="preserve">The total sterol concentration in settling material was highly variable (RSD: </w:t>
      </w:r>
      <w:proofErr w:type="gramStart"/>
      <w:r w:rsidRPr="002C40F0">
        <w:rPr>
          <w:rFonts w:ascii="Century Schoolbook" w:hAnsi="Century Schoolbook" w:cs="Arial"/>
          <w:sz w:val="24"/>
          <w:szCs w:val="24"/>
          <w:lang w:val="en-US"/>
        </w:rPr>
        <w:t>113</w:t>
      </w:r>
      <w:proofErr w:type="gramEnd"/>
      <w:del w:id="173" w:author="ERIC SPERANZA" w:date="2017-10-19T14:58:00Z">
        <w:r w:rsidR="0060106A" w:rsidDel="00671EE2">
          <w:rPr>
            <w:rFonts w:ascii="Century Schoolbook" w:hAnsi="Century Schoolbook" w:cs="Arial"/>
            <w:sz w:val="24"/>
            <w:szCs w:val="24"/>
            <w:lang w:val="en-US"/>
          </w:rPr>
          <w:delText>-</w:delText>
        </w:r>
        <w:r w:rsidRPr="002C40F0" w:rsidDel="00671EE2">
          <w:rPr>
            <w:rFonts w:ascii="Century Schoolbook" w:hAnsi="Century Schoolbook" w:cs="Arial"/>
            <w:sz w:val="24"/>
            <w:szCs w:val="24"/>
            <w:lang w:val="en-US"/>
          </w:rPr>
          <w:delText>114</w:delText>
        </w:r>
      </w:del>
      <w:r w:rsidRPr="002C40F0">
        <w:rPr>
          <w:rFonts w:ascii="Century Schoolbook" w:hAnsi="Century Schoolbook" w:cs="Arial"/>
          <w:sz w:val="24"/>
          <w:szCs w:val="24"/>
          <w:lang w:val="en-US"/>
        </w:rPr>
        <w:t>%)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xml:space="preserve">), resulting in very high sterol concentrations at this </w:t>
      </w:r>
      <w:r w:rsidR="00E375B6" w:rsidRPr="0008162A">
        <w:rPr>
          <w:rFonts w:ascii="Century Schoolbook" w:hAnsi="Century Schoolbook" w:cs="Arial"/>
          <w:sz w:val="24"/>
          <w:szCs w:val="24"/>
          <w:lang w:val="en-US"/>
        </w:rPr>
        <w:t xml:space="preserve">site </w:t>
      </w:r>
      <w:ins w:id="174" w:author="Juan Carlos Colombo" w:date="2017-10-24T11:38:00Z">
        <w:r w:rsidR="00453599" w:rsidRPr="0008162A">
          <w:rPr>
            <w:rFonts w:ascii="Century Schoolbook" w:hAnsi="Century Schoolbook" w:cs="Arial"/>
            <w:sz w:val="24"/>
            <w:szCs w:val="24"/>
            <w:lang w:val="en-US"/>
          </w:rPr>
          <w:t>(</w:t>
        </w:r>
      </w:ins>
      <w:del w:id="175" w:author="ERIC SPERANZA" w:date="2017-10-09T15:06:00Z">
        <w:r w:rsidR="00E375B6" w:rsidRPr="0008162A">
          <w:rPr>
            <w:rFonts w:ascii="Century Schoolbook" w:hAnsi="Century Schoolbook" w:cs="Arial"/>
            <w:sz w:val="24"/>
            <w:szCs w:val="24"/>
            <w:lang w:val="en-US"/>
          </w:rPr>
          <w:delText>7140</w:delText>
        </w:r>
        <w:r w:rsidR="0060106A" w:rsidRPr="0008162A">
          <w:rPr>
            <w:rFonts w:ascii="Century Schoolbook" w:hAnsi="Century Schoolbook" w:cs="Arial"/>
            <w:sz w:val="24"/>
            <w:szCs w:val="24"/>
            <w:lang w:val="en-US"/>
          </w:rPr>
          <w:delText xml:space="preserve"> </w:delText>
        </w:r>
        <w:r w:rsidR="00E375B6" w:rsidRPr="0008162A">
          <w:rPr>
            <w:rFonts w:ascii="Century Schoolbook" w:hAnsi="Century Schoolbook" w:cs="Arial"/>
            <w:sz w:val="24"/>
            <w:szCs w:val="24"/>
            <w:lang w:val="en-US"/>
          </w:rPr>
          <w:delText>±</w:delText>
        </w:r>
        <w:r w:rsidR="0060106A" w:rsidRPr="0008162A">
          <w:rPr>
            <w:rFonts w:ascii="Century Schoolbook" w:hAnsi="Century Schoolbook" w:cs="Arial"/>
            <w:sz w:val="24"/>
            <w:szCs w:val="24"/>
            <w:lang w:val="en-US"/>
          </w:rPr>
          <w:delText xml:space="preserve"> </w:delText>
        </w:r>
        <w:r w:rsidR="00E375B6" w:rsidRPr="0008162A">
          <w:rPr>
            <w:rFonts w:ascii="Century Schoolbook" w:hAnsi="Century Schoolbook" w:cs="Arial"/>
            <w:sz w:val="24"/>
            <w:szCs w:val="24"/>
            <w:lang w:val="en-US"/>
          </w:rPr>
          <w:delText>7905 μg</w:delText>
        </w:r>
      </w:del>
      <w:ins w:id="176" w:author="ERIC SPERANZA" w:date="2017-10-09T15:06:00Z">
        <w:r w:rsidR="00E375B6" w:rsidRPr="0008162A">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1</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E375B6" w:rsidRPr="002C40F0">
          <w:rPr>
            <w:rFonts w:ascii="Century Schoolbook" w:hAnsi="Century Schoolbook" w:cs="Arial"/>
            <w:sz w:val="24"/>
            <w:szCs w:val="24"/>
            <w:lang w:val="en-US"/>
          </w:rPr>
          <w:t>7</w:t>
        </w:r>
        <w:r w:rsidR="006F3177">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9 </w:t>
        </w:r>
        <w:r w:rsidR="006F3177">
          <w:rPr>
            <w:rFonts w:ascii="Century Schoolbook" w:hAnsi="Century Schoolbook" w:cs="Arial"/>
            <w:sz w:val="24"/>
            <w:szCs w:val="24"/>
            <w:lang w:val="en-US"/>
          </w:rPr>
          <w:t>m</w:t>
        </w:r>
        <w:r w:rsidR="00E375B6" w:rsidRPr="002C40F0">
          <w:rPr>
            <w:rFonts w:ascii="Century Schoolbook" w:hAnsi="Century Schoolbook" w:cs="Arial"/>
            <w:sz w:val="24"/>
            <w:szCs w:val="24"/>
            <w:lang w:val="en-US"/>
          </w:rPr>
          <w:t>g</w:t>
        </w:r>
      </w:ins>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lastRenderedPageBreak/>
        <w:t xml:space="preserve">are still </w:t>
      </w:r>
      <w:r w:rsidR="00E375B6" w:rsidRPr="002C40F0">
        <w:rPr>
          <w:rFonts w:ascii="Century Schoolbook" w:hAnsi="Century Schoolbook" w:cs="Arial"/>
          <w:sz w:val="24"/>
          <w:szCs w:val="24"/>
          <w:lang w:val="en-US"/>
        </w:rPr>
        <w:t xml:space="preserve">much lower than those from BA (1-184 </w:t>
      </w:r>
      <w:proofErr w:type="spellStart"/>
      <w:r w:rsidR="00E375B6"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w:t>
      </w:r>
      <w:proofErr w:type="spellStart"/>
      <w:r w:rsidR="00E375B6" w:rsidRPr="002C40F0">
        <w:rPr>
          <w:rFonts w:ascii="Century Schoolbook" w:hAnsi="Century Schoolbook" w:cs="Arial"/>
          <w:sz w:val="24"/>
          <w:szCs w:val="24"/>
          <w:lang w:val="en-US"/>
        </w:rPr>
        <w:t>Jeng</w:t>
      </w:r>
      <w:proofErr w:type="spellEnd"/>
      <w:r w:rsidR="00E375B6" w:rsidRPr="002C40F0">
        <w:rPr>
          <w:rFonts w:ascii="Century Schoolbook" w:hAnsi="Century Schoolbook" w:cs="Arial"/>
          <w:sz w:val="24"/>
          <w:szCs w:val="24"/>
          <w:lang w:val="en-US"/>
        </w:rPr>
        <w:t xml:space="preserve">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w:t>
      </w:r>
      <w:proofErr w:type="spellStart"/>
      <w:r w:rsidR="00E375B6" w:rsidRPr="002C40F0">
        <w:rPr>
          <w:rFonts w:ascii="Century Schoolbook" w:hAnsi="Century Schoolbook" w:cs="Arial"/>
          <w:sz w:val="24"/>
          <w:szCs w:val="24"/>
          <w:lang w:val="en-US"/>
        </w:rPr>
        <w:t>Venkatesan</w:t>
      </w:r>
      <w:proofErr w:type="spellEnd"/>
      <w:r w:rsidR="00E375B6" w:rsidRPr="002C40F0">
        <w:rPr>
          <w:rFonts w:ascii="Century Schoolbook" w:hAnsi="Century Schoolbook" w:cs="Arial"/>
          <w:sz w:val="24"/>
          <w:szCs w:val="24"/>
          <w:lang w:val="en-US"/>
        </w:rPr>
        <w:t xml:space="preserve">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re 2-3 orders of magnitude lower (41</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F668A9" w:rsidRPr="002C40F0">
        <w:rPr>
          <w:rFonts w:ascii="Century Schoolbook" w:hAnsi="Century Schoolbook" w:cs="Arial"/>
          <w:sz w:val="24"/>
          <w:szCs w:val="24"/>
          <w:lang w:val="en-US"/>
        </w:rPr>
        <w:t xml:space="preserve">47 </w:t>
      </w:r>
      <w:proofErr w:type="spellStart"/>
      <w:r w:rsidR="00F668A9"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g)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454 vs. 1.9</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0.18 </w:t>
      </w:r>
      <w:proofErr w:type="spellStart"/>
      <w:r w:rsidRPr="002C40F0">
        <w:rPr>
          <w:rFonts w:ascii="Century Schoolbook" w:hAnsi="Century Schoolbook" w:cs="Arial"/>
          <w:sz w:val="24"/>
          <w:szCs w:val="24"/>
          <w:lang w:val="en-US"/>
        </w:rPr>
        <w:t>μg</w:t>
      </w:r>
      <w:proofErr w:type="spellEnd"/>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t>
      </w:r>
      <w:del w:id="177" w:author="ERIC SPERANZA" w:date="2017-10-09T15:06:00Z">
        <w:r w:rsidRPr="002C40F0">
          <w:rPr>
            <w:rFonts w:ascii="Century Schoolbook" w:hAnsi="Century Schoolbook" w:cs="Arial"/>
            <w:sz w:val="24"/>
            <w:szCs w:val="24"/>
            <w:lang w:val="en-US"/>
          </w:rPr>
          <w:delText>water-</w:delText>
        </w:r>
      </w:del>
      <w:r w:rsidR="00CF4C2A" w:rsidRPr="002C40F0">
        <w:rPr>
          <w:rFonts w:ascii="Century Schoolbook" w:hAnsi="Century Schoolbook" w:cs="Arial"/>
          <w:sz w:val="24"/>
          <w:szCs w:val="24"/>
          <w:lang w:val="en-US"/>
        </w:rPr>
        <w:t>sediment</w:t>
      </w:r>
      <w:del w:id="178" w:author="ERIC SPERANZA" w:date="2017-10-09T15:06:00Z">
        <w:r w:rsidRPr="002C40F0">
          <w:rPr>
            <w:rFonts w:ascii="Century Schoolbook" w:hAnsi="Century Schoolbook" w:cs="Arial"/>
            <w:sz w:val="24"/>
            <w:szCs w:val="24"/>
            <w:lang w:val="en-US"/>
          </w:rPr>
          <w:delText xml:space="preserve"> </w:delText>
        </w:r>
        <w:r w:rsidRPr="002C40F0">
          <w:rPr>
            <w:rFonts w:ascii="Century Schoolbook" w:hAnsi="Century Schoolbook" w:cs="Arial"/>
            <w:noProof/>
            <w:sz w:val="24"/>
            <w:szCs w:val="24"/>
            <w:lang w:val="en-US"/>
          </w:rPr>
          <w:delText>interfase</w:delText>
        </w:r>
      </w:del>
      <w:ins w:id="179" w:author="ERIC SPERANZA" w:date="2017-10-09T15:06:00Z">
        <w:r w:rsidR="00CF4C2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water </w:t>
        </w:r>
        <w:r w:rsidRPr="002C40F0">
          <w:rPr>
            <w:rFonts w:ascii="Century Schoolbook" w:hAnsi="Century Schoolbook" w:cs="Arial"/>
            <w:noProof/>
            <w:sz w:val="24"/>
            <w:szCs w:val="24"/>
            <w:lang w:val="en-US"/>
          </w:rPr>
          <w:t>interfa</w:t>
        </w:r>
        <w:r w:rsidR="00CF4C2A">
          <w:rPr>
            <w:rFonts w:ascii="Century Schoolbook" w:hAnsi="Century Schoolbook" w:cs="Arial"/>
            <w:noProof/>
            <w:sz w:val="24"/>
            <w:szCs w:val="24"/>
            <w:lang w:val="en-US"/>
          </w:rPr>
          <w:t>c</w:t>
        </w:r>
        <w:r w:rsidRPr="002C40F0">
          <w:rPr>
            <w:rFonts w:ascii="Century Schoolbook" w:hAnsi="Century Schoolbook" w:cs="Arial"/>
            <w:noProof/>
            <w:sz w:val="24"/>
            <w:szCs w:val="24"/>
            <w:lang w:val="en-US"/>
          </w:rPr>
          <w:t>e</w:t>
        </w:r>
      </w:ins>
      <w:r w:rsidRPr="002C40F0">
        <w:rPr>
          <w:rFonts w:ascii="Century Schoolbook" w:hAnsi="Century Schoolbook" w:cs="Arial"/>
          <w:sz w:val="24"/>
          <w:szCs w:val="24"/>
          <w:lang w:val="en-US"/>
        </w:rPr>
        <w:t xml:space="preserve">, especially under oxic conditions (Sun and </w:t>
      </w:r>
      <w:proofErr w:type="spellStart"/>
      <w:r w:rsidRPr="002C40F0">
        <w:rPr>
          <w:rFonts w:ascii="Century Schoolbook" w:hAnsi="Century Schoolbook" w:cs="Arial"/>
          <w:sz w:val="24"/>
          <w:szCs w:val="24"/>
          <w:lang w:val="en-US"/>
        </w:rPr>
        <w:t>Wakeham</w:t>
      </w:r>
      <w:proofErr w:type="spellEnd"/>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92125E" w:rsidRDefault="00EA5267" w:rsidP="0092125E">
      <w:pPr>
        <w:pStyle w:val="Prrafodelista"/>
        <w:numPr>
          <w:ilvl w:val="1"/>
          <w:numId w:val="3"/>
        </w:numPr>
        <w:spacing w:line="480" w:lineRule="auto"/>
        <w:ind w:left="0" w:hanging="11"/>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Temporal variation of </w:t>
      </w:r>
      <w:r w:rsidRPr="0092125E">
        <w:rPr>
          <w:rFonts w:ascii="Century Schoolbook" w:hAnsi="Century Schoolbook" w:cs="Arial"/>
          <w:i/>
          <w:sz w:val="24"/>
          <w:szCs w:val="24"/>
          <w:lang w:val="en-GB"/>
        </w:rPr>
        <w:t>particle flux and sterol concentrations</w:t>
      </w:r>
      <w:r w:rsidR="00627A5E" w:rsidRPr="0092125E">
        <w:rPr>
          <w:rFonts w:ascii="Century Schoolbook" w:hAnsi="Century Schoolbook" w:cs="Arial"/>
          <w:i/>
          <w:sz w:val="24"/>
          <w:szCs w:val="24"/>
          <w:lang w:val="en-US"/>
        </w:rPr>
        <w:t xml:space="preserve"> in settling material</w:t>
      </w:r>
    </w:p>
    <w:p w14:paraId="38732563" w14:textId="35CD7BF1"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proofErr w:type="spellStart"/>
      <w:r w:rsidRPr="002C40F0">
        <w:rPr>
          <w:rFonts w:ascii="Century Schoolbook" w:hAnsi="Century Schoolbook" w:cs="Arial"/>
          <w:sz w:val="24"/>
          <w:szCs w:val="24"/>
          <w:lang w:val="en-US"/>
        </w:rPr>
        <w:t>rge</w:t>
      </w:r>
      <w:proofErr w:type="spellEnd"/>
      <w:r w:rsidRPr="002C40F0">
        <w:rPr>
          <w:rFonts w:ascii="Century Schoolbook" w:hAnsi="Century Schoolbook" w:cs="Arial"/>
          <w:sz w:val="24"/>
          <w:szCs w:val="24"/>
          <w:lang w:val="en-US"/>
        </w:rPr>
        <w:t xml:space="preserv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66A64" w:rsidRPr="002C40F0">
        <w:rPr>
          <w:rFonts w:ascii="Century Schoolbook" w:hAnsi="Century Schoolbook" w:cs="Arial"/>
          <w:sz w:val="24"/>
          <w:szCs w:val="24"/>
          <w:lang w:val="en-US"/>
        </w:rPr>
        <w:t>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00AB7D32" w:rsidRPr="002C40F0">
        <w:rPr>
          <w:rFonts w:ascii="Century Schoolbook" w:hAnsi="Century Schoolbook" w:cs="Arial"/>
          <w:sz w:val="24"/>
          <w:szCs w:val="24"/>
          <w:lang w:val="en-US"/>
        </w:rPr>
        <w:t>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50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 xml:space="preserve">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80" w:author="ERIC SPERANZA" w:date="2017-10-09T15:06:00Z">
            <w:rPr>
              <w:rFonts w:ascii="Century Schoolbook" w:hAnsi="Century Schoolbook"/>
              <w:sz w:val="24"/>
              <w:vertAlign w:val="superscript"/>
              <w:lang w:val="en-US"/>
            </w:rPr>
          </w:rPrChange>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4.0 vs. 3.2</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0060106A">
        <w:rPr>
          <w:rFonts w:ascii="Century Schoolbook" w:hAnsi="Century Schoolbook" w:cs="Arial"/>
          <w:sz w:val="24"/>
          <w:szCs w:val="24"/>
          <w:lang w:val="en-US"/>
        </w:rPr>
        <w:t>/</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w:t>
      </w:r>
      <w:del w:id="181" w:author="ERIC SPERANZA" w:date="2017-10-09T15:06:00Z">
        <w:r w:rsidRPr="002C40F0">
          <w:rPr>
            <w:rFonts w:ascii="Century Schoolbook" w:hAnsi="Century Schoolbook" w:cs="Arial"/>
            <w:sz w:val="24"/>
            <w:szCs w:val="24"/>
            <w:lang w:val="en-US"/>
          </w:rPr>
          <w:delText>r</w:delText>
        </w:r>
      </w:del>
      <w:ins w:id="182"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83" w:author="ERIC SPERANZA" w:date="2017-10-09T15:06:00Z">
        <w:r w:rsidRPr="002C40F0">
          <w:rPr>
            <w:rFonts w:ascii="Century Schoolbook" w:hAnsi="Century Schoolbook" w:cs="Arial"/>
            <w:sz w:val="24"/>
            <w:szCs w:val="24"/>
            <w:lang w:val="en-US"/>
          </w:rPr>
          <w:delText>64</w:delText>
        </w:r>
      </w:del>
      <w:ins w:id="184" w:author="ERIC SPERANZA" w:date="2017-10-09T15:06:00Z">
        <w:r w:rsidR="00402EEA">
          <w:rPr>
            <w:rFonts w:ascii="Century Schoolbook" w:hAnsi="Century Schoolbook" w:cs="Arial"/>
            <w:sz w:val="24"/>
            <w:szCs w:val="24"/>
            <w:lang w:val="en-US"/>
          </w:rPr>
          <w:t>41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w:t>
      </w:r>
      <w:del w:id="185" w:author="ERIC SPERANZA" w:date="2017-10-09T15:06:00Z">
        <w:r w:rsidRPr="002C40F0">
          <w:rPr>
            <w:rFonts w:ascii="Century Schoolbook" w:hAnsi="Century Schoolbook" w:cs="Arial"/>
            <w:sz w:val="24"/>
            <w:szCs w:val="24"/>
            <w:lang w:val="en-US"/>
          </w:rPr>
          <w:delText>11163</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9599 μg</w:delText>
        </w:r>
      </w:del>
      <w:ins w:id="186" w:author="ERIC SPERANZA" w:date="2017-10-09T15:06:00Z">
        <w:r w:rsidRPr="002C40F0">
          <w:rPr>
            <w:rFonts w:ascii="Century Schoolbook" w:hAnsi="Century Schoolbook" w:cs="Arial"/>
            <w:sz w:val="24"/>
            <w:szCs w:val="24"/>
            <w:lang w:val="en-US"/>
          </w:rPr>
          <w:t>11</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9</w:t>
        </w:r>
        <w:r w:rsidR="006F3177">
          <w:rPr>
            <w:rFonts w:ascii="Century Schoolbook" w:hAnsi="Century Schoolbook" w:cs="Arial"/>
            <w:sz w:val="24"/>
            <w:szCs w:val="24"/>
            <w:lang w:val="en-US"/>
          </w:rPr>
          <w:t>.6</w:t>
        </w:r>
        <w:r w:rsidRPr="002C40F0">
          <w:rPr>
            <w:rFonts w:ascii="Century Schoolbook" w:hAnsi="Century Schoolbook" w:cs="Arial"/>
            <w:sz w:val="24"/>
            <w:szCs w:val="24"/>
            <w:lang w:val="en-US"/>
          </w:rPr>
          <w:t xml:space="preserve">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w:t>
      </w:r>
      <w:del w:id="187" w:author="ERIC SPERANZA" w:date="2017-10-09T15:06:00Z">
        <w:r w:rsidRPr="002C40F0">
          <w:rPr>
            <w:rFonts w:ascii="Century Schoolbook" w:hAnsi="Century Schoolbook" w:cs="Arial"/>
            <w:sz w:val="24"/>
            <w:szCs w:val="24"/>
            <w:lang w:val="en-US"/>
          </w:rPr>
          <w:delText>3564</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w:delText>
        </w:r>
        <w:r w:rsidR="0060106A">
          <w:rPr>
            <w:rFonts w:ascii="Century Schoolbook" w:hAnsi="Century Schoolbook" w:cs="Arial"/>
            <w:sz w:val="24"/>
            <w:szCs w:val="24"/>
            <w:lang w:val="en-US"/>
          </w:rPr>
          <w:delText xml:space="preserve"> </w:delText>
        </w:r>
        <w:r w:rsidRPr="002C40F0">
          <w:rPr>
            <w:rFonts w:ascii="Century Schoolbook" w:hAnsi="Century Schoolbook" w:cs="Arial"/>
            <w:sz w:val="24"/>
            <w:szCs w:val="24"/>
            <w:lang w:val="en-US"/>
          </w:rPr>
          <w:delText>3711 μg</w:delText>
        </w:r>
      </w:del>
      <w:ins w:id="188" w:author="ERIC SPERANZA" w:date="2017-10-09T15:06:00Z">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.6</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3</w:t>
        </w:r>
        <w:r w:rsidR="006F3177">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7 </w:t>
        </w:r>
        <w:r w:rsidR="006F3177">
          <w:rPr>
            <w:rFonts w:ascii="Century Schoolbook" w:hAnsi="Century Schoolbook" w:cs="Arial"/>
            <w:sz w:val="24"/>
            <w:szCs w:val="24"/>
            <w:lang w:val="en-US"/>
          </w:rPr>
          <w:t>m</w:t>
        </w:r>
        <w:r w:rsidRPr="002C40F0">
          <w:rPr>
            <w:rFonts w:ascii="Century Schoolbook" w:hAnsi="Century Schoolbook" w:cs="Arial"/>
            <w:sz w:val="24"/>
            <w:szCs w:val="24"/>
            <w:lang w:val="en-US"/>
          </w:rPr>
          <w:t>g</w:t>
        </w:r>
      </w:ins>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0060106A" w:rsidRP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60106A">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202 vs. 23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189" w:author="ERIC SPERANZA" w:date="2017-10-09T15:06:00Z">
            <w:rPr>
              <w:rFonts w:ascii="Century Schoolbook" w:hAnsi="Century Schoolbook"/>
              <w:sz w:val="24"/>
              <w:vertAlign w:val="superscript"/>
              <w:lang w:val="en-US"/>
            </w:rPr>
          </w:rPrChange>
        </w:rPr>
        <w:t>2</w:t>
      </w:r>
      <w:r w:rsidR="00AC1428">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At N, sterols were also significantly correlated with particle flux (</w:t>
      </w:r>
      <w:del w:id="190" w:author="ERIC SPERANZA" w:date="2017-10-09T15:06:00Z">
        <w:r w:rsidRPr="002C40F0">
          <w:rPr>
            <w:rFonts w:ascii="Century Schoolbook" w:hAnsi="Century Schoolbook" w:cs="Arial"/>
            <w:sz w:val="24"/>
            <w:szCs w:val="24"/>
            <w:lang w:val="en-US"/>
          </w:rPr>
          <w:delText>r</w:delText>
        </w:r>
      </w:del>
      <w:ins w:id="191"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192" w:author="ERIC SPERANZA" w:date="2017-10-09T15:06:00Z">
        <w:r w:rsidRPr="002C40F0">
          <w:rPr>
            <w:rFonts w:ascii="Century Schoolbook" w:hAnsi="Century Schoolbook" w:cs="Arial"/>
            <w:sz w:val="24"/>
            <w:szCs w:val="24"/>
            <w:lang w:val="en-US"/>
          </w:rPr>
          <w:delText>60</w:delText>
        </w:r>
      </w:del>
      <w:ins w:id="193" w:author="ERIC SPERANZA" w:date="2017-10-09T15:06:00Z">
        <w:r w:rsidR="00402EEA">
          <w:rPr>
            <w:rFonts w:ascii="Century Schoolbook" w:hAnsi="Century Schoolbook" w:cs="Arial"/>
            <w:sz w:val="24"/>
            <w:szCs w:val="24"/>
            <w:lang w:val="en-US"/>
          </w:rPr>
          <w:t>3</w:t>
        </w:r>
        <w:r w:rsidRPr="002C40F0">
          <w:rPr>
            <w:rFonts w:ascii="Century Schoolbook" w:hAnsi="Century Schoolbook" w:cs="Arial"/>
            <w:sz w:val="24"/>
            <w:szCs w:val="24"/>
            <w:lang w:val="en-US"/>
          </w:rPr>
          <w:t>6</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61 vs.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 xml:space="preserve">28 </w:t>
      </w:r>
      <w:proofErr w:type="spellStart"/>
      <w:r w:rsidR="00BD62A9">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165 vs. 52</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 xml:space="preserve">63 </w:t>
      </w:r>
      <w:proofErr w:type="spellStart"/>
      <w:r w:rsidR="001C41A9" w:rsidRPr="002C40F0">
        <w:rPr>
          <w:rFonts w:ascii="Century Schoolbook" w:hAnsi="Century Schoolbook" w:cs="Arial"/>
          <w:sz w:val="24"/>
          <w:szCs w:val="24"/>
          <w:lang w:val="en-US"/>
        </w:rPr>
        <w:t>μ</w:t>
      </w:r>
      <w:r w:rsidR="00BD62A9">
        <w:rPr>
          <w:rFonts w:ascii="Century Schoolbook" w:hAnsi="Century Schoolbook" w:cs="Arial"/>
          <w:sz w:val="24"/>
          <w:szCs w:val="24"/>
          <w:lang w:val="en-US"/>
        </w:rPr>
        <w:t>g</w:t>
      </w:r>
      <w:proofErr w:type="spellEnd"/>
      <w:r w:rsidR="00BD62A9">
        <w:rPr>
          <w:rFonts w:ascii="Century Schoolbook" w:hAnsi="Century Schoolbook" w:cs="Arial"/>
          <w:sz w:val="24"/>
          <w:szCs w:val="24"/>
          <w:lang w:val="en-US"/>
        </w:rPr>
        <w:t>/</w:t>
      </w:r>
      <w:r w:rsidR="005146AE" w:rsidRPr="002C40F0">
        <w:rPr>
          <w:rFonts w:ascii="Century Schoolbook" w:hAnsi="Century Schoolbook" w:cs="Arial"/>
          <w:sz w:val="24"/>
          <w:szCs w:val="24"/>
          <w:lang w:val="en-US"/>
        </w:rPr>
        <w:t>cm</w:t>
      </w:r>
      <w:r w:rsidR="005146AE" w:rsidRPr="00A6414A">
        <w:rPr>
          <w:rFonts w:ascii="Century Schoolbook" w:hAnsi="Century Schoolbook"/>
          <w:sz w:val="24"/>
          <w:lang w:val="en-US"/>
          <w:rPrChange w:id="194" w:author="ERIC SPERANZA" w:date="2017-10-09T15:06:00Z">
            <w:rPr>
              <w:rFonts w:ascii="Century Schoolbook" w:hAnsi="Century Schoolbook"/>
              <w:sz w:val="24"/>
              <w:vertAlign w:val="superscript"/>
              <w:lang w:val="en-US"/>
            </w:rPr>
          </w:rPrChange>
        </w:rPr>
        <w:t>2</w:t>
      </w:r>
      <w:r w:rsidR="00AC1428" w:rsidRPr="00AC1428">
        <w:rPr>
          <w:rFonts w:ascii="Century Schoolbook" w:hAnsi="Century Schoolbook" w:cs="Arial"/>
          <w:sz w:val="24"/>
          <w:szCs w:val="24"/>
          <w:lang w:val="en-US"/>
        </w:rPr>
        <w:t>/</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92125E" w:rsidRDefault="00627A5E"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composition</w:t>
      </w:r>
    </w:p>
    <w:p w14:paraId="18E5E814" w14:textId="2BDF86B7"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5.4% of total sterols), mostly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(52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 followed by cholesterol (12</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2.9%) and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(8.3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w:t>
      </w:r>
      <w:r w:rsidR="00E83D67" w:rsidRPr="002C40F0">
        <w:rPr>
          <w:rFonts w:ascii="Century Schoolbook" w:hAnsi="Century Schoolbook" w:cs="Arial"/>
          <w:sz w:val="24"/>
          <w:szCs w:val="24"/>
          <w:lang w:val="en-US"/>
        </w:rPr>
        <w:lastRenderedPageBreak/>
        <w:t>sterols prevailed (</w:t>
      </w:r>
      <w:proofErr w:type="spellStart"/>
      <w:r w:rsidR="00E83D67" w:rsidRPr="002C40F0">
        <w:rPr>
          <w:rFonts w:ascii="Century Schoolbook" w:hAnsi="Century Schoolbook" w:cs="Arial"/>
          <w:sz w:val="24"/>
          <w:szCs w:val="24"/>
          <w:lang w:val="en-US"/>
        </w:rPr>
        <w:t>phytosterols</w:t>
      </w:r>
      <w:proofErr w:type="spellEnd"/>
      <w:r w:rsidR="00E83D67" w:rsidRPr="002C40F0">
        <w:rPr>
          <w:rFonts w:ascii="Century Schoolbook" w:hAnsi="Century Schoolbook" w:cs="Arial"/>
          <w:sz w:val="24"/>
          <w:szCs w:val="24"/>
          <w:lang w:val="en-US"/>
        </w:rPr>
        <w:t>: 57</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13%, cholesterol: 26</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12, fecal sterols: 7.5</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83D67" w:rsidRPr="002C40F0">
        <w:rPr>
          <w:rFonts w:ascii="Century Schoolbook" w:hAnsi="Century Schoolbook" w:cs="Arial"/>
          <w:sz w:val="24"/>
          <w:szCs w:val="24"/>
          <w:lang w:val="en-US"/>
        </w:rPr>
        <w:t>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8.8%, cholesterol: 5.2%, others: 1.2%;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 xml:space="preserve">ions of </w:t>
      </w:r>
      <w:proofErr w:type="spellStart"/>
      <w:r w:rsidR="00BD62A9">
        <w:rPr>
          <w:rFonts w:ascii="Century Schoolbook" w:hAnsi="Century Schoolbook" w:cs="Arial"/>
          <w:sz w:val="24"/>
          <w:szCs w:val="24"/>
          <w:lang w:val="en-US"/>
        </w:rPr>
        <w:t>coprostanol</w:t>
      </w:r>
      <w:proofErr w:type="spellEnd"/>
      <w:r w:rsidR="00BD62A9">
        <w:rPr>
          <w:rFonts w:ascii="Century Schoolbook" w:hAnsi="Century Schoolbook" w:cs="Arial"/>
          <w:sz w:val="24"/>
          <w:szCs w:val="24"/>
          <w:lang w:val="en-US"/>
        </w:rPr>
        <w:t xml:space="preserve"> (3.6</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BD62A9">
        <w:rPr>
          <w:rFonts w:ascii="Century Schoolbook" w:hAnsi="Century Schoolbook" w:cs="Arial"/>
          <w:sz w:val="24"/>
          <w:szCs w:val="24"/>
          <w:lang w:val="en-US"/>
        </w:rPr>
        <w:t>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xml:space="preserve">; </w:t>
      </w:r>
      <w:proofErr w:type="spellStart"/>
      <w:r w:rsidR="00E83D67" w:rsidRPr="002C40F0">
        <w:rPr>
          <w:rFonts w:ascii="Century Schoolbook" w:hAnsi="Century Schoolbook" w:cs="Arial"/>
          <w:sz w:val="24"/>
          <w:szCs w:val="24"/>
          <w:lang w:val="en-US"/>
        </w:rPr>
        <w:t>Venkatesan</w:t>
      </w:r>
      <w:proofErr w:type="spellEnd"/>
      <w:r w:rsidR="00E83D67" w:rsidRPr="002C40F0">
        <w:rPr>
          <w:rFonts w:ascii="Century Schoolbook" w:hAnsi="Century Schoolbook" w:cs="Arial"/>
          <w:sz w:val="24"/>
          <w:szCs w:val="24"/>
          <w:lang w:val="en-US"/>
        </w:rPr>
        <w:t xml:space="preserve">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t>epicoprostanol (9.3</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AC1428">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9.6%),</w:t>
      </w:r>
      <w:r w:rsidRPr="002C40F0">
        <w:rPr>
          <w:rFonts w:ascii="Century Schoolbook" w:hAnsi="Century Schoolbook" w:cs="Arial"/>
          <w:sz w:val="24"/>
          <w:szCs w:val="24"/>
          <w:lang w:val="en-US"/>
        </w:rPr>
        <w:t xml:space="preserve"> originated from </w:t>
      </w:r>
      <w:proofErr w:type="spellStart"/>
      <w:r w:rsidR="00E83D67" w:rsidRPr="002C40F0">
        <w:rPr>
          <w:rFonts w:ascii="Century Schoolbook" w:hAnsi="Century Schoolbook" w:cs="Arial"/>
          <w:sz w:val="24"/>
          <w:szCs w:val="24"/>
          <w:lang w:val="en-US"/>
        </w:rPr>
        <w:t>coprostanol</w:t>
      </w:r>
      <w:proofErr w:type="spellEnd"/>
      <w:r w:rsidR="00E83D67" w:rsidRPr="002C40F0">
        <w:rPr>
          <w:rFonts w:ascii="Century Schoolbook" w:hAnsi="Century Schoolbook" w:cs="Arial"/>
          <w:sz w:val="24"/>
          <w:szCs w:val="24"/>
          <w:lang w:val="en-US"/>
        </w:rPr>
        <w:t xml:space="preserve">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main sewers &gt;</w:t>
      </w:r>
      <w:r w:rsidR="00AC1428">
        <w:rPr>
          <w:rFonts w:ascii="Century Schoolbook" w:hAnsi="Century Schoolbook" w:cs="Arial"/>
          <w:sz w:val="24"/>
          <w:szCs w:val="24"/>
          <w:lang w:val="en-US"/>
        </w:rPr>
        <w:t xml:space="preserve"> </w:t>
      </w:r>
      <w:del w:id="195" w:author="ERIC SPERANZA" w:date="2017-10-09T15:06:00Z">
        <w:r w:rsidRPr="002C40F0">
          <w:rPr>
            <w:rFonts w:ascii="Century Schoolbook" w:hAnsi="Century Schoolbook" w:cs="Arial"/>
            <w:sz w:val="24"/>
            <w:szCs w:val="24"/>
            <w:lang w:val="en-US"/>
          </w:rPr>
          <w:delText>100km</w:delText>
        </w:r>
      </w:del>
      <w:ins w:id="196" w:author="ERIC SPERANZA" w:date="2017-10-09T15:06:00Z">
        <w:r w:rsidRPr="002C40F0">
          <w:rPr>
            <w:rFonts w:ascii="Century Schoolbook" w:hAnsi="Century Schoolbook" w:cs="Arial"/>
            <w:sz w:val="24"/>
            <w:szCs w:val="24"/>
            <w:lang w:val="en-US"/>
          </w:rPr>
          <w:t>100</w:t>
        </w:r>
        <w:r w:rsidR="00240E49">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km</w:t>
        </w:r>
      </w:ins>
      <w:r w:rsidRPr="002C40F0">
        <w:rPr>
          <w:rFonts w:ascii="Century Schoolbook" w:hAnsi="Century Schoolbook" w:cs="Arial"/>
          <w:sz w:val="24"/>
          <w:szCs w:val="24"/>
          <w:lang w:val="en-US"/>
        </w:rPr>
        <w:t xml:space="preserve">, </w:t>
      </w:r>
      <w:r w:rsidR="00AE5A4B">
        <w:fldChar w:fldCharType="begin"/>
      </w:r>
      <w:r w:rsidR="00AE5A4B" w:rsidRPr="006739C4">
        <w:rPr>
          <w:lang w:val="en-US"/>
          <w:rPrChange w:id="197" w:author="ERIC SPERANZA" w:date="2017-10-12T16:25:00Z">
            <w:rPr/>
          </w:rPrChange>
        </w:rPr>
        <w:instrText xml:space="preserve"> HYPERLINK "http://www.aysa.com.ar" </w:instrText>
      </w:r>
      <w:r w:rsidR="00AE5A4B">
        <w:fldChar w:fldCharType="separate"/>
      </w:r>
      <w:r w:rsidR="00EE6A83"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w:t>
      </w:r>
      <w:proofErr w:type="spellStart"/>
      <w:r w:rsidR="00C858B6" w:rsidRPr="002C40F0">
        <w:rPr>
          <w:rFonts w:ascii="Century Schoolbook" w:hAnsi="Century Schoolbook" w:cs="Arial"/>
          <w:sz w:val="24"/>
          <w:szCs w:val="24"/>
          <w:lang w:val="en-US"/>
        </w:rPr>
        <w:t>Mudge</w:t>
      </w:r>
      <w:proofErr w:type="spellEnd"/>
      <w:r w:rsidR="00C858B6" w:rsidRPr="002C40F0">
        <w:rPr>
          <w:rFonts w:ascii="Century Schoolbook" w:hAnsi="Century Schoolbook" w:cs="Arial"/>
          <w:sz w:val="24"/>
          <w:szCs w:val="24"/>
          <w:lang w:val="en-US"/>
        </w:rPr>
        <w:t xml:space="preserv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del w:id="198" w:author="ERIC SPERANZA" w:date="2017-10-24T15:51:00Z">
        <w:r w:rsidR="000D5BDC"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w:t>
      </w:r>
      <w:proofErr w:type="spellStart"/>
      <w:r w:rsidR="00CD6355" w:rsidRPr="002C40F0">
        <w:rPr>
          <w:rFonts w:ascii="Century Schoolbook" w:hAnsi="Century Schoolbook" w:cs="Arial"/>
          <w:sz w:val="24"/>
          <w:szCs w:val="24"/>
          <w:lang w:val="en-US"/>
        </w:rPr>
        <w:t>sitosterol</w:t>
      </w:r>
      <w:proofErr w:type="spellEnd"/>
      <w:r w:rsidR="00CD6355" w:rsidRPr="002C40F0">
        <w:rPr>
          <w:rFonts w:ascii="Century Schoolbook" w:hAnsi="Century Schoolbook" w:cs="Arial"/>
          <w:sz w:val="24"/>
          <w:szCs w:val="24"/>
          <w:lang w:val="en-US"/>
        </w:rPr>
        <w:t xml:space="preserve"> form terrestrial vegetation (Bull et al., 2002), is also relatively abundant at BA </w:t>
      </w:r>
      <w:r w:rsidRPr="002C40F0">
        <w:rPr>
          <w:rFonts w:ascii="Century Schoolbook" w:hAnsi="Century Schoolbook" w:cs="Arial"/>
          <w:sz w:val="24"/>
          <w:szCs w:val="24"/>
          <w:lang w:val="en-US"/>
        </w:rPr>
        <w:t>(8.5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microbial synthesis, but it can also be produced in sediments as a result of interconversions between this ketone and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epicoprostanol (</w:t>
      </w:r>
      <w:proofErr w:type="spellStart"/>
      <w:r w:rsidRPr="002C40F0">
        <w:rPr>
          <w:rFonts w:ascii="Century Schoolbook" w:hAnsi="Century Schoolbook" w:cs="Arial"/>
          <w:sz w:val="24"/>
          <w:szCs w:val="24"/>
          <w:lang w:val="en-US"/>
        </w:rPr>
        <w:t>McCalley</w:t>
      </w:r>
      <w:proofErr w:type="spellEnd"/>
      <w:r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 xml:space="preserve">The relatively low proportions </w:t>
      </w:r>
      <w:proofErr w:type="spellStart"/>
      <w:r w:rsidR="00232D57" w:rsidRPr="002C40F0">
        <w:rPr>
          <w:rFonts w:ascii="Century Schoolbook" w:hAnsi="Century Schoolbook" w:cs="Arial"/>
          <w:sz w:val="24"/>
          <w:szCs w:val="24"/>
          <w:lang w:val="en-US"/>
        </w:rPr>
        <w:t>p</w:t>
      </w:r>
      <w:r w:rsidRPr="002C40F0">
        <w:rPr>
          <w:rFonts w:ascii="Century Schoolbook" w:hAnsi="Century Schoolbook" w:cs="Arial"/>
          <w:sz w:val="24"/>
          <w:szCs w:val="24"/>
          <w:lang w:val="en-US"/>
        </w:rPr>
        <w:t>hytosterols</w:t>
      </w:r>
      <w:proofErr w:type="spellEnd"/>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w:t>
      </w:r>
      <w:r w:rsidR="00AC1428">
        <w:rPr>
          <w:rFonts w:ascii="Century Schoolbook" w:hAnsi="Century Schoolbook" w:cs="Arial"/>
          <w:sz w:val="24"/>
          <w:szCs w:val="24"/>
          <w:lang w:val="en-US"/>
        </w:rPr>
        <w:t xml:space="preserve"> by </w:t>
      </w:r>
      <w:proofErr w:type="spellStart"/>
      <w:r w:rsidR="00232D57" w:rsidRPr="002C40F0">
        <w:rPr>
          <w:rFonts w:ascii="Century Schoolbook" w:hAnsi="Century Schoolbook" w:cs="Arial"/>
          <w:sz w:val="24"/>
          <w:szCs w:val="24"/>
          <w:lang w:val="en-US"/>
        </w:rPr>
        <w:t>sitosterol</w:t>
      </w:r>
      <w:proofErr w:type="spellEnd"/>
      <w:r w:rsidR="00232D57" w:rsidRPr="002C40F0">
        <w:rPr>
          <w:rFonts w:ascii="Century Schoolbook" w:hAnsi="Century Schoolbook" w:cs="Arial"/>
          <w:sz w:val="24"/>
          <w:szCs w:val="24"/>
          <w:lang w:val="en-US"/>
        </w:rPr>
        <w:t xml:space="preserve"> (4.4</w:t>
      </w:r>
      <w:r w:rsidR="00AC1428">
        <w:rPr>
          <w:rFonts w:ascii="Century Schoolbook" w:hAnsi="Century Schoolbook" w:cs="Arial"/>
          <w:sz w:val="24"/>
          <w:szCs w:val="24"/>
          <w:lang w:val="en-US"/>
        </w:rPr>
        <w:t xml:space="preserve"> </w:t>
      </w:r>
      <w:r w:rsidR="00232D5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reflect the minor</w:t>
      </w:r>
      <w:r w:rsidR="007321E5" w:rsidRPr="002C40F0">
        <w:rPr>
          <w:rFonts w:ascii="Century Schoolbook" w:hAnsi="Century Schoolbook" w:cs="Arial"/>
          <w:sz w:val="24"/>
          <w:szCs w:val="24"/>
          <w:lang w:val="en-US"/>
        </w:rPr>
        <w:t xml:space="preserve"> contribution of vegetal inputs</w:t>
      </w:r>
      <w:r w:rsidR="007321E5" w:rsidRPr="0008162A">
        <w:rPr>
          <w:rFonts w:ascii="Century Schoolbook" w:hAnsi="Century Schoolbook" w:cs="Arial"/>
          <w:sz w:val="24"/>
          <w:szCs w:val="24"/>
          <w:lang w:val="en-US"/>
        </w:rPr>
        <w:t xml:space="preserve">, </w:t>
      </w:r>
      <w:ins w:id="199" w:author="ERIC SPERANZA" w:date="2017-10-24T14:08:00Z">
        <w:r w:rsidR="0008162A" w:rsidRPr="0008162A">
          <w:rPr>
            <w:rFonts w:ascii="Century Schoolbook" w:hAnsi="Century Schoolbook" w:cs="Arial"/>
            <w:sz w:val="24"/>
            <w:szCs w:val="24"/>
            <w:lang w:val="en-US"/>
            <w:rPrChange w:id="200" w:author="ERIC SPERANZA" w:date="2017-10-24T14:08:00Z">
              <w:rPr>
                <w:rFonts w:ascii="Century Schoolbook" w:hAnsi="Century Schoolbook" w:cs="Arial"/>
                <w:sz w:val="24"/>
                <w:szCs w:val="24"/>
                <w:highlight w:val="yellow"/>
                <w:lang w:val="en-US"/>
              </w:rPr>
            </w:rPrChange>
          </w:rPr>
          <w:t>possibly</w:t>
        </w:r>
        <w:r w:rsidR="0008162A" w:rsidRPr="0008162A">
          <w:rPr>
            <w:rFonts w:ascii="Century Schoolbook" w:hAnsi="Century Schoolbook" w:cs="Arial"/>
            <w:sz w:val="24"/>
            <w:szCs w:val="24"/>
            <w:lang w:val="en-US"/>
          </w:rPr>
          <w:t xml:space="preserve"> </w:t>
        </w:r>
      </w:ins>
      <w:r w:rsidR="007321E5" w:rsidRPr="0008162A">
        <w:rPr>
          <w:rFonts w:ascii="Century Schoolbook" w:hAnsi="Century Schoolbook" w:cs="Arial"/>
          <w:sz w:val="24"/>
          <w:szCs w:val="24"/>
          <w:lang w:val="en-US"/>
        </w:rPr>
        <w:t>including</w:t>
      </w:r>
      <w:r w:rsidR="007321E5" w:rsidRPr="002C40F0">
        <w:rPr>
          <w:rFonts w:ascii="Century Schoolbook" w:hAnsi="Century Schoolbook" w:cs="Arial"/>
          <w:sz w:val="24"/>
          <w:szCs w:val="24"/>
          <w:lang w:val="en-US"/>
        </w:rPr>
        <w:t xml:space="preserve"> </w:t>
      </w:r>
      <w:ins w:id="201" w:author="Juan Carlos Colombo" w:date="2017-10-24T11:42:00Z">
        <w:del w:id="202" w:author="ERIC SPERANZA" w:date="2017-10-24T14:08:00Z">
          <w:r w:rsidR="00453599" w:rsidRPr="00453599" w:rsidDel="0008162A">
            <w:rPr>
              <w:rFonts w:ascii="Century Schoolbook" w:hAnsi="Century Schoolbook" w:cs="Arial"/>
              <w:sz w:val="24"/>
              <w:szCs w:val="24"/>
              <w:highlight w:val="yellow"/>
              <w:lang w:val="en-US"/>
              <w:rPrChange w:id="203" w:author="Juan Carlos Colombo" w:date="2017-10-24T11:42:00Z">
                <w:rPr>
                  <w:rFonts w:ascii="Century Schoolbook" w:hAnsi="Century Schoolbook" w:cs="Arial"/>
                  <w:sz w:val="24"/>
                  <w:szCs w:val="24"/>
                  <w:lang w:val="en-US"/>
                </w:rPr>
              </w:rPrChange>
            </w:rPr>
            <w:delText>possibly also</w:delText>
          </w:r>
          <w:r w:rsidR="00453599" w:rsidDel="0008162A">
            <w:rPr>
              <w:rFonts w:ascii="Century Schoolbook" w:hAnsi="Century Schoolbook" w:cs="Arial"/>
              <w:sz w:val="24"/>
              <w:szCs w:val="24"/>
              <w:lang w:val="en-US"/>
            </w:rPr>
            <w:delText xml:space="preserve"> </w:delText>
          </w:r>
        </w:del>
      </w:ins>
      <w:r w:rsidR="007321E5" w:rsidRPr="002C40F0">
        <w:rPr>
          <w:rFonts w:ascii="Century Schoolbook" w:hAnsi="Century Schoolbook" w:cs="Arial"/>
          <w:sz w:val="24"/>
          <w:szCs w:val="24"/>
          <w:lang w:val="en-US"/>
        </w:rPr>
        <w:t xml:space="preserve">kitchen oil and foodstuff products, </w:t>
      </w:r>
      <w:r w:rsidRPr="002C40F0">
        <w:rPr>
          <w:rFonts w:ascii="Century Schoolbook" w:hAnsi="Century Schoolbook" w:cs="Arial"/>
          <w:sz w:val="24"/>
          <w:szCs w:val="24"/>
          <w:lang w:val="en-US"/>
        </w:rPr>
        <w:t xml:space="preserve">at this site. </w:t>
      </w:r>
    </w:p>
    <w:p w14:paraId="4F4762C0" w14:textId="2F083C50"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w:t>
      </w:r>
      <w:proofErr w:type="spellStart"/>
      <w:r w:rsidRPr="002C40F0">
        <w:rPr>
          <w:rFonts w:ascii="Century Schoolbook" w:hAnsi="Century Schoolbook" w:cs="Arial"/>
          <w:sz w:val="24"/>
          <w:szCs w:val="24"/>
          <w:lang w:val="en-US"/>
        </w:rPr>
        <w:t>phytosterols</w:t>
      </w:r>
      <w:proofErr w:type="spellEnd"/>
      <w:r w:rsidRPr="002C40F0">
        <w:rPr>
          <w:rFonts w:ascii="Century Schoolbook" w:hAnsi="Century Schoolbook" w:cs="Arial"/>
          <w:sz w:val="24"/>
          <w:szCs w:val="24"/>
          <w:lang w:val="en-US"/>
        </w:rPr>
        <w:t xml:space="preserve"> </w:t>
      </w:r>
      <w:r w:rsidR="00BF1C91" w:rsidRPr="002C40F0">
        <w:rPr>
          <w:rFonts w:ascii="Century Schoolbook" w:hAnsi="Century Schoolbook" w:cs="Arial"/>
          <w:sz w:val="24"/>
          <w:szCs w:val="24"/>
          <w:lang w:val="en-US"/>
        </w:rPr>
        <w:t>found is settling material from N</w:t>
      </w:r>
      <w:r w:rsidR="00AC1428">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sitosterol</w:t>
      </w:r>
      <w:proofErr w:type="spellEnd"/>
      <w:r w:rsidRPr="002C40F0">
        <w:rPr>
          <w:rFonts w:ascii="Century Schoolbook" w:hAnsi="Century Schoolbook" w:cs="Arial"/>
          <w:sz w:val="24"/>
          <w:szCs w:val="24"/>
          <w:lang w:val="en-US"/>
        </w:rPr>
        <w:t xml:space="preserve"> (19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5.4%), </w:t>
      </w:r>
      <w:proofErr w:type="spellStart"/>
      <w:r w:rsidRPr="002C40F0">
        <w:rPr>
          <w:rFonts w:ascii="Century Schoolbook" w:hAnsi="Century Schoolbook" w:cs="Arial"/>
          <w:sz w:val="24"/>
          <w:szCs w:val="24"/>
          <w:lang w:val="en-US"/>
        </w:rPr>
        <w:t>stigmasterol</w:t>
      </w:r>
      <w:proofErr w:type="spellEnd"/>
      <w:r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7.9%) and </w:t>
      </w:r>
      <w:proofErr w:type="spellStart"/>
      <w:r w:rsidRPr="002C40F0">
        <w:rPr>
          <w:rFonts w:ascii="Century Schoolbook" w:hAnsi="Century Schoolbook" w:cs="Arial"/>
          <w:sz w:val="24"/>
          <w:szCs w:val="24"/>
          <w:lang w:val="en-US"/>
        </w:rPr>
        <w:t>campesterol</w:t>
      </w:r>
      <w:proofErr w:type="spellEnd"/>
      <w:r w:rsidRPr="002C40F0">
        <w:rPr>
          <w:rFonts w:ascii="Century Schoolbook" w:hAnsi="Century Schoolbook" w:cs="Arial"/>
          <w:sz w:val="24"/>
          <w:szCs w:val="24"/>
          <w:lang w:val="en-US"/>
        </w:rPr>
        <w:t xml:space="preserve">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11%), are strongly associated with land plants (Huang and </w:t>
      </w:r>
      <w:proofErr w:type="spellStart"/>
      <w:r w:rsidRPr="002C40F0">
        <w:rPr>
          <w:rFonts w:ascii="Century Schoolbook" w:hAnsi="Century Schoolbook" w:cs="Arial"/>
          <w:sz w:val="24"/>
          <w:szCs w:val="24"/>
          <w:lang w:val="en-US"/>
        </w:rPr>
        <w:t>Meinschein</w:t>
      </w:r>
      <w:proofErr w:type="spellEnd"/>
      <w:r w:rsidRPr="002C40F0">
        <w:rPr>
          <w:rFonts w:ascii="Century Schoolbook" w:hAnsi="Century Schoolbook" w:cs="Arial"/>
          <w:sz w:val="24"/>
          <w:szCs w:val="24"/>
          <w:lang w:val="en-US"/>
        </w:rPr>
        <w:t xml:space="preserve">, 1979, </w:t>
      </w:r>
      <w:proofErr w:type="spellStart"/>
      <w:r w:rsidRPr="002C40F0">
        <w:rPr>
          <w:rFonts w:ascii="Century Schoolbook" w:hAnsi="Century Schoolbook" w:cs="Arial"/>
          <w:sz w:val="24"/>
          <w:szCs w:val="24"/>
          <w:lang w:val="en-US"/>
        </w:rPr>
        <w:t>Volkman</w:t>
      </w:r>
      <w:proofErr w:type="spellEnd"/>
      <w:r w:rsidRPr="002C40F0">
        <w:rPr>
          <w:rFonts w:ascii="Century Schoolbook" w:hAnsi="Century Schoolbook" w:cs="Arial"/>
          <w:sz w:val="24"/>
          <w:szCs w:val="24"/>
          <w:lang w:val="en-US"/>
        </w:rPr>
        <w:t>, 2005) and have been used as biomarkers of paper mill pollution (</w:t>
      </w:r>
      <w:proofErr w:type="spellStart"/>
      <w:r w:rsidRPr="002C40F0">
        <w:rPr>
          <w:rFonts w:ascii="Century Schoolbook" w:hAnsi="Century Schoolbook" w:cs="Arial"/>
          <w:sz w:val="24"/>
          <w:szCs w:val="24"/>
          <w:lang w:val="en-US"/>
        </w:rPr>
        <w:t>Lahdelma</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Oikari</w:t>
      </w:r>
      <w:proofErr w:type="spellEnd"/>
      <w:r w:rsidRPr="002C40F0">
        <w:rPr>
          <w:rFonts w:ascii="Century Schoolbook" w:hAnsi="Century Schoolbook" w:cs="Arial"/>
          <w:sz w:val="24"/>
          <w:szCs w:val="24"/>
          <w:lang w:val="en-US"/>
        </w:rPr>
        <w:t xml:space="preserve">, 2006). The fecal sterols signal at N, dominated by </w:t>
      </w:r>
      <w:proofErr w:type="spellStart"/>
      <w:r w:rsidRPr="002C40F0">
        <w:rPr>
          <w:rFonts w:ascii="Century Schoolbook" w:hAnsi="Century Schoolbook" w:cs="Arial"/>
          <w:sz w:val="24"/>
          <w:szCs w:val="24"/>
          <w:lang w:val="en-US"/>
        </w:rPr>
        <w:t>ethylcoprostanol</w:t>
      </w:r>
      <w:proofErr w:type="spellEnd"/>
      <w:r w:rsidRPr="002C40F0">
        <w:rPr>
          <w:rFonts w:ascii="Century Schoolbook" w:hAnsi="Century Schoolbook" w:cs="Arial"/>
          <w:sz w:val="24"/>
          <w:szCs w:val="24"/>
          <w:lang w:val="en-US"/>
        </w:rPr>
        <w:t xml:space="preserve"> (3.9</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4.7%) followed by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(1.3</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cannot be unambiguously attributed to sewage pollution since small relative amounts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can be formed by in situ hydrogenation of cholesterol in sediments not contaminated by fecal pollution (Nishimura and Koyama, 1977). </w:t>
      </w:r>
    </w:p>
    <w:p w14:paraId="476368D1" w14:textId="3A480A33"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w:t>
      </w:r>
      <w:del w:id="204" w:author="ERIC SPERANZA" w:date="2017-10-09T15:06:00Z">
        <w:r w:rsidRPr="002C40F0">
          <w:rPr>
            <w:rFonts w:ascii="Century Schoolbook" w:hAnsi="Century Schoolbook" w:cs="Arial"/>
            <w:sz w:val="24"/>
            <w:szCs w:val="24"/>
            <w:lang w:val="en-US"/>
          </w:rPr>
          <w:delText>r</w:delText>
        </w:r>
      </w:del>
      <w:ins w:id="205"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ins>
      <w:r w:rsidRPr="002C40F0">
        <w:rPr>
          <w:rFonts w:ascii="Century Schoolbook" w:hAnsi="Century Schoolbook" w:cs="Arial"/>
          <w:sz w:val="24"/>
          <w:szCs w:val="24"/>
          <w:lang w:val="en-US"/>
        </w:rPr>
        <w:t xml:space="preserve"> = 0.</w:t>
      </w:r>
      <w:del w:id="206" w:author="ERIC SPERANZA" w:date="2017-10-09T15:06:00Z">
        <w:r w:rsidRPr="002C40F0">
          <w:rPr>
            <w:rFonts w:ascii="Century Schoolbook" w:hAnsi="Century Schoolbook" w:cs="Arial"/>
            <w:sz w:val="24"/>
            <w:szCs w:val="24"/>
            <w:lang w:val="en-US"/>
          </w:rPr>
          <w:delText>55</w:delText>
        </w:r>
      </w:del>
      <w:ins w:id="207" w:author="ERIC SPERANZA" w:date="2017-10-09T15:06:00Z">
        <w:r w:rsidR="00402EEA">
          <w:rPr>
            <w:rFonts w:ascii="Century Schoolbook" w:hAnsi="Century Schoolbook" w:cs="Arial"/>
            <w:sz w:val="24"/>
            <w:szCs w:val="24"/>
            <w:lang w:val="en-US"/>
          </w:rPr>
          <w:t>30</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while </w:t>
      </w:r>
      <w:proofErr w:type="spellStart"/>
      <w:r w:rsidRPr="002C40F0">
        <w:rPr>
          <w:rFonts w:ascii="Century Schoolbook" w:hAnsi="Century Schoolbook" w:cs="Arial"/>
          <w:sz w:val="24"/>
          <w:szCs w:val="24"/>
          <w:lang w:val="en-US"/>
        </w:rPr>
        <w:t>stigmasterol</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campesterol</w:t>
      </w:r>
      <w:proofErr w:type="spellEnd"/>
      <w:r w:rsidRPr="002C40F0">
        <w:rPr>
          <w:rFonts w:ascii="Century Schoolbook" w:hAnsi="Century Schoolbook" w:cs="Arial"/>
          <w:sz w:val="24"/>
          <w:szCs w:val="24"/>
          <w:lang w:val="en-US"/>
        </w:rPr>
        <w:t xml:space="preserve"> (</w:t>
      </w:r>
      <w:del w:id="208" w:author="ERIC SPERANZA" w:date="2017-10-09T15:06:00Z">
        <w:r w:rsidRPr="002C40F0">
          <w:rPr>
            <w:rFonts w:ascii="Century Schoolbook" w:hAnsi="Century Schoolbook" w:cs="Arial"/>
            <w:sz w:val="24"/>
            <w:szCs w:val="24"/>
            <w:lang w:val="en-US"/>
          </w:rPr>
          <w:delText xml:space="preserve">r = </w:delText>
        </w:r>
        <w:r w:rsidR="00AC1428">
          <w:rPr>
            <w:rFonts w:ascii="Century Schoolbook" w:hAnsi="Century Schoolbook" w:cs="Arial"/>
            <w:sz w:val="24"/>
            <w:szCs w:val="24"/>
            <w:lang w:val="en-US"/>
          </w:rPr>
          <w:delText>-</w:delText>
        </w:r>
      </w:del>
      <w:ins w:id="209" w:author="ERIC SPERANZA" w:date="2017-10-09T15:06:00Z">
        <w:r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Pr="002C40F0">
          <w:rPr>
            <w:rFonts w:ascii="Century Schoolbook" w:hAnsi="Century Schoolbook" w:cs="Arial"/>
            <w:sz w:val="24"/>
            <w:szCs w:val="24"/>
            <w:lang w:val="en-US"/>
          </w:rPr>
          <w:t xml:space="preserve"> =</w:t>
        </w:r>
        <w:r w:rsidR="00402EEA">
          <w:rPr>
            <w:rFonts w:ascii="Century Schoolbook" w:hAnsi="Century Schoolbook" w:cs="Arial"/>
            <w:sz w:val="24"/>
            <w:szCs w:val="24"/>
            <w:lang w:val="en-US"/>
          </w:rPr>
          <w:t xml:space="preserve"> </w:t>
        </w:r>
      </w:ins>
      <w:r w:rsidR="00402EEA">
        <w:rPr>
          <w:rFonts w:ascii="Century Schoolbook" w:hAnsi="Century Schoolbook" w:cs="Arial"/>
          <w:sz w:val="24"/>
          <w:szCs w:val="24"/>
          <w:lang w:val="en-US"/>
        </w:rPr>
        <w:t>0.</w:t>
      </w:r>
      <w:del w:id="210" w:author="ERIC SPERANZA" w:date="2017-10-09T15:06:00Z">
        <w:r w:rsidRPr="002C40F0">
          <w:rPr>
            <w:rFonts w:ascii="Century Schoolbook" w:hAnsi="Century Schoolbook" w:cs="Arial"/>
            <w:sz w:val="24"/>
            <w:szCs w:val="24"/>
            <w:lang w:val="en-US"/>
          </w:rPr>
          <w:delText>56</w:delText>
        </w:r>
      </w:del>
      <w:ins w:id="211" w:author="ERIC SPERANZA" w:date="2017-10-09T15:06:00Z">
        <w:r w:rsidR="00402EEA">
          <w:rPr>
            <w:rFonts w:ascii="Century Schoolbook" w:hAnsi="Century Schoolbook" w:cs="Arial"/>
            <w:sz w:val="24"/>
            <w:szCs w:val="24"/>
            <w:lang w:val="en-US"/>
          </w:rPr>
          <w:t>31</w:t>
        </w:r>
      </w:ins>
      <w:r w:rsidRPr="002C40F0">
        <w:rPr>
          <w:rFonts w:ascii="Century Schoolbook" w:hAnsi="Century Schoolbook" w:cs="Arial"/>
          <w:sz w:val="24"/>
          <w:szCs w:val="24"/>
          <w:lang w:val="en-US"/>
        </w:rPr>
        <w:t xml:space="preserve"> and 0.</w:t>
      </w:r>
      <w:del w:id="212" w:author="ERIC SPERANZA" w:date="2017-10-09T15:06:00Z">
        <w:r w:rsidRPr="002C40F0">
          <w:rPr>
            <w:rFonts w:ascii="Century Schoolbook" w:hAnsi="Century Schoolbook" w:cs="Arial"/>
            <w:sz w:val="24"/>
            <w:szCs w:val="24"/>
            <w:lang w:val="en-US"/>
          </w:rPr>
          <w:delText>64</w:delText>
        </w:r>
      </w:del>
      <w:ins w:id="213" w:author="ERIC SPERANZA" w:date="2017-10-09T15:06:00Z">
        <w:r w:rsidRPr="002C40F0">
          <w:rPr>
            <w:rFonts w:ascii="Century Schoolbook" w:hAnsi="Century Schoolbook" w:cs="Arial"/>
            <w:sz w:val="24"/>
            <w:szCs w:val="24"/>
            <w:lang w:val="en-US"/>
          </w:rPr>
          <w:t>4</w:t>
        </w:r>
        <w:r w:rsidR="00402EEA">
          <w:rPr>
            <w:rFonts w:ascii="Century Schoolbook" w:hAnsi="Century Schoolbook" w:cs="Arial"/>
            <w:sz w:val="24"/>
            <w:szCs w:val="24"/>
            <w:lang w:val="en-US"/>
          </w:rPr>
          <w:t>1</w:t>
        </w:r>
      </w:ins>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w:t>
      </w:r>
      <w:r w:rsidR="00D75572" w:rsidRPr="002C40F0">
        <w:rPr>
          <w:rFonts w:ascii="Century Schoolbook" w:hAnsi="Century Schoolbook" w:cs="Arial"/>
          <w:sz w:val="24"/>
          <w:szCs w:val="24"/>
          <w:lang w:val="en-US"/>
        </w:rPr>
        <w:lastRenderedPageBreak/>
        <w:t xml:space="preserve">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At N, there was a strong significant correlation of total sterol concentration with cholesterol proportion (</w:t>
      </w:r>
      <w:del w:id="214" w:author="ERIC SPERANZA" w:date="2017-10-09T15:06:00Z">
        <w:r w:rsidR="00830E47" w:rsidRPr="002C40F0">
          <w:rPr>
            <w:rFonts w:ascii="Century Schoolbook" w:hAnsi="Century Schoolbook" w:cs="Arial"/>
            <w:sz w:val="24"/>
            <w:szCs w:val="24"/>
            <w:lang w:val="en-US"/>
          </w:rPr>
          <w:delText>r = 68</w:delText>
        </w:r>
      </w:del>
      <w:ins w:id="215" w:author="ERIC SPERANZA" w:date="2017-10-09T15:06:00Z">
        <w:r w:rsidR="00830E47" w:rsidRPr="002C40F0">
          <w:rPr>
            <w:rFonts w:ascii="Century Schoolbook" w:hAnsi="Century Schoolbook" w:cs="Arial"/>
            <w:sz w:val="24"/>
            <w:szCs w:val="24"/>
            <w:lang w:val="en-US"/>
          </w:rPr>
          <w:t>r</w:t>
        </w:r>
        <w:r w:rsidR="00402EEA">
          <w:rPr>
            <w:rFonts w:ascii="Century Schoolbook" w:hAnsi="Century Schoolbook" w:cs="Arial"/>
            <w:sz w:val="24"/>
            <w:szCs w:val="24"/>
            <w:lang w:val="en-US"/>
          </w:rPr>
          <w:t>2</w:t>
        </w:r>
        <w:r w:rsidR="00830E47" w:rsidRPr="002C40F0">
          <w:rPr>
            <w:rFonts w:ascii="Century Schoolbook" w:hAnsi="Century Schoolbook" w:cs="Arial"/>
            <w:sz w:val="24"/>
            <w:szCs w:val="24"/>
            <w:lang w:val="en-US"/>
          </w:rPr>
          <w:t xml:space="preserve"> = </w:t>
        </w:r>
        <w:r w:rsidR="00402EEA">
          <w:rPr>
            <w:rFonts w:ascii="Century Schoolbook" w:hAnsi="Century Schoolbook" w:cs="Arial"/>
            <w:sz w:val="24"/>
            <w:szCs w:val="24"/>
            <w:lang w:val="en-US"/>
          </w:rPr>
          <w:t>0.46</w:t>
        </w:r>
      </w:ins>
      <w:r w:rsidR="00830E47" w:rsidRPr="002C40F0">
        <w:rPr>
          <w:rFonts w:ascii="Century Schoolbook" w:hAnsi="Century Schoolbook" w:cs="Arial"/>
          <w:sz w:val="24"/>
          <w:szCs w:val="24"/>
          <w:lang w:val="en-US"/>
        </w:rPr>
        <w:t xml:space="preserve">;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0.0001) and an inverse relationship with </w:t>
      </w:r>
      <w:proofErr w:type="spellStart"/>
      <w:r w:rsidR="00830E47" w:rsidRPr="002C40F0">
        <w:rPr>
          <w:rFonts w:ascii="Century Schoolbook" w:hAnsi="Century Schoolbook" w:cs="Arial"/>
          <w:sz w:val="24"/>
          <w:szCs w:val="24"/>
          <w:lang w:val="en-US"/>
        </w:rPr>
        <w:t>ethylcop</w:t>
      </w:r>
      <w:r w:rsidR="00402EEA">
        <w:rPr>
          <w:rFonts w:ascii="Century Schoolbook" w:hAnsi="Century Schoolbook" w:cs="Arial"/>
          <w:sz w:val="24"/>
          <w:szCs w:val="24"/>
          <w:lang w:val="en-US"/>
        </w:rPr>
        <w:t>rostanol</w:t>
      </w:r>
      <w:proofErr w:type="spellEnd"/>
      <w:r w:rsidR="00402EEA">
        <w:rPr>
          <w:rFonts w:ascii="Century Schoolbook" w:hAnsi="Century Schoolbook" w:cs="Arial"/>
          <w:sz w:val="24"/>
          <w:szCs w:val="24"/>
          <w:lang w:val="en-US"/>
        </w:rPr>
        <w:t xml:space="preserve"> and </w:t>
      </w:r>
      <w:proofErr w:type="spellStart"/>
      <w:r w:rsidR="00402EEA">
        <w:rPr>
          <w:rFonts w:ascii="Century Schoolbook" w:hAnsi="Century Schoolbook" w:cs="Arial"/>
          <w:sz w:val="24"/>
          <w:szCs w:val="24"/>
          <w:lang w:val="en-US"/>
        </w:rPr>
        <w:t>stigmasterol</w:t>
      </w:r>
      <w:proofErr w:type="spellEnd"/>
      <w:r w:rsidR="00402EEA">
        <w:rPr>
          <w:rFonts w:ascii="Century Schoolbook" w:hAnsi="Century Schoolbook" w:cs="Arial"/>
          <w:sz w:val="24"/>
          <w:szCs w:val="24"/>
          <w:lang w:val="en-US"/>
        </w:rPr>
        <w:t xml:space="preserve"> (</w:t>
      </w:r>
      <w:del w:id="216" w:author="ERIC SPERANZA" w:date="2017-10-09T15:06:00Z">
        <w:r w:rsidR="00830E47" w:rsidRPr="002C40F0">
          <w:rPr>
            <w:rFonts w:ascii="Century Schoolbook" w:hAnsi="Century Schoolbook" w:cs="Arial"/>
            <w:sz w:val="24"/>
            <w:szCs w:val="24"/>
            <w:lang w:val="en-US"/>
          </w:rPr>
          <w:delText>r = -</w:delText>
        </w:r>
      </w:del>
      <w:ins w:id="217" w:author="ERIC SPERANZA" w:date="2017-10-09T15:06:00Z">
        <w:r w:rsidR="00402EEA">
          <w:rPr>
            <w:rFonts w:ascii="Century Schoolbook" w:hAnsi="Century Schoolbook" w:cs="Arial"/>
            <w:sz w:val="24"/>
            <w:szCs w:val="24"/>
            <w:lang w:val="en-US"/>
          </w:rPr>
          <w:t xml:space="preserve">r2 = </w:t>
        </w:r>
      </w:ins>
      <w:r w:rsidR="00402EEA">
        <w:rPr>
          <w:rFonts w:ascii="Century Schoolbook" w:hAnsi="Century Schoolbook" w:cs="Arial"/>
          <w:sz w:val="24"/>
          <w:szCs w:val="24"/>
          <w:lang w:val="en-US"/>
        </w:rPr>
        <w:t>0.</w:t>
      </w:r>
      <w:del w:id="218" w:author="ERIC SPERANZA" w:date="2017-10-09T15:06:00Z">
        <w:r w:rsidR="00830E47" w:rsidRPr="002C40F0">
          <w:rPr>
            <w:rFonts w:ascii="Century Schoolbook" w:hAnsi="Century Schoolbook" w:cs="Arial"/>
            <w:sz w:val="24"/>
            <w:szCs w:val="24"/>
            <w:lang w:val="en-US"/>
          </w:rPr>
          <w:delText>39</w:delText>
        </w:r>
      </w:del>
      <w:ins w:id="219" w:author="ERIC SPERANZA" w:date="2017-10-09T15:06:00Z">
        <w:r w:rsidR="00402EEA">
          <w:rPr>
            <w:rFonts w:ascii="Century Schoolbook" w:hAnsi="Century Schoolbook" w:cs="Arial"/>
            <w:sz w:val="24"/>
            <w:szCs w:val="24"/>
            <w:lang w:val="en-US"/>
          </w:rPr>
          <w:t>15</w:t>
        </w:r>
      </w:ins>
      <w:r w:rsidR="00402EEA">
        <w:rPr>
          <w:rFonts w:ascii="Century Schoolbook" w:hAnsi="Century Schoolbook" w:cs="Arial"/>
          <w:sz w:val="24"/>
          <w:szCs w:val="24"/>
          <w:lang w:val="en-US"/>
        </w:rPr>
        <w:t xml:space="preserve"> and </w:t>
      </w:r>
      <w:del w:id="220" w:author="ERIC SPERANZA" w:date="2017-10-09T15:06:00Z">
        <w:r w:rsidR="00830E47" w:rsidRPr="002C40F0">
          <w:rPr>
            <w:rFonts w:ascii="Century Schoolbook" w:hAnsi="Century Schoolbook" w:cs="Arial"/>
            <w:sz w:val="24"/>
            <w:szCs w:val="24"/>
            <w:lang w:val="en-US"/>
          </w:rPr>
          <w:delText>-</w:delText>
        </w:r>
      </w:del>
      <w:r w:rsidR="00830E47" w:rsidRPr="002C40F0">
        <w:rPr>
          <w:rFonts w:ascii="Century Schoolbook" w:hAnsi="Century Schoolbook" w:cs="Arial"/>
          <w:sz w:val="24"/>
          <w:szCs w:val="24"/>
          <w:lang w:val="en-US"/>
        </w:rPr>
        <w:t>0.</w:t>
      </w:r>
      <w:del w:id="221" w:author="ERIC SPERANZA" w:date="2017-10-09T15:06:00Z">
        <w:r w:rsidR="00830E47" w:rsidRPr="002C40F0">
          <w:rPr>
            <w:rFonts w:ascii="Century Schoolbook" w:hAnsi="Century Schoolbook" w:cs="Arial"/>
            <w:sz w:val="24"/>
            <w:szCs w:val="24"/>
            <w:lang w:val="en-US"/>
          </w:rPr>
          <w:delText>43</w:delText>
        </w:r>
      </w:del>
      <w:ins w:id="222" w:author="ERIC SPERANZA" w:date="2017-10-09T15:06:00Z">
        <w:r w:rsidR="00402EEA">
          <w:rPr>
            <w:rFonts w:ascii="Century Schoolbook" w:hAnsi="Century Schoolbook" w:cs="Arial"/>
            <w:sz w:val="24"/>
            <w:szCs w:val="24"/>
            <w:lang w:val="en-US"/>
          </w:rPr>
          <w:t>18</w:t>
        </w:r>
      </w:ins>
      <w:r w:rsidR="00830E47" w:rsidRPr="002C40F0">
        <w:rPr>
          <w:rFonts w:ascii="Century Schoolbook" w:hAnsi="Century Schoolbook" w:cs="Arial"/>
          <w:sz w:val="24"/>
          <w:szCs w:val="24"/>
          <w:lang w:val="en-US"/>
        </w:rPr>
        <w:t xml:space="preserve"> respectively; </w:t>
      </w:r>
      <w:r w:rsidR="00830E4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0.05). </w:t>
      </w:r>
      <w:r w:rsidR="00EA5267" w:rsidRPr="002C40F0">
        <w:rPr>
          <w:rFonts w:ascii="Century Schoolbook" w:hAnsi="Century Schoolbook" w:cs="Arial"/>
          <w:sz w:val="24"/>
          <w:szCs w:val="24"/>
          <w:lang w:val="en-US"/>
        </w:rPr>
        <w:t xml:space="preserve">The sterol composition, on a percentage basis, showed little temporal variation except for the inverse trend of </w:t>
      </w:r>
      <w:proofErr w:type="spellStart"/>
      <w:r w:rsidR="00EA5267" w:rsidRPr="002C40F0">
        <w:rPr>
          <w:rFonts w:ascii="Century Schoolbook" w:hAnsi="Century Schoolbook" w:cs="Arial"/>
          <w:sz w:val="24"/>
          <w:szCs w:val="24"/>
          <w:lang w:val="en-US"/>
        </w:rPr>
        <w:t>coprostanol</w:t>
      </w:r>
      <w:proofErr w:type="spellEnd"/>
      <w:r w:rsidR="00EA5267" w:rsidRPr="002C40F0">
        <w:rPr>
          <w:rFonts w:ascii="Century Schoolbook" w:hAnsi="Century Schoolbook" w:cs="Arial"/>
          <w:sz w:val="24"/>
          <w:szCs w:val="24"/>
          <w:lang w:val="en-US"/>
        </w:rPr>
        <w:t xml:space="preserve">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w:t>
      </w:r>
      <w:proofErr w:type="spellStart"/>
      <w:r w:rsidR="00EA5267" w:rsidRPr="002C40F0">
        <w:rPr>
          <w:rFonts w:ascii="Century Schoolbook" w:hAnsi="Century Schoolbook" w:cs="Arial"/>
          <w:sz w:val="24"/>
          <w:szCs w:val="24"/>
          <w:lang w:val="en-US"/>
        </w:rPr>
        <w:t>coprostanol</w:t>
      </w:r>
      <w:proofErr w:type="spellEnd"/>
      <w:r w:rsidR="00EA5267" w:rsidRPr="002C40F0">
        <w:rPr>
          <w:rFonts w:ascii="Century Schoolbook" w:hAnsi="Century Schoolbook" w:cs="Arial"/>
          <w:sz w:val="24"/>
          <w:szCs w:val="24"/>
          <w:lang w:val="en-US"/>
        </w:rPr>
        <w:t xml:space="preserve">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9.5 vs 45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6B685B">
        <w:rPr>
          <w:rFonts w:ascii="Century Schoolbook" w:hAnsi="Century Schoolbook" w:cs="Arial"/>
          <w:sz w:val="24"/>
          <w:szCs w:val="24"/>
          <w:lang w:val="en-US"/>
        </w:rPr>
        <w:t>(</w:t>
      </w:r>
      <w:del w:id="223" w:author="ERIC SPERANZA" w:date="2017-10-09T15:06:00Z">
        <w:r w:rsidR="00EA5267" w:rsidRPr="002C40F0">
          <w:rPr>
            <w:rFonts w:ascii="Century Schoolbook" w:hAnsi="Century Schoolbook" w:cs="Arial"/>
            <w:i/>
            <w:sz w:val="24"/>
            <w:szCs w:val="24"/>
            <w:lang w:val="en-US"/>
          </w:rPr>
          <w:delText>r</w:delText>
        </w:r>
      </w:del>
      <w:ins w:id="224"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ins>
      <w:r w:rsidR="00EA5267" w:rsidRPr="002C40F0">
        <w:rPr>
          <w:rFonts w:ascii="Century Schoolbook" w:hAnsi="Century Schoolbook" w:cs="Arial"/>
          <w:sz w:val="24"/>
          <w:szCs w:val="24"/>
          <w:lang w:val="en-US"/>
        </w:rPr>
        <w:t>: 0.</w:t>
      </w:r>
      <w:del w:id="225" w:author="ERIC SPERANZA" w:date="2017-10-09T15:06:00Z">
        <w:r w:rsidR="00EA5267" w:rsidRPr="002C40F0">
          <w:rPr>
            <w:rFonts w:ascii="Century Schoolbook" w:hAnsi="Century Schoolbook" w:cs="Arial"/>
            <w:sz w:val="24"/>
            <w:szCs w:val="24"/>
            <w:lang w:val="en-US"/>
          </w:rPr>
          <w:delText>38</w:delText>
        </w:r>
      </w:del>
      <w:ins w:id="226" w:author="ERIC SPERANZA" w:date="2017-10-09T15:06:00Z">
        <w:r w:rsidR="00402EEA">
          <w:rPr>
            <w:rFonts w:ascii="Century Schoolbook" w:hAnsi="Century Schoolbook" w:cs="Arial"/>
            <w:sz w:val="24"/>
            <w:szCs w:val="24"/>
            <w:lang w:val="en-US"/>
          </w:rPr>
          <w:t>15</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0.05), its </w:t>
      </w:r>
      <w:proofErr w:type="spellStart"/>
      <w:r w:rsidR="00EA5267" w:rsidRPr="002C40F0">
        <w:rPr>
          <w:rFonts w:ascii="Century Schoolbook" w:hAnsi="Century Schoolbook" w:cs="Arial"/>
          <w:sz w:val="24"/>
          <w:szCs w:val="24"/>
          <w:lang w:val="en-US"/>
        </w:rPr>
        <w:t>epimer</w:t>
      </w:r>
      <w:proofErr w:type="spellEnd"/>
      <w:r w:rsidR="00EA5267" w:rsidRPr="002C40F0">
        <w:rPr>
          <w:rFonts w:ascii="Century Schoolbook" w:hAnsi="Century Schoolbook" w:cs="Arial"/>
          <w:sz w:val="24"/>
          <w:szCs w:val="24"/>
          <w:lang w:val="en-US"/>
        </w:rPr>
        <w:t xml:space="preserve">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 9.2;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 xml:space="preserve">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 xml:space="preserve">to total particle flux </w:t>
      </w:r>
      <w:r w:rsidR="00EA5267" w:rsidRPr="006B685B">
        <w:rPr>
          <w:rFonts w:ascii="Century Schoolbook" w:hAnsi="Century Schoolbook" w:cs="Arial"/>
          <w:sz w:val="24"/>
          <w:szCs w:val="24"/>
          <w:lang w:val="en-US"/>
        </w:rPr>
        <w:t>(</w:t>
      </w:r>
      <w:del w:id="227" w:author="ERIC SPERANZA" w:date="2017-10-09T15:06:00Z">
        <w:r w:rsidR="00EA5267" w:rsidRPr="002C40F0">
          <w:rPr>
            <w:rFonts w:ascii="Century Schoolbook" w:hAnsi="Century Schoolbook" w:cs="Arial"/>
            <w:i/>
            <w:sz w:val="24"/>
            <w:szCs w:val="24"/>
            <w:lang w:val="en-US"/>
          </w:rPr>
          <w:delText>r</w:delText>
        </w:r>
        <w:r w:rsidR="00EA5267" w:rsidRPr="002C40F0">
          <w:rPr>
            <w:rFonts w:ascii="Century Schoolbook" w:hAnsi="Century Schoolbook" w:cs="Arial"/>
            <w:sz w:val="24"/>
            <w:szCs w:val="24"/>
            <w:lang w:val="en-US"/>
          </w:rPr>
          <w:delText>: -</w:delText>
        </w:r>
      </w:del>
      <w:ins w:id="228" w:author="ERIC SPERANZA" w:date="2017-10-09T15:06:00Z">
        <w:r w:rsidR="00EA5267" w:rsidRPr="006B685B">
          <w:rPr>
            <w:rFonts w:ascii="Century Schoolbook" w:hAnsi="Century Schoolbook" w:cs="Arial"/>
            <w:sz w:val="24"/>
            <w:szCs w:val="24"/>
            <w:lang w:val="en-US"/>
          </w:rPr>
          <w:t>r</w:t>
        </w:r>
        <w:r w:rsidR="006B685B" w:rsidRPr="006B685B">
          <w:rPr>
            <w:rFonts w:ascii="Century Schoolbook" w:hAnsi="Century Schoolbook" w:cs="Arial"/>
            <w:sz w:val="24"/>
            <w:szCs w:val="24"/>
            <w:lang w:val="en-US"/>
          </w:rPr>
          <w:t>2</w:t>
        </w:r>
        <w:r w:rsidR="00402EEA" w:rsidRPr="006B685B">
          <w:rPr>
            <w:rFonts w:ascii="Century Schoolbook" w:hAnsi="Century Schoolbook" w:cs="Arial"/>
            <w:sz w:val="24"/>
            <w:szCs w:val="24"/>
            <w:lang w:val="en-US"/>
          </w:rPr>
          <w:t>:</w:t>
        </w:r>
        <w:r w:rsidR="00402EEA">
          <w:rPr>
            <w:rFonts w:ascii="Century Schoolbook" w:hAnsi="Century Schoolbook" w:cs="Arial"/>
            <w:sz w:val="24"/>
            <w:szCs w:val="24"/>
            <w:lang w:val="en-US"/>
          </w:rPr>
          <w:t xml:space="preserve"> </w:t>
        </w:r>
      </w:ins>
      <w:r w:rsidR="00EA5267" w:rsidRPr="002C40F0">
        <w:rPr>
          <w:rFonts w:ascii="Century Schoolbook" w:hAnsi="Century Schoolbook" w:cs="Arial"/>
          <w:sz w:val="24"/>
          <w:szCs w:val="24"/>
          <w:lang w:val="en-US"/>
        </w:rPr>
        <w:t>0.</w:t>
      </w:r>
      <w:del w:id="229" w:author="ERIC SPERANZA" w:date="2017-10-09T15:06:00Z">
        <w:r w:rsidR="00EA5267" w:rsidRPr="002C40F0">
          <w:rPr>
            <w:rFonts w:ascii="Century Schoolbook" w:hAnsi="Century Schoolbook" w:cs="Arial"/>
            <w:sz w:val="24"/>
            <w:szCs w:val="24"/>
            <w:lang w:val="en-US"/>
          </w:rPr>
          <w:delText>70</w:delText>
        </w:r>
      </w:del>
      <w:ins w:id="230" w:author="ERIC SPERANZA" w:date="2017-10-09T15:06:00Z">
        <w:r w:rsidR="00402EEA">
          <w:rPr>
            <w:rFonts w:ascii="Century Schoolbook" w:hAnsi="Century Schoolbook" w:cs="Arial"/>
            <w:sz w:val="24"/>
            <w:szCs w:val="24"/>
            <w:lang w:val="en-US"/>
          </w:rPr>
          <w:t>49</w:t>
        </w:r>
      </w:ins>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EA5267" w:rsidRPr="002C40F0">
        <w:rPr>
          <w:rFonts w:ascii="Century Schoolbook" w:hAnsi="Century Schoolbook" w:cs="Arial"/>
          <w:sz w:val="24"/>
          <w:szCs w:val="24"/>
          <w:lang w:val="en-US"/>
        </w:rPr>
        <w: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xml:space="preserve">). Similarly, </w:t>
      </w:r>
      <w:proofErr w:type="spellStart"/>
      <w:r w:rsidR="00251D29" w:rsidRPr="002C40F0">
        <w:rPr>
          <w:rFonts w:ascii="Century Schoolbook" w:hAnsi="Century Schoolbook" w:cs="Arial"/>
          <w:sz w:val="24"/>
          <w:szCs w:val="24"/>
          <w:lang w:val="en-US"/>
        </w:rPr>
        <w:t>Puerari</w:t>
      </w:r>
      <w:proofErr w:type="spellEnd"/>
      <w:r w:rsidR="00251D29" w:rsidRPr="002C40F0">
        <w:rPr>
          <w:rFonts w:ascii="Century Schoolbook" w:hAnsi="Century Schoolbook" w:cs="Arial"/>
          <w:sz w:val="24"/>
          <w:szCs w:val="24"/>
          <w:lang w:val="en-US"/>
        </w:rPr>
        <w:t xml:space="preserve">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del w:id="231" w:author="Juan Carlos Colombo" w:date="2017-10-24T11:44:00Z">
        <w:r w:rsidR="00F04648" w:rsidRPr="002C40F0" w:rsidDel="004019C4">
          <w:rPr>
            <w:rFonts w:ascii="Century Schoolbook" w:hAnsi="Century Schoolbook" w:cs="Arial"/>
            <w:sz w:val="24"/>
            <w:szCs w:val="24"/>
            <w:lang w:val="en-US"/>
          </w:rPr>
          <w:delText xml:space="preserve">, </w:delText>
        </w:r>
      </w:del>
      <w:ins w:id="232" w:author="Juan Carlos Colombo" w:date="2017-10-24T11:44:00Z">
        <w:r w:rsidR="004019C4">
          <w:rPr>
            <w:rFonts w:ascii="Century Schoolbook" w:hAnsi="Century Schoolbook" w:cs="Arial"/>
            <w:sz w:val="24"/>
            <w:szCs w:val="24"/>
            <w:lang w:val="en-US"/>
          </w:rPr>
          <w:t xml:space="preserve"> </w:t>
        </w:r>
      </w:ins>
      <w:r w:rsidR="00F04648" w:rsidRPr="002C40F0">
        <w:rPr>
          <w:rFonts w:ascii="Century Schoolbook" w:hAnsi="Century Schoolbook" w:cs="Arial"/>
          <w:sz w:val="24"/>
          <w:szCs w:val="24"/>
          <w:lang w:val="en-US"/>
        </w:rPr>
        <w:t>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668411C6"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w:t>
      </w:r>
      <w:proofErr w:type="spellStart"/>
      <w:r w:rsidRPr="002C40F0">
        <w:rPr>
          <w:rFonts w:ascii="Century Schoolbook" w:hAnsi="Century Schoolbook" w:cs="Arial"/>
          <w:sz w:val="24"/>
          <w:szCs w:val="24"/>
          <w:lang w:val="en-US"/>
        </w:rPr>
        <w:t>stigmastanol</w:t>
      </w:r>
      <w:proofErr w:type="spellEnd"/>
      <w:r w:rsidRPr="002C40F0">
        <w:rPr>
          <w:rFonts w:ascii="Century Schoolbook" w:hAnsi="Century Schoolbook" w:cs="Arial"/>
          <w:sz w:val="24"/>
          <w:szCs w:val="24"/>
          <w:lang w:val="en-US"/>
        </w:rPr>
        <w:t xml:space="preserve"> and </w:t>
      </w:r>
      <w:proofErr w:type="spellStart"/>
      <w:r w:rsidRPr="002C40F0">
        <w:rPr>
          <w:rFonts w:ascii="Century Schoolbook" w:hAnsi="Century Schoolbook" w:cs="Arial"/>
          <w:sz w:val="24"/>
          <w:szCs w:val="24"/>
          <w:lang w:val="en-US"/>
        </w:rPr>
        <w:t>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nol</w:t>
      </w:r>
      <w:proofErr w:type="spellEnd"/>
      <w:r w:rsidRPr="002C40F0">
        <w:rPr>
          <w:rFonts w:ascii="Century Schoolbook" w:hAnsi="Century Schoolbook" w:cs="Arial"/>
          <w:sz w:val="24"/>
          <w:szCs w:val="24"/>
          <w:lang w:val="en-US"/>
        </w:rPr>
        <w:t xml:space="preserve"> from settling </w:t>
      </w:r>
      <w:r w:rsidRPr="002C40F0">
        <w:rPr>
          <w:rFonts w:ascii="Century Schoolbook" w:hAnsi="Century Schoolbook" w:cs="Arial"/>
          <w:sz w:val="24"/>
          <w:szCs w:val="24"/>
          <w:lang w:val="en-US"/>
        </w:rPr>
        <w:lastRenderedPageBreak/>
        <w:t xml:space="preserve">particles </w:t>
      </w:r>
      <w:r w:rsidR="0015169D" w:rsidRPr="002C40F0">
        <w:rPr>
          <w:rFonts w:ascii="Century Schoolbook" w:hAnsi="Century Schoolbook" w:cs="Arial"/>
          <w:sz w:val="24"/>
          <w:szCs w:val="24"/>
          <w:lang w:val="en-US"/>
        </w:rPr>
        <w:t>(9.3</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9.6, 1.6</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0.88 and 1.7</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15169D" w:rsidRPr="002C40F0">
        <w:rPr>
          <w:rFonts w:ascii="Century Schoolbook" w:hAnsi="Century Schoolbook" w:cs="Arial"/>
          <w:sz w:val="24"/>
          <w:szCs w:val="24"/>
          <w:lang w:val="en-US"/>
        </w:rPr>
        <w:t xml:space="preserve">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4.5, 2.6</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1.5 and 2.8</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w:t>
      </w:r>
      <w:proofErr w:type="spellStart"/>
      <w:r w:rsidRPr="002C40F0">
        <w:rPr>
          <w:rFonts w:ascii="Century Schoolbook" w:hAnsi="Century Schoolbook" w:cs="Arial"/>
          <w:sz w:val="24"/>
          <w:szCs w:val="24"/>
          <w:lang w:val="en-US"/>
        </w:rPr>
        <w:t>stenols</w:t>
      </w:r>
      <w:proofErr w:type="spellEnd"/>
      <w:r w:rsidRPr="002C40F0">
        <w:rPr>
          <w:rFonts w:ascii="Century Schoolbook" w:hAnsi="Century Schoolbook" w:cs="Arial"/>
          <w:sz w:val="24"/>
          <w:szCs w:val="24"/>
          <w:lang w:val="en-US"/>
        </w:rPr>
        <w:t xml:space="preserve"> to </w:t>
      </w:r>
      <w:proofErr w:type="spellStart"/>
      <w:r w:rsidRPr="002C40F0">
        <w:rPr>
          <w:rFonts w:ascii="Century Schoolbook" w:hAnsi="Century Schoolbook" w:cs="Arial"/>
          <w:sz w:val="24"/>
          <w:szCs w:val="24"/>
          <w:lang w:val="en-US"/>
        </w:rPr>
        <w:t>stanols</w:t>
      </w:r>
      <w:proofErr w:type="spellEnd"/>
      <w:r w:rsidR="00A02EEC" w:rsidRPr="002C40F0">
        <w:rPr>
          <w:rFonts w:ascii="Century Schoolbook" w:hAnsi="Century Schoolbook" w:cs="Arial"/>
          <w:sz w:val="24"/>
          <w:szCs w:val="24"/>
          <w:lang w:val="en-US"/>
        </w:rPr>
        <w:t xml:space="preserve"> and </w:t>
      </w:r>
      <w:proofErr w:type="spellStart"/>
      <w:r w:rsidR="00C5793C" w:rsidRPr="002C40F0">
        <w:rPr>
          <w:rFonts w:ascii="Century Schoolbook" w:hAnsi="Century Schoolbook" w:cs="Arial"/>
          <w:sz w:val="24"/>
          <w:szCs w:val="24"/>
          <w:lang w:val="en-US"/>
        </w:rPr>
        <w:t>coprostanol</w:t>
      </w:r>
      <w:proofErr w:type="spellEnd"/>
      <w:r w:rsidR="00C5793C" w:rsidRPr="002C40F0">
        <w:rPr>
          <w:rFonts w:ascii="Century Schoolbook" w:hAnsi="Century Schoolbook" w:cs="Arial"/>
          <w:sz w:val="24"/>
          <w:szCs w:val="24"/>
          <w:lang w:val="en-US"/>
        </w:rPr>
        <w:t xml:space="preserve">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t>
      </w:r>
      <w:proofErr w:type="spellStart"/>
      <w:r w:rsidRPr="002C40F0">
        <w:rPr>
          <w:rFonts w:ascii="Century Schoolbook" w:hAnsi="Century Schoolbook" w:cs="Arial"/>
          <w:sz w:val="24"/>
          <w:szCs w:val="24"/>
          <w:lang w:val="en-US"/>
        </w:rPr>
        <w:t>Wakeham</w:t>
      </w:r>
      <w:proofErr w:type="spellEnd"/>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proofErr w:type="spellStart"/>
      <w:r w:rsidR="00C5793C" w:rsidRPr="002C40F0">
        <w:rPr>
          <w:rFonts w:ascii="Century Schoolbook" w:hAnsi="Century Schoolbook" w:cs="Arial"/>
          <w:sz w:val="24"/>
          <w:szCs w:val="24"/>
          <w:lang w:val="en-US"/>
        </w:rPr>
        <w:t>coprostanol</w:t>
      </w:r>
      <w:proofErr w:type="spellEnd"/>
      <w:r w:rsidR="00C5793C" w:rsidRPr="002C40F0">
        <w:rPr>
          <w:rFonts w:ascii="Century Schoolbook" w:hAnsi="Century Schoolbook" w:cs="Arial"/>
          <w:sz w:val="24"/>
          <w:szCs w:val="24"/>
          <w:lang w:val="en-US"/>
        </w:rPr>
        <w:t xml:space="preserve"> whose 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282 </w:t>
      </w:r>
      <w:proofErr w:type="spellStart"/>
      <w:r w:rsidR="00AB044F"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proofErr w:type="spellStart"/>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oprostanol</w:t>
      </w:r>
      <w:proofErr w:type="spellEnd"/>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 xml:space="preserve">measured in freshwater locations or in relatively enclosed seawater environments where ocean dilution is reduced. In sediments from the Uruguayan coast of the Rio de la Plata near Montevideo, </w:t>
      </w:r>
      <w:proofErr w:type="spellStart"/>
      <w:r w:rsidR="00B251A0" w:rsidRPr="002C40F0">
        <w:rPr>
          <w:rFonts w:ascii="Century Schoolbook" w:hAnsi="Century Schoolbook" w:cs="Arial"/>
          <w:sz w:val="24"/>
          <w:szCs w:val="24"/>
          <w:lang w:val="en-US"/>
        </w:rPr>
        <w:t>Venturini</w:t>
      </w:r>
      <w:proofErr w:type="spellEnd"/>
      <w:r w:rsidR="00B251A0"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w:t>
      </w:r>
      <w:proofErr w:type="spellStart"/>
      <w:r w:rsidR="00B251A0" w:rsidRPr="002C40F0">
        <w:rPr>
          <w:rFonts w:ascii="Century Schoolbook" w:hAnsi="Century Schoolbook" w:cs="Arial"/>
          <w:sz w:val="24"/>
          <w:szCs w:val="24"/>
          <w:lang w:val="en-US"/>
        </w:rPr>
        <w:t>coprostanol</w:t>
      </w:r>
      <w:proofErr w:type="spellEnd"/>
      <w:r w:rsidR="00B251A0" w:rsidRPr="002C40F0">
        <w:rPr>
          <w:rFonts w:ascii="Century Schoolbook" w:hAnsi="Century Schoolbook" w:cs="Arial"/>
          <w:sz w:val="24"/>
          <w:szCs w:val="24"/>
          <w:lang w:val="en-US"/>
        </w:rPr>
        <w:t xml:space="preserve"> (0.05-21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and cholesterol (0.48-5.1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w:t>
      </w:r>
      <w:proofErr w:type="spellStart"/>
      <w:r w:rsidR="00B251A0" w:rsidRPr="002C40F0">
        <w:rPr>
          <w:rFonts w:ascii="Century Schoolbook" w:hAnsi="Century Schoolbook" w:cs="Arial"/>
          <w:sz w:val="24"/>
          <w:szCs w:val="24"/>
          <w:lang w:val="en-US"/>
        </w:rPr>
        <w:t>phytosterols</w:t>
      </w:r>
      <w:proofErr w:type="spellEnd"/>
      <w:r w:rsidR="00B251A0" w:rsidRPr="002C40F0">
        <w:rPr>
          <w:rFonts w:ascii="Century Schoolbook" w:hAnsi="Century Schoolbook" w:cs="Arial"/>
          <w:sz w:val="24"/>
          <w:szCs w:val="24"/>
          <w:lang w:val="en-US"/>
        </w:rPr>
        <w:t xml:space="preserve"> were only slightly lower to those of BA for </w:t>
      </w:r>
      <w:proofErr w:type="spellStart"/>
      <w:r w:rsidR="00B251A0" w:rsidRPr="002C40F0">
        <w:rPr>
          <w:rFonts w:ascii="Century Schoolbook" w:hAnsi="Century Schoolbook" w:cs="Arial"/>
          <w:sz w:val="24"/>
          <w:szCs w:val="24"/>
          <w:lang w:val="en-US"/>
        </w:rPr>
        <w:t>stigmasterol</w:t>
      </w:r>
      <w:proofErr w:type="spellEnd"/>
      <w:r w:rsidR="00B251A0" w:rsidRPr="002C40F0">
        <w:rPr>
          <w:rFonts w:ascii="Century Schoolbook" w:hAnsi="Century Schoolbook" w:cs="Arial"/>
          <w:sz w:val="24"/>
          <w:szCs w:val="24"/>
          <w:lang w:val="en-US"/>
        </w:rPr>
        <w:t xml:space="preserve"> and </w:t>
      </w:r>
      <w:proofErr w:type="spellStart"/>
      <w:r w:rsidR="00B251A0" w:rsidRPr="002C40F0">
        <w:rPr>
          <w:rFonts w:ascii="Century Schoolbook" w:hAnsi="Century Schoolbook" w:cs="Arial"/>
          <w:sz w:val="24"/>
          <w:szCs w:val="24"/>
          <w:lang w:val="en-US"/>
        </w:rPr>
        <w:t>campesterol</w:t>
      </w:r>
      <w:proofErr w:type="spellEnd"/>
      <w:r w:rsidR="00B251A0" w:rsidRPr="002C40F0">
        <w:rPr>
          <w:rFonts w:ascii="Century Schoolbook" w:hAnsi="Century Schoolbook" w:cs="Arial"/>
          <w:sz w:val="24"/>
          <w:szCs w:val="24"/>
          <w:lang w:val="en-US"/>
        </w:rPr>
        <w:t xml:space="preserve"> (0.30-3.14 and 0.13-2.13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xml:space="preserve">; </w:t>
      </w:r>
      <w:proofErr w:type="spellStart"/>
      <w:r w:rsidR="0022392D" w:rsidRPr="002C40F0">
        <w:rPr>
          <w:rFonts w:ascii="Century Schoolbook" w:hAnsi="Century Schoolbook" w:cs="Arial"/>
          <w:sz w:val="24"/>
          <w:szCs w:val="24"/>
          <w:lang w:val="en-US"/>
        </w:rPr>
        <w:t>Venturini</w:t>
      </w:r>
      <w:proofErr w:type="spellEnd"/>
      <w:r w:rsidR="0022392D" w:rsidRPr="002C40F0">
        <w:rPr>
          <w:rFonts w:ascii="Century Schoolbook" w:hAnsi="Century Schoolbook" w:cs="Arial"/>
          <w:sz w:val="24"/>
          <w:szCs w:val="24"/>
          <w:lang w:val="en-US"/>
        </w:rPr>
        <w:t xml:space="preserve"> et al., 2</w:t>
      </w:r>
      <w:r w:rsidR="00A02EEC" w:rsidRPr="002C40F0">
        <w:rPr>
          <w:rFonts w:ascii="Century Schoolbook" w:hAnsi="Century Schoolbook" w:cs="Arial"/>
          <w:sz w:val="24"/>
          <w:szCs w:val="24"/>
          <w:lang w:val="en-US"/>
        </w:rPr>
        <w:t>015</w:t>
      </w:r>
      <w:r w:rsidR="00AC1428">
        <w:rPr>
          <w:rFonts w:ascii="Century Schoolbook" w:hAnsi="Century Schoolbook" w:cs="Arial"/>
          <w:sz w:val="24"/>
          <w:szCs w:val="24"/>
          <w:lang w:val="en-US"/>
        </w:rPr>
        <w:t xml:space="preserve">) but not for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which was 6-70 times lower (0.43-5.3 </w:t>
      </w:r>
      <w:proofErr w:type="spellStart"/>
      <w:r w:rsidR="00B251A0"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This suggests that while sewage discha</w:t>
      </w:r>
      <w:r w:rsidR="00AC1428">
        <w:rPr>
          <w:rFonts w:ascii="Century Schoolbook" w:hAnsi="Century Schoolbook" w:cs="Arial"/>
          <w:sz w:val="24"/>
          <w:szCs w:val="24"/>
          <w:lang w:val="en-US"/>
        </w:rPr>
        <w:t xml:space="preserve">rge contributes significantly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at BA sediments, </w:t>
      </w:r>
      <w:del w:id="233" w:author="Juan Carlos Colombo" w:date="2017-10-24T11:46:00Z">
        <w:r w:rsidR="00B251A0" w:rsidRPr="002C40F0" w:rsidDel="00B11A12">
          <w:rPr>
            <w:rFonts w:ascii="Century Schoolbook" w:hAnsi="Century Schoolbook" w:cs="Arial"/>
            <w:sz w:val="24"/>
            <w:szCs w:val="24"/>
            <w:lang w:val="en-US"/>
          </w:rPr>
          <w:delText xml:space="preserve">the </w:delText>
        </w:r>
      </w:del>
      <w:r w:rsidR="00B251A0" w:rsidRPr="002C40F0">
        <w:rPr>
          <w:rFonts w:ascii="Century Schoolbook" w:hAnsi="Century Schoolbook" w:cs="Arial"/>
          <w:sz w:val="24"/>
          <w:szCs w:val="24"/>
          <w:lang w:val="en-US"/>
        </w:rPr>
        <w:t xml:space="preserve">terrestrial runoff is the main source </w:t>
      </w:r>
      <w:r w:rsidR="00C5793C" w:rsidRPr="002C40F0">
        <w:rPr>
          <w:rFonts w:ascii="Century Schoolbook" w:hAnsi="Century Schoolbook" w:cs="Arial"/>
          <w:sz w:val="24"/>
          <w:szCs w:val="24"/>
          <w:lang w:val="en-US"/>
        </w:rPr>
        <w:t xml:space="preserve">of </w:t>
      </w:r>
      <w:proofErr w:type="spellStart"/>
      <w:r w:rsidR="00C5793C" w:rsidRPr="002C40F0">
        <w:rPr>
          <w:rFonts w:ascii="Century Schoolbook" w:hAnsi="Century Schoolbook" w:cs="Arial"/>
          <w:sz w:val="24"/>
          <w:szCs w:val="24"/>
          <w:lang w:val="en-US"/>
        </w:rPr>
        <w:t>stigmasterol</w:t>
      </w:r>
      <w:proofErr w:type="spellEnd"/>
      <w:r w:rsidR="00C5793C" w:rsidRPr="002C40F0">
        <w:rPr>
          <w:rFonts w:ascii="Century Schoolbook" w:hAnsi="Century Schoolbook" w:cs="Arial"/>
          <w:sz w:val="24"/>
          <w:szCs w:val="24"/>
          <w:lang w:val="en-US"/>
        </w:rPr>
        <w:t xml:space="preserve"> and </w:t>
      </w:r>
      <w:proofErr w:type="spellStart"/>
      <w:r w:rsidR="00C5793C" w:rsidRPr="002C40F0">
        <w:rPr>
          <w:rFonts w:ascii="Century Schoolbook" w:hAnsi="Century Schoolbook" w:cs="Arial"/>
          <w:sz w:val="24"/>
          <w:szCs w:val="24"/>
          <w:lang w:val="en-US"/>
        </w:rPr>
        <w:t>campesterol</w:t>
      </w:r>
      <w:proofErr w:type="spellEnd"/>
      <w:r w:rsidR="00C5793C"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AC1428">
        <w:rPr>
          <w:rFonts w:ascii="Century Schoolbook" w:hAnsi="Century Schoolbook" w:cs="Arial"/>
          <w:sz w:val="24"/>
          <w:szCs w:val="24"/>
          <w:lang w:val="en-US"/>
        </w:rPr>
        <w:t xml:space="preserve"> of high concentrations of </w:t>
      </w:r>
      <w:proofErr w:type="spellStart"/>
      <w:r w:rsidR="00B251A0" w:rsidRPr="002C40F0">
        <w:rPr>
          <w:rFonts w:ascii="Century Schoolbook" w:hAnsi="Century Schoolbook" w:cs="Arial"/>
          <w:sz w:val="24"/>
          <w:szCs w:val="24"/>
          <w:lang w:val="en-US"/>
        </w:rPr>
        <w:t>sitosterol</w:t>
      </w:r>
      <w:proofErr w:type="spellEnd"/>
      <w:r w:rsidR="00B251A0" w:rsidRPr="002C40F0">
        <w:rPr>
          <w:rFonts w:ascii="Century Schoolbook" w:hAnsi="Century Schoolbook" w:cs="Arial"/>
          <w:sz w:val="24"/>
          <w:szCs w:val="24"/>
          <w:lang w:val="en-US"/>
        </w:rPr>
        <w:t xml:space="preserve"> in sewage effluents of domestic origin (e.g. flush of kitchen vegetable oils; </w:t>
      </w:r>
      <w:proofErr w:type="spellStart"/>
      <w:r w:rsidR="00B251A0" w:rsidRPr="002C40F0">
        <w:rPr>
          <w:rFonts w:ascii="Century Schoolbook" w:hAnsi="Century Schoolbook" w:cs="Arial"/>
          <w:sz w:val="24"/>
          <w:szCs w:val="24"/>
          <w:lang w:val="en-US"/>
        </w:rPr>
        <w:t>Furtula</w:t>
      </w:r>
      <w:proofErr w:type="spellEnd"/>
      <w:r w:rsidR="00B251A0" w:rsidRPr="002C40F0">
        <w:rPr>
          <w:rFonts w:ascii="Century Schoolbook" w:hAnsi="Century Schoolbook" w:cs="Arial"/>
          <w:sz w:val="24"/>
          <w:szCs w:val="24"/>
          <w:lang w:val="en-US"/>
        </w:rPr>
        <w:t xml:space="preserve"> et al., 2011).</w:t>
      </w:r>
      <w:r w:rsidR="0060238A" w:rsidRPr="002C40F0">
        <w:rPr>
          <w:rFonts w:ascii="Century Schoolbook" w:hAnsi="Century Schoolbook" w:cs="Arial"/>
          <w:sz w:val="24"/>
          <w:szCs w:val="24"/>
          <w:lang w:val="en-US"/>
        </w:rPr>
        <w:t xml:space="preserve"> At N, the sediment sterol profile was dominated by terrestrial plant </w:t>
      </w:r>
      <w:proofErr w:type="spellStart"/>
      <w:r w:rsidR="0060238A" w:rsidRPr="002C40F0">
        <w:rPr>
          <w:rFonts w:ascii="Century Schoolbook" w:hAnsi="Century Schoolbook" w:cs="Arial"/>
          <w:sz w:val="24"/>
          <w:szCs w:val="24"/>
          <w:lang w:val="en-US"/>
        </w:rPr>
        <w:t>phytosterols</w:t>
      </w:r>
      <w:proofErr w:type="spellEnd"/>
      <w:r w:rsidR="0060238A" w:rsidRPr="002C40F0">
        <w:rPr>
          <w:rFonts w:ascii="Century Schoolbook" w:hAnsi="Century Schoolbook" w:cs="Arial"/>
          <w:sz w:val="24"/>
          <w:szCs w:val="24"/>
          <w:lang w:val="en-US"/>
        </w:rPr>
        <w:t xml:space="preserve"> and </w:t>
      </w:r>
      <w:r w:rsidR="0060238A" w:rsidRPr="002C40F0">
        <w:rPr>
          <w:rFonts w:ascii="Century Schoolbook" w:hAnsi="Century Schoolbook" w:cs="Arial"/>
          <w:sz w:val="24"/>
          <w:szCs w:val="24"/>
          <w:lang w:val="en-US"/>
        </w:rPr>
        <w:lastRenderedPageBreak/>
        <w:t>cholesterol, as observed in settling material but with higher p</w:t>
      </w:r>
      <w:r w:rsidR="00AC1428">
        <w:rPr>
          <w:rFonts w:ascii="Century Schoolbook" w:hAnsi="Century Schoolbook" w:cs="Arial"/>
          <w:sz w:val="24"/>
          <w:szCs w:val="24"/>
          <w:lang w:val="en-US"/>
        </w:rPr>
        <w:t xml:space="preserve">roportions of epicoprostanol, </w:t>
      </w:r>
      <w:proofErr w:type="spellStart"/>
      <w:r w:rsidR="0060238A" w:rsidRPr="002C40F0">
        <w:rPr>
          <w:rFonts w:ascii="Century Schoolbook" w:hAnsi="Century Schoolbook" w:cs="Arial"/>
          <w:sz w:val="24"/>
          <w:szCs w:val="24"/>
          <w:lang w:val="en-US"/>
        </w:rPr>
        <w:t>sitosterol</w:t>
      </w:r>
      <w:proofErr w:type="spellEnd"/>
      <w:r w:rsidR="0060238A" w:rsidRPr="002C40F0">
        <w:rPr>
          <w:rFonts w:ascii="Century Schoolbook" w:hAnsi="Century Schoolbook" w:cs="Arial"/>
          <w:sz w:val="24"/>
          <w:szCs w:val="24"/>
          <w:lang w:val="en-US"/>
        </w:rPr>
        <w:t xml:space="preserve"> and </w:t>
      </w:r>
      <w:proofErr w:type="spellStart"/>
      <w:r w:rsidR="0060238A" w:rsidRPr="002C40F0">
        <w:rPr>
          <w:rFonts w:ascii="Century Schoolbook" w:hAnsi="Century Schoolbook" w:cs="Arial"/>
          <w:sz w:val="24"/>
          <w:szCs w:val="24"/>
          <w:lang w:val="en-US"/>
        </w:rPr>
        <w:t>stigmastanol</w:t>
      </w:r>
      <w:proofErr w:type="spellEnd"/>
      <w:r w:rsidR="0060238A" w:rsidRPr="002C40F0">
        <w:rPr>
          <w:rFonts w:ascii="Century Schoolbook" w:hAnsi="Century Schoolbook" w:cs="Arial"/>
          <w:sz w:val="24"/>
          <w:szCs w:val="24"/>
          <w:lang w:val="en-US"/>
        </w:rPr>
        <w:t xml:space="preserve"> (2.7</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1.2, 25</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3.0 and 12</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1.9%, respectively, </w:t>
      </w:r>
      <w:r w:rsidR="0060238A" w:rsidRPr="002C40F0">
        <w:rPr>
          <w:rFonts w:ascii="Century Schoolbook" w:hAnsi="Century Schoolbook" w:cs="Arial"/>
          <w:i/>
          <w:sz w:val="24"/>
          <w:szCs w:val="24"/>
          <w:lang w:val="en-US"/>
        </w:rPr>
        <w:t>p</w:t>
      </w:r>
      <w:r w:rsidR="00AC1428" w:rsidRP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&lt;</w:t>
      </w:r>
      <w:r w:rsidR="00AC1428">
        <w:rPr>
          <w:rFonts w:ascii="Century Schoolbook" w:hAnsi="Century Schoolbook" w:cs="Arial"/>
          <w:sz w:val="24"/>
          <w:szCs w:val="24"/>
          <w:lang w:val="en-US"/>
        </w:rPr>
        <w:t xml:space="preserve"> </w:t>
      </w:r>
      <w:r w:rsidR="0060238A" w:rsidRPr="002C40F0">
        <w:rPr>
          <w:rFonts w:ascii="Century Schoolbook" w:hAnsi="Century Schoolbook" w:cs="Arial"/>
          <w:sz w:val="24"/>
          <w:szCs w:val="24"/>
          <w:lang w:val="en-US"/>
        </w:rPr>
        <w:t xml:space="preserve">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w:t>
      </w:r>
      <w:proofErr w:type="spellStart"/>
      <w:r w:rsidR="0060238A" w:rsidRPr="002C40F0">
        <w:rPr>
          <w:rFonts w:ascii="Century Schoolbook" w:hAnsi="Century Schoolbook" w:cs="Arial"/>
          <w:sz w:val="24"/>
          <w:szCs w:val="24"/>
          <w:lang w:val="en-US"/>
        </w:rPr>
        <w:t>coprostanol</w:t>
      </w:r>
      <w:proofErr w:type="spellEnd"/>
      <w:r w:rsidR="0060238A" w:rsidRPr="002C40F0">
        <w:rPr>
          <w:rFonts w:ascii="Century Schoolbook" w:hAnsi="Century Schoolbook" w:cs="Arial"/>
          <w:sz w:val="24"/>
          <w:szCs w:val="24"/>
          <w:lang w:val="en-US"/>
        </w:rPr>
        <w:t xml:space="preserve"> concentrations, which are well below the threshold values reported as indicative of sewage pollution (0.1-0.7 </w:t>
      </w:r>
      <w:proofErr w:type="spellStart"/>
      <w:r w:rsidR="0060238A" w:rsidRPr="002C40F0">
        <w:rPr>
          <w:rFonts w:ascii="Century Schoolbook" w:hAnsi="Century Schoolbook" w:cs="Arial"/>
          <w:sz w:val="24"/>
          <w:szCs w:val="24"/>
          <w:lang w:val="en-US"/>
        </w:rPr>
        <w:t>μg</w:t>
      </w:r>
      <w:proofErr w:type="spellEnd"/>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 xml:space="preserve">g; </w:t>
      </w:r>
      <w:proofErr w:type="spellStart"/>
      <w:r w:rsidR="0060238A" w:rsidRPr="002C40F0">
        <w:rPr>
          <w:rFonts w:ascii="Century Schoolbook" w:hAnsi="Century Schoolbook" w:cs="Arial"/>
          <w:sz w:val="24"/>
          <w:szCs w:val="24"/>
          <w:lang w:val="en-US"/>
        </w:rPr>
        <w:t>Grimalt</w:t>
      </w:r>
      <w:proofErr w:type="spellEnd"/>
      <w:r w:rsidR="0060238A" w:rsidRPr="002C40F0">
        <w:rPr>
          <w:rFonts w:ascii="Century Schoolbook" w:hAnsi="Century Schoolbook" w:cs="Arial"/>
          <w:sz w:val="24"/>
          <w:szCs w:val="24"/>
          <w:lang w:val="en-US"/>
        </w:rPr>
        <w:t xml:space="preserve"> et al., 1990; </w:t>
      </w:r>
      <w:proofErr w:type="spellStart"/>
      <w:r w:rsidR="0060238A" w:rsidRPr="002C40F0">
        <w:rPr>
          <w:rFonts w:ascii="Century Schoolbook" w:hAnsi="Century Schoolbook" w:cs="Arial"/>
          <w:sz w:val="24"/>
          <w:szCs w:val="24"/>
          <w:lang w:val="en-US"/>
        </w:rPr>
        <w:t>Leeming</w:t>
      </w:r>
      <w:proofErr w:type="spellEnd"/>
      <w:r w:rsidR="0060238A" w:rsidRPr="002C40F0">
        <w:rPr>
          <w:rFonts w:ascii="Century Schoolbook" w:hAnsi="Century Schoolbook" w:cs="Arial"/>
          <w:sz w:val="24"/>
          <w:szCs w:val="24"/>
          <w:lang w:val="en-US"/>
        </w:rPr>
        <w:t xml:space="preserve"> et al., 1997; Rada et al., 2016) and are comparable to values reported for riverine sites with low to moderate sewage pollution (Table 2).</w:t>
      </w:r>
    </w:p>
    <w:p w14:paraId="7061F7A5" w14:textId="0D1680BB" w:rsidR="00453BDF" w:rsidRPr="002C40F0" w:rsidRDefault="00453BDF">
      <w:pPr>
        <w:spacing w:line="480" w:lineRule="auto"/>
        <w:ind w:firstLine="708"/>
        <w:rPr>
          <w:moveTo w:id="234" w:author="ERIC SPERANZA" w:date="2017-10-19T16:28:00Z"/>
          <w:rFonts w:ascii="Century Schoolbook" w:hAnsi="Century Schoolbook" w:cs="Arial"/>
          <w:sz w:val="24"/>
          <w:szCs w:val="24"/>
          <w:lang w:val="en-US"/>
        </w:rPr>
      </w:pPr>
      <w:moveToRangeStart w:id="235" w:author="ERIC SPERANZA" w:date="2017-10-19T16:28:00Z" w:name="move496193861"/>
      <w:moveTo w:id="236" w:author="ERIC SPERANZA" w:date="2017-10-19T16:28:00Z">
        <w:r w:rsidRPr="002C40F0">
          <w:rPr>
            <w:rFonts w:ascii="Century Schoolbook" w:hAnsi="Century Schoolbook" w:cs="Arial"/>
            <w:sz w:val="24"/>
            <w:szCs w:val="24"/>
            <w:lang w:val="en-US"/>
          </w:rPr>
          <w:t xml:space="preserve">To simultaneously evaluate the contribution of the different sterols to overall variability in settling material and sediments, </w:t>
        </w:r>
        <w:del w:id="237" w:author="ERIC SPERANZA" w:date="2017-10-19T16:36:00Z">
          <w:r w:rsidRPr="002C40F0" w:rsidDel="00351CD1">
            <w:rPr>
              <w:rFonts w:ascii="Century Schoolbook" w:hAnsi="Century Schoolbook" w:cs="Arial"/>
              <w:sz w:val="24"/>
              <w:szCs w:val="24"/>
              <w:lang w:val="en-US"/>
            </w:rPr>
            <w:delText xml:space="preserve">multiple regression and </w:delText>
          </w:r>
        </w:del>
        <w:r w:rsidRPr="002C40F0">
          <w:rPr>
            <w:rFonts w:ascii="Century Schoolbook" w:hAnsi="Century Schoolbook" w:cs="Arial"/>
            <w:sz w:val="24"/>
            <w:szCs w:val="24"/>
            <w:lang w:val="en-US"/>
          </w:rPr>
          <w:t>multivariate analysis (PCA) were performed for major sterols (compounds with &lt; 0.5% abundance were excluded, Fig.</w:t>
        </w:r>
        <w:del w:id="238" w:author="ERIC SPERANZA" w:date="2017-10-24T18:38:00Z">
          <w:r w:rsidRPr="002C40F0" w:rsidDel="009564D7">
            <w:rPr>
              <w:rFonts w:ascii="Century Schoolbook" w:hAnsi="Century Schoolbook" w:cs="Arial"/>
              <w:sz w:val="24"/>
              <w:szCs w:val="24"/>
              <w:lang w:val="en-US"/>
            </w:rPr>
            <w:delText xml:space="preserve"> 6</w:delText>
          </w:r>
        </w:del>
      </w:moveTo>
      <w:ins w:id="239" w:author="ERIC SPERANZA" w:date="2017-10-24T18:38:00Z">
        <w:r w:rsidR="009564D7">
          <w:rPr>
            <w:rFonts w:ascii="Century Schoolbook" w:hAnsi="Century Schoolbook" w:cs="Arial"/>
            <w:sz w:val="24"/>
            <w:szCs w:val="24"/>
            <w:lang w:val="en-US"/>
          </w:rPr>
          <w:t>5</w:t>
        </w:r>
      </w:ins>
      <w:moveTo w:id="240" w:author="ERIC SPERANZA" w:date="2017-10-19T16:28:00Z">
        <w:r w:rsidRPr="002C40F0">
          <w:rPr>
            <w:rFonts w:ascii="Century Schoolbook" w:hAnsi="Century Schoolbook" w:cs="Arial"/>
            <w:sz w:val="24"/>
            <w:szCs w:val="24"/>
            <w:lang w:val="en-US"/>
          </w:rPr>
          <w:t>)</w:t>
        </w:r>
        <w:r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 xml:space="preserve">This model explains 59% of total variability, mainly through principal component 1 (47%), which is loaded in the negative side with fecal </w:t>
        </w:r>
        <w:proofErr w:type="spellStart"/>
        <w:r w:rsidRPr="002C40F0">
          <w:rPr>
            <w:rFonts w:ascii="Century Schoolbook" w:hAnsi="Century Schoolbook" w:cs="Arial"/>
            <w:sz w:val="24"/>
            <w:szCs w:val="24"/>
            <w:lang w:val="en-US"/>
          </w:rPr>
          <w:t>coprostanol</w:t>
        </w:r>
      </w:moveTo>
      <w:proofErr w:type="spellEnd"/>
      <w:ins w:id="241" w:author="ERIC SPERANZA" w:date="2017-10-19T16:38:00Z">
        <w:r w:rsidR="00351CD1">
          <w:rPr>
            <w:rFonts w:ascii="Century Schoolbook" w:hAnsi="Century Schoolbook" w:cs="Arial"/>
            <w:sz w:val="24"/>
            <w:szCs w:val="24"/>
            <w:lang w:val="en-US"/>
          </w:rPr>
          <w:t xml:space="preserve">, </w:t>
        </w:r>
        <w:proofErr w:type="spellStart"/>
        <w:r w:rsidR="00351CD1" w:rsidRPr="006400C2">
          <w:rPr>
            <w:rFonts w:ascii="Century Schoolbook" w:hAnsi="Century Schoolbook" w:cs="Arial"/>
            <w:sz w:val="24"/>
            <w:szCs w:val="24"/>
            <w:lang w:val="en-US"/>
          </w:rPr>
          <w:t>coprostanone</w:t>
        </w:r>
      </w:ins>
      <w:proofErr w:type="spellEnd"/>
      <w:moveTo w:id="242" w:author="ERIC SPERANZA" w:date="2017-10-19T16:28:00Z">
        <w:r w:rsidRPr="006400C2">
          <w:rPr>
            <w:rFonts w:ascii="Century Schoolbook" w:hAnsi="Century Schoolbook" w:cs="Arial"/>
            <w:sz w:val="24"/>
            <w:szCs w:val="24"/>
            <w:lang w:val="en-US"/>
          </w:rPr>
          <w:t xml:space="preserve"> and epicoprostanol and in the positive side with cholesterol and plant sterols.</w:t>
        </w:r>
      </w:moveTo>
      <w:ins w:id="243" w:author="ERIC SPERANZA" w:date="2017-10-19T16:54:00Z">
        <w:r w:rsidR="00560718" w:rsidRPr="006400C2">
          <w:rPr>
            <w:rFonts w:ascii="Century Schoolbook" w:hAnsi="Century Schoolbook" w:cs="Arial"/>
            <w:sz w:val="24"/>
            <w:szCs w:val="24"/>
            <w:lang w:val="en-US"/>
          </w:rPr>
          <w:t xml:space="preserve"> </w:t>
        </w:r>
      </w:ins>
      <w:ins w:id="244" w:author="ERIC SPERANZA" w:date="2017-10-24T14:09:00Z">
        <w:r w:rsidR="00B94552">
          <w:rPr>
            <w:rFonts w:ascii="Century Schoolbook" w:hAnsi="Century Schoolbook" w:cs="Arial"/>
            <w:sz w:val="24"/>
            <w:szCs w:val="24"/>
            <w:lang w:val="en-US"/>
          </w:rPr>
          <w:t xml:space="preserve">The second component accounts for </w:t>
        </w:r>
      </w:ins>
      <w:ins w:id="245" w:author="ERIC SPERANZA" w:date="2017-10-24T14:10:00Z">
        <w:r w:rsidR="00B94552">
          <w:rPr>
            <w:rFonts w:ascii="Century Schoolbook" w:hAnsi="Century Schoolbook" w:cs="Arial"/>
            <w:sz w:val="24"/>
            <w:szCs w:val="24"/>
            <w:lang w:val="en-US"/>
          </w:rPr>
          <w:t xml:space="preserve">12% of data variability and is </w:t>
        </w:r>
      </w:ins>
      <w:ins w:id="246" w:author="ERIC SPERANZA" w:date="2017-10-24T14:16:00Z">
        <w:r w:rsidR="00B94552">
          <w:rPr>
            <w:rFonts w:ascii="Century Schoolbook" w:hAnsi="Century Schoolbook" w:cs="Arial"/>
            <w:sz w:val="24"/>
            <w:szCs w:val="24"/>
            <w:lang w:val="en-US"/>
          </w:rPr>
          <w:t xml:space="preserve">negatively </w:t>
        </w:r>
      </w:ins>
      <w:ins w:id="247" w:author="ERIC SPERANZA" w:date="2017-10-24T14:10:00Z">
        <w:r w:rsidR="00B94552">
          <w:rPr>
            <w:rFonts w:ascii="Century Schoolbook" w:hAnsi="Century Schoolbook" w:cs="Arial"/>
            <w:sz w:val="24"/>
            <w:szCs w:val="24"/>
            <w:lang w:val="en-US"/>
          </w:rPr>
          <w:t>loaded with</w:t>
        </w:r>
      </w:ins>
      <w:ins w:id="248" w:author="ERIC SPERANZA" w:date="2017-10-24T14:14:00Z">
        <w:r w:rsidR="00B94552">
          <w:rPr>
            <w:rFonts w:ascii="Century Schoolbook" w:hAnsi="Century Schoolbook" w:cs="Arial"/>
            <w:sz w:val="24"/>
            <w:szCs w:val="24"/>
            <w:lang w:val="en-US"/>
          </w:rPr>
          <w:t xml:space="preserve"> </w:t>
        </w:r>
        <w:proofErr w:type="spellStart"/>
        <w:r w:rsidR="00B94552">
          <w:rPr>
            <w:rFonts w:ascii="Century Schoolbook" w:hAnsi="Century Schoolbook" w:cs="Arial"/>
            <w:sz w:val="24"/>
            <w:szCs w:val="24"/>
            <w:lang w:val="en-US"/>
          </w:rPr>
          <w:t>ethylcoprostanol</w:t>
        </w:r>
        <w:proofErr w:type="spellEnd"/>
        <w:r w:rsidR="00B94552">
          <w:rPr>
            <w:rFonts w:ascii="Century Schoolbook" w:hAnsi="Century Schoolbook" w:cs="Arial"/>
            <w:sz w:val="24"/>
            <w:szCs w:val="24"/>
            <w:lang w:val="en-US"/>
          </w:rPr>
          <w:t xml:space="preserve"> and </w:t>
        </w:r>
        <w:proofErr w:type="spellStart"/>
        <w:r w:rsidR="00B94552">
          <w:rPr>
            <w:rFonts w:ascii="Century Schoolbook" w:hAnsi="Century Schoolbook" w:cs="Arial"/>
            <w:sz w:val="24"/>
            <w:szCs w:val="24"/>
            <w:lang w:val="en-US"/>
          </w:rPr>
          <w:t>dehydrocholesterol</w:t>
        </w:r>
      </w:ins>
      <w:proofErr w:type="spellEnd"/>
      <w:ins w:id="249" w:author="ERIC SPERANZA" w:date="2017-10-24T14:16:00Z">
        <w:r w:rsidR="00B94552">
          <w:rPr>
            <w:rFonts w:ascii="Century Schoolbook" w:hAnsi="Century Schoolbook" w:cs="Arial"/>
            <w:sz w:val="24"/>
            <w:szCs w:val="24"/>
            <w:lang w:val="en-US"/>
          </w:rPr>
          <w:t xml:space="preserve"> and</w:t>
        </w:r>
      </w:ins>
      <w:ins w:id="250" w:author="ERIC SPERANZA" w:date="2017-10-24T14:14:00Z">
        <w:r w:rsidR="00B94552">
          <w:rPr>
            <w:rFonts w:ascii="Century Schoolbook" w:hAnsi="Century Schoolbook" w:cs="Arial"/>
            <w:sz w:val="24"/>
            <w:szCs w:val="24"/>
            <w:lang w:val="en-US"/>
          </w:rPr>
          <w:t xml:space="preserve"> </w:t>
        </w:r>
      </w:ins>
      <w:ins w:id="251" w:author="ERIC SPERANZA" w:date="2017-10-24T14:16:00Z">
        <w:r w:rsidR="00B94552">
          <w:rPr>
            <w:rFonts w:ascii="Century Schoolbook" w:hAnsi="Century Schoolbook" w:cs="Arial"/>
            <w:sz w:val="24"/>
            <w:szCs w:val="24"/>
            <w:lang w:val="en-US"/>
          </w:rPr>
          <w:t xml:space="preserve">positively loaded </w:t>
        </w:r>
        <w:proofErr w:type="gramStart"/>
        <w:r w:rsidR="00B94552">
          <w:rPr>
            <w:rFonts w:ascii="Century Schoolbook" w:hAnsi="Century Schoolbook" w:cs="Arial"/>
            <w:sz w:val="24"/>
            <w:szCs w:val="24"/>
            <w:lang w:val="en-US"/>
          </w:rPr>
          <w:t>with</w:t>
        </w:r>
      </w:ins>
      <w:ins w:id="252" w:author="ERIC SPERANZA" w:date="2017-10-24T14:14:00Z">
        <w:r w:rsidR="00B94552">
          <w:rPr>
            <w:rFonts w:ascii="Century Schoolbook" w:hAnsi="Century Schoolbook" w:cs="Arial"/>
            <w:sz w:val="24"/>
            <w:szCs w:val="24"/>
            <w:lang w:val="en-US"/>
          </w:rPr>
          <w:t xml:space="preserve"> </w:t>
        </w:r>
      </w:ins>
      <w:ins w:id="253" w:author="ERIC SPERANZA" w:date="2017-10-24T14:10:00Z">
        <w:r w:rsidR="00B94552">
          <w:rPr>
            <w:rFonts w:ascii="Century Schoolbook" w:hAnsi="Century Schoolbook" w:cs="Arial"/>
            <w:sz w:val="24"/>
            <w:szCs w:val="24"/>
            <w:lang w:val="en-US"/>
          </w:rPr>
          <w:t xml:space="preserve"> </w:t>
        </w:r>
        <w:proofErr w:type="spellStart"/>
        <w:r w:rsidR="00B94552">
          <w:rPr>
            <w:rFonts w:ascii="Century Schoolbook" w:hAnsi="Century Schoolbook" w:cs="Arial"/>
            <w:sz w:val="24"/>
            <w:szCs w:val="24"/>
            <w:lang w:val="en-US"/>
          </w:rPr>
          <w:t>cholestanol</w:t>
        </w:r>
        <w:proofErr w:type="spellEnd"/>
        <w:proofErr w:type="gramEnd"/>
        <w:r w:rsidR="00B94552">
          <w:rPr>
            <w:rFonts w:ascii="Century Schoolbook" w:hAnsi="Century Schoolbook" w:cs="Arial"/>
            <w:sz w:val="24"/>
            <w:szCs w:val="24"/>
            <w:lang w:val="en-US"/>
          </w:rPr>
          <w:t xml:space="preserve"> and </w:t>
        </w:r>
        <w:proofErr w:type="spellStart"/>
        <w:r w:rsidR="00B94552">
          <w:rPr>
            <w:rFonts w:ascii="Century Schoolbook" w:hAnsi="Century Schoolbook" w:cs="Arial"/>
            <w:sz w:val="24"/>
            <w:szCs w:val="24"/>
            <w:lang w:val="en-US"/>
          </w:rPr>
          <w:t>epicoprosatanol</w:t>
        </w:r>
      </w:ins>
      <w:proofErr w:type="spellEnd"/>
      <w:ins w:id="254" w:author="ERIC SPERANZA" w:date="2017-10-24T14:14:00Z">
        <w:r w:rsidR="00B94552">
          <w:rPr>
            <w:rFonts w:ascii="Century Schoolbook" w:hAnsi="Century Schoolbook" w:cs="Arial"/>
            <w:sz w:val="24"/>
            <w:szCs w:val="24"/>
            <w:lang w:val="en-US"/>
          </w:rPr>
          <w:t>.</w:t>
        </w:r>
      </w:ins>
      <w:ins w:id="255" w:author="ERIC SPERANZA" w:date="2017-10-24T14:10:00Z">
        <w:r w:rsidR="00B94552">
          <w:rPr>
            <w:rFonts w:ascii="Century Schoolbook" w:hAnsi="Century Schoolbook" w:cs="Arial"/>
            <w:sz w:val="24"/>
            <w:szCs w:val="24"/>
            <w:lang w:val="en-US"/>
          </w:rPr>
          <w:t xml:space="preserve">  </w:t>
        </w:r>
      </w:ins>
      <w:ins w:id="256" w:author="ERIC SPERANZA" w:date="2017-10-19T16:54:00Z">
        <w:del w:id="257" w:author="Juan Carlos Colombo" w:date="2017-10-24T11:47:00Z">
          <w:r w:rsidR="00560718" w:rsidRPr="006400C2" w:rsidDel="00D22AD7">
            <w:rPr>
              <w:rFonts w:ascii="Century Schoolbook" w:hAnsi="Century Schoolbook" w:cs="Arial"/>
              <w:sz w:val="24"/>
              <w:szCs w:val="24"/>
              <w:lang w:val="en-US"/>
            </w:rPr>
            <w:delText>The s</w:delText>
          </w:r>
        </w:del>
      </w:ins>
      <w:ins w:id="258" w:author="Juan Carlos Colombo" w:date="2017-10-24T11:47:00Z">
        <w:r w:rsidR="00D22AD7">
          <w:rPr>
            <w:rFonts w:ascii="Century Schoolbook" w:hAnsi="Century Schoolbook" w:cs="Arial"/>
            <w:sz w:val="24"/>
            <w:szCs w:val="24"/>
            <w:lang w:val="en-US"/>
          </w:rPr>
          <w:t>S</w:t>
        </w:r>
      </w:ins>
      <w:ins w:id="259" w:author="ERIC SPERANZA" w:date="2017-10-19T16:54:00Z">
        <w:r w:rsidR="00560718" w:rsidRPr="006400C2">
          <w:rPr>
            <w:rFonts w:ascii="Century Schoolbook" w:hAnsi="Century Schoolbook" w:cs="Arial"/>
            <w:sz w:val="24"/>
            <w:szCs w:val="24"/>
            <w:lang w:val="en-US"/>
          </w:rPr>
          <w:t>ettling material</w:t>
        </w:r>
      </w:ins>
      <w:ins w:id="260" w:author="ERIC SPERANZA" w:date="2017-10-19T16:56:00Z">
        <w:r w:rsidR="00560718" w:rsidRPr="006400C2">
          <w:rPr>
            <w:rFonts w:ascii="Century Schoolbook" w:hAnsi="Century Schoolbook" w:cs="Arial"/>
            <w:sz w:val="24"/>
            <w:szCs w:val="24"/>
            <w:lang w:val="en-US"/>
          </w:rPr>
          <w:t xml:space="preserve"> </w:t>
        </w:r>
      </w:ins>
      <w:ins w:id="261" w:author="ERIC SPERANZA" w:date="2017-10-19T17:21:00Z">
        <w:r w:rsidR="00CA68DE" w:rsidRPr="006400C2">
          <w:rPr>
            <w:rFonts w:ascii="Century Schoolbook" w:hAnsi="Century Schoolbook" w:cs="Arial"/>
            <w:sz w:val="24"/>
            <w:szCs w:val="24"/>
            <w:lang w:val="en-US"/>
          </w:rPr>
          <w:t>from B</w:t>
        </w:r>
      </w:ins>
      <w:ins w:id="262" w:author="ERIC SPERANZA" w:date="2017-10-19T17:31:00Z">
        <w:r w:rsidR="00CA68DE" w:rsidRPr="006400C2">
          <w:rPr>
            <w:rFonts w:ascii="Century Schoolbook" w:hAnsi="Century Schoolbook" w:cs="Arial"/>
            <w:sz w:val="24"/>
            <w:szCs w:val="24"/>
            <w:lang w:val="en-US"/>
          </w:rPr>
          <w:t xml:space="preserve">A is clustered on the left side of the PCA, denoting </w:t>
        </w:r>
      </w:ins>
      <w:ins w:id="263" w:author="ERIC SPERANZA" w:date="2017-10-19T17:50:00Z">
        <w:r w:rsidR="0072566F" w:rsidRPr="006400C2">
          <w:rPr>
            <w:rFonts w:ascii="Century Schoolbook" w:hAnsi="Century Schoolbook" w:cs="Arial"/>
            <w:sz w:val="24"/>
            <w:szCs w:val="24"/>
            <w:lang w:val="en-US"/>
          </w:rPr>
          <w:t>fecal inputs</w:t>
        </w:r>
      </w:ins>
      <w:ins w:id="264" w:author="ERIC SPERANZA" w:date="2017-10-19T17:29:00Z">
        <w:r w:rsidR="00CA68DE" w:rsidRPr="006400C2">
          <w:rPr>
            <w:rFonts w:ascii="Century Schoolbook" w:hAnsi="Century Schoolbook" w:cs="Arial"/>
            <w:sz w:val="24"/>
            <w:szCs w:val="24"/>
            <w:lang w:val="en-US"/>
          </w:rPr>
          <w:t>,</w:t>
        </w:r>
      </w:ins>
      <w:ins w:id="265" w:author="ERIC SPERANZA" w:date="2017-10-19T17:32:00Z">
        <w:r w:rsidR="003E5AF1" w:rsidRPr="006400C2">
          <w:rPr>
            <w:rFonts w:ascii="Century Schoolbook" w:hAnsi="Century Schoolbook" w:cs="Arial"/>
            <w:sz w:val="24"/>
            <w:szCs w:val="24"/>
            <w:lang w:val="en-US"/>
          </w:rPr>
          <w:t xml:space="preserve"> and is</w:t>
        </w:r>
      </w:ins>
      <w:ins w:id="266" w:author="ERIC SPERANZA" w:date="2017-10-19T17:22:00Z">
        <w:r w:rsidR="00CA68DE" w:rsidRPr="006400C2">
          <w:rPr>
            <w:rFonts w:ascii="Century Schoolbook" w:hAnsi="Century Schoolbook" w:cs="Arial"/>
            <w:sz w:val="24"/>
            <w:szCs w:val="24"/>
            <w:lang w:val="en-US"/>
          </w:rPr>
          <w:t xml:space="preserve"> </w:t>
        </w:r>
      </w:ins>
      <w:ins w:id="267" w:author="ERIC SPERANZA" w:date="2017-10-19T16:59:00Z">
        <w:r w:rsidR="002C0D2C" w:rsidRPr="006400C2">
          <w:rPr>
            <w:rFonts w:ascii="Century Schoolbook" w:hAnsi="Century Schoolbook" w:cs="Arial"/>
            <w:sz w:val="24"/>
            <w:szCs w:val="24"/>
            <w:lang w:val="en-US"/>
          </w:rPr>
          <w:t xml:space="preserve">clearly </w:t>
        </w:r>
      </w:ins>
      <w:ins w:id="268" w:author="ERIC SPERANZA" w:date="2017-10-19T17:48:00Z">
        <w:r w:rsidR="0072566F" w:rsidRPr="006400C2">
          <w:rPr>
            <w:rFonts w:ascii="Century Schoolbook" w:hAnsi="Century Schoolbook" w:cs="Arial"/>
            <w:sz w:val="24"/>
            <w:szCs w:val="24"/>
            <w:lang w:val="en-US"/>
          </w:rPr>
          <w:t>discrimin</w:t>
        </w:r>
      </w:ins>
      <w:ins w:id="269" w:author="ERIC SPERANZA" w:date="2017-10-19T16:59:00Z">
        <w:r w:rsidR="002C0D2C" w:rsidRPr="006400C2">
          <w:rPr>
            <w:rFonts w:ascii="Century Schoolbook" w:hAnsi="Century Schoolbook" w:cs="Arial"/>
            <w:sz w:val="24"/>
            <w:szCs w:val="24"/>
            <w:lang w:val="en-US"/>
          </w:rPr>
          <w:t xml:space="preserve">ated </w:t>
        </w:r>
      </w:ins>
      <w:ins w:id="270" w:author="ERIC SPERANZA" w:date="2017-10-19T17:22:00Z">
        <w:r w:rsidR="00CA68DE" w:rsidRPr="006400C2">
          <w:rPr>
            <w:rFonts w:ascii="Century Schoolbook" w:hAnsi="Century Schoolbook" w:cs="Arial"/>
            <w:sz w:val="24"/>
            <w:szCs w:val="24"/>
            <w:lang w:val="en-US"/>
          </w:rPr>
          <w:t>from N,</w:t>
        </w:r>
      </w:ins>
      <w:ins w:id="271" w:author="ERIC SPERANZA" w:date="2017-10-19T17:23:00Z">
        <w:r w:rsidR="003E5AF1" w:rsidRPr="006400C2">
          <w:rPr>
            <w:rFonts w:ascii="Century Schoolbook" w:hAnsi="Century Schoolbook" w:cs="Arial"/>
            <w:sz w:val="24"/>
            <w:szCs w:val="24"/>
            <w:lang w:val="en-US"/>
          </w:rPr>
          <w:t xml:space="preserve"> plotting on the right due to the major contribution</w:t>
        </w:r>
        <w:r w:rsidR="003E5AF1">
          <w:rPr>
            <w:rFonts w:ascii="Century Schoolbook" w:hAnsi="Century Schoolbook" w:cs="Arial"/>
            <w:sz w:val="24"/>
            <w:szCs w:val="24"/>
            <w:lang w:val="en-US"/>
          </w:rPr>
          <w:t xml:space="preserve"> of plant sterols</w:t>
        </w:r>
      </w:ins>
      <w:ins w:id="272" w:author="ERIC SPERANZA" w:date="2017-10-19T17:33:00Z">
        <w:r w:rsidR="003E5AF1">
          <w:rPr>
            <w:rFonts w:ascii="Century Schoolbook" w:hAnsi="Century Schoolbook" w:cs="Arial"/>
            <w:sz w:val="24"/>
            <w:szCs w:val="24"/>
            <w:lang w:val="en-US"/>
          </w:rPr>
          <w:t xml:space="preserve"> to the overall composition</w:t>
        </w:r>
      </w:ins>
      <w:ins w:id="273" w:author="ERIC SPERANZA" w:date="2017-10-19T17:23:00Z">
        <w:r w:rsidR="003E5AF1">
          <w:rPr>
            <w:rFonts w:ascii="Century Schoolbook" w:hAnsi="Century Schoolbook" w:cs="Arial"/>
            <w:sz w:val="24"/>
            <w:szCs w:val="24"/>
            <w:lang w:val="en-US"/>
          </w:rPr>
          <w:t>.</w:t>
        </w:r>
      </w:ins>
      <w:ins w:id="274" w:author="ERIC SPERANZA" w:date="2017-10-19T16:55:00Z">
        <w:r w:rsidR="00560718">
          <w:rPr>
            <w:rFonts w:ascii="Century Schoolbook" w:hAnsi="Century Schoolbook" w:cs="Arial"/>
            <w:sz w:val="24"/>
            <w:szCs w:val="24"/>
            <w:lang w:val="en-US"/>
          </w:rPr>
          <w:t xml:space="preserve"> </w:t>
        </w:r>
      </w:ins>
      <w:ins w:id="275" w:author="ERIC SPERANZA" w:date="2017-10-24T10:14:00Z">
        <w:r w:rsidR="000B595E">
          <w:rPr>
            <w:rFonts w:ascii="Century Schoolbook" w:hAnsi="Century Schoolbook" w:cs="Arial"/>
            <w:sz w:val="24"/>
            <w:szCs w:val="24"/>
            <w:lang w:val="en-US"/>
          </w:rPr>
          <w:t>The average sterol composition of human feces plots</w:t>
        </w:r>
      </w:ins>
      <w:ins w:id="276" w:author="ERIC SPERANZA" w:date="2017-10-24T10:17:00Z">
        <w:r w:rsidR="000B595E">
          <w:rPr>
            <w:rFonts w:ascii="Century Schoolbook" w:hAnsi="Century Schoolbook" w:cs="Arial"/>
            <w:sz w:val="24"/>
            <w:szCs w:val="24"/>
            <w:lang w:val="en-US"/>
          </w:rPr>
          <w:t xml:space="preserve"> in the center of the BA cluster, further </w:t>
        </w:r>
        <w:r w:rsidR="000B595E">
          <w:rPr>
            <w:rFonts w:ascii="Century Schoolbook" w:hAnsi="Century Schoolbook" w:cs="Arial"/>
            <w:sz w:val="24"/>
            <w:szCs w:val="24"/>
            <w:lang w:val="en-US"/>
          </w:rPr>
          <w:lastRenderedPageBreak/>
          <w:t>confirming the sewage origin of settling material at this site.</w:t>
        </w:r>
      </w:ins>
      <w:ins w:id="277" w:author="ERIC SPERANZA" w:date="2017-10-24T10:14:00Z">
        <w:r w:rsidR="000B595E">
          <w:rPr>
            <w:rFonts w:ascii="Century Schoolbook" w:hAnsi="Century Schoolbook" w:cs="Arial"/>
            <w:sz w:val="24"/>
            <w:szCs w:val="24"/>
            <w:lang w:val="en-US"/>
          </w:rPr>
          <w:t xml:space="preserve"> </w:t>
        </w:r>
      </w:ins>
      <w:ins w:id="278" w:author="ERIC SPERANZA" w:date="2017-10-24T14:22:00Z">
        <w:r w:rsidR="00E31E5F">
          <w:rPr>
            <w:rFonts w:ascii="Century Schoolbook" w:hAnsi="Century Schoolbook" w:cs="Arial"/>
            <w:sz w:val="24"/>
            <w:szCs w:val="24"/>
            <w:lang w:val="en-US"/>
          </w:rPr>
          <w:t>The sediments segregation was similar to that of settling material,</w:t>
        </w:r>
      </w:ins>
      <w:ins w:id="279" w:author="ERIC SPERANZA" w:date="2017-10-19T17:48:00Z">
        <w:r w:rsidR="0072566F">
          <w:rPr>
            <w:rFonts w:ascii="Century Schoolbook" w:hAnsi="Century Schoolbook" w:cs="Arial"/>
            <w:sz w:val="24"/>
            <w:szCs w:val="24"/>
            <w:lang w:val="en-US"/>
          </w:rPr>
          <w:t xml:space="preserve"> with </w:t>
        </w:r>
      </w:ins>
      <w:ins w:id="280" w:author="ERIC SPERANZA" w:date="2017-10-23T17:33:00Z">
        <w:r w:rsidR="00750202">
          <w:rPr>
            <w:rFonts w:ascii="Century Schoolbook" w:hAnsi="Century Schoolbook" w:cs="Arial"/>
            <w:sz w:val="24"/>
            <w:szCs w:val="24"/>
            <w:lang w:val="en-US"/>
          </w:rPr>
          <w:t xml:space="preserve">minor differences reflecting the degradation that takes place at the water-sediment </w:t>
        </w:r>
        <w:proofErr w:type="spellStart"/>
        <w:r w:rsidR="00750202">
          <w:rPr>
            <w:rFonts w:ascii="Century Schoolbook" w:hAnsi="Century Schoolbook" w:cs="Arial"/>
            <w:sz w:val="24"/>
            <w:szCs w:val="24"/>
            <w:lang w:val="en-US"/>
          </w:rPr>
          <w:t>interf</w:t>
        </w:r>
      </w:ins>
      <w:ins w:id="281" w:author="Juan Carlos Colombo" w:date="2017-10-24T11:49:00Z">
        <w:r w:rsidR="00D22AD7">
          <w:rPr>
            <w:rFonts w:ascii="Century Schoolbook" w:hAnsi="Century Schoolbook" w:cs="Arial"/>
            <w:sz w:val="24"/>
            <w:szCs w:val="24"/>
            <w:lang w:val="en-US"/>
          </w:rPr>
          <w:t>a</w:t>
        </w:r>
      </w:ins>
      <w:ins w:id="282" w:author="ERIC SPERANZA" w:date="2017-10-23T17:33:00Z">
        <w:del w:id="283" w:author="Juan Carlos Colombo" w:date="2017-10-24T11:49:00Z">
          <w:r w:rsidR="00750202" w:rsidDel="00D22AD7">
            <w:rPr>
              <w:rFonts w:ascii="Century Schoolbook" w:hAnsi="Century Schoolbook" w:cs="Arial"/>
              <w:sz w:val="24"/>
              <w:szCs w:val="24"/>
              <w:lang w:val="en-US"/>
            </w:rPr>
            <w:delText>s</w:delText>
          </w:r>
        </w:del>
      </w:ins>
      <w:ins w:id="284" w:author="ERIC SPERANZA" w:date="2017-10-24T14:40:00Z">
        <w:r w:rsidR="00317CAE">
          <w:rPr>
            <w:rFonts w:ascii="Century Schoolbook" w:hAnsi="Century Schoolbook" w:cs="Arial"/>
            <w:sz w:val="24"/>
            <w:szCs w:val="24"/>
            <w:lang w:val="en-US"/>
          </w:rPr>
          <w:t>s</w:t>
        </w:r>
      </w:ins>
      <w:ins w:id="285" w:author="Juan Carlos Colombo" w:date="2017-10-24T11:49:00Z">
        <w:del w:id="286" w:author="ERIC SPERANZA" w:date="2017-10-24T14:40:00Z">
          <w:r w:rsidR="00D22AD7" w:rsidDel="00317CAE">
            <w:rPr>
              <w:rFonts w:ascii="Century Schoolbook" w:hAnsi="Century Schoolbook" w:cs="Arial"/>
              <w:sz w:val="24"/>
              <w:szCs w:val="24"/>
              <w:lang w:val="en-US"/>
            </w:rPr>
            <w:delText>c</w:delText>
          </w:r>
        </w:del>
      </w:ins>
      <w:ins w:id="287" w:author="ERIC SPERANZA" w:date="2017-10-23T17:33:00Z">
        <w:r w:rsidR="00750202">
          <w:rPr>
            <w:rFonts w:ascii="Century Schoolbook" w:hAnsi="Century Schoolbook" w:cs="Arial"/>
            <w:sz w:val="24"/>
            <w:szCs w:val="24"/>
            <w:lang w:val="en-US"/>
          </w:rPr>
          <w:t>e</w:t>
        </w:r>
        <w:proofErr w:type="spellEnd"/>
        <w:r w:rsidR="00750202">
          <w:rPr>
            <w:rFonts w:ascii="Century Schoolbook" w:hAnsi="Century Schoolbook" w:cs="Arial"/>
            <w:sz w:val="24"/>
            <w:szCs w:val="24"/>
            <w:lang w:val="en-US"/>
          </w:rPr>
          <w:t xml:space="preserve">. </w:t>
        </w:r>
      </w:ins>
      <w:ins w:id="288" w:author="ERIC SPERANZA" w:date="2017-10-19T17:48:00Z">
        <w:r w:rsidR="0072566F">
          <w:rPr>
            <w:rFonts w:ascii="Century Schoolbook" w:hAnsi="Century Schoolbook" w:cs="Arial"/>
            <w:sz w:val="24"/>
            <w:szCs w:val="24"/>
            <w:lang w:val="en-US"/>
          </w:rPr>
          <w:t xml:space="preserve">BA </w:t>
        </w:r>
      </w:ins>
      <w:ins w:id="289" w:author="ERIC SPERANZA" w:date="2017-10-24T14:25:00Z">
        <w:r w:rsidR="00E31E5F">
          <w:rPr>
            <w:rFonts w:ascii="Century Schoolbook" w:hAnsi="Century Schoolbook" w:cs="Arial"/>
            <w:sz w:val="24"/>
            <w:szCs w:val="24"/>
            <w:lang w:val="en-US"/>
          </w:rPr>
          <w:t xml:space="preserve">sediments </w:t>
        </w:r>
      </w:ins>
      <w:ins w:id="290" w:author="ERIC SPERANZA" w:date="2017-10-24T14:38:00Z">
        <w:r w:rsidR="00D63721">
          <w:rPr>
            <w:rFonts w:ascii="Century Schoolbook" w:hAnsi="Century Schoolbook" w:cs="Arial"/>
            <w:sz w:val="24"/>
            <w:szCs w:val="24"/>
            <w:lang w:val="en-US"/>
          </w:rPr>
          <w:t>a</w:t>
        </w:r>
      </w:ins>
      <w:ins w:id="291" w:author="ERIC SPERANZA" w:date="2017-10-24T14:25:00Z">
        <w:r w:rsidR="00E31E5F">
          <w:rPr>
            <w:rFonts w:ascii="Century Schoolbook" w:hAnsi="Century Schoolbook" w:cs="Arial"/>
            <w:sz w:val="24"/>
            <w:szCs w:val="24"/>
            <w:lang w:val="en-US"/>
          </w:rPr>
          <w:t xml:space="preserve">re </w:t>
        </w:r>
      </w:ins>
      <w:ins w:id="292" w:author="ERIC SPERANZA" w:date="2017-10-24T14:26:00Z">
        <w:r w:rsidR="00E31E5F">
          <w:rPr>
            <w:rFonts w:ascii="Century Schoolbook" w:hAnsi="Century Schoolbook" w:cs="Arial"/>
            <w:sz w:val="24"/>
            <w:szCs w:val="24"/>
            <w:lang w:val="en-US"/>
          </w:rPr>
          <w:t>scattered on</w:t>
        </w:r>
      </w:ins>
      <w:ins w:id="293" w:author="ERIC SPERANZA" w:date="2017-10-19T17:53:00Z">
        <w:r w:rsidR="0072566F">
          <w:rPr>
            <w:rFonts w:ascii="Century Schoolbook" w:hAnsi="Century Schoolbook" w:cs="Arial"/>
            <w:sz w:val="24"/>
            <w:szCs w:val="24"/>
            <w:lang w:val="en-US"/>
          </w:rPr>
          <w:t xml:space="preserve"> the right</w:t>
        </w:r>
      </w:ins>
      <w:ins w:id="294" w:author="ERIC SPERANZA" w:date="2017-10-24T14:26:00Z">
        <w:r w:rsidR="00E31E5F">
          <w:rPr>
            <w:rFonts w:ascii="Century Schoolbook" w:hAnsi="Century Schoolbook" w:cs="Arial"/>
            <w:sz w:val="24"/>
            <w:szCs w:val="24"/>
            <w:lang w:val="en-US"/>
          </w:rPr>
          <w:t>,</w:t>
        </w:r>
      </w:ins>
      <w:ins w:id="295" w:author="ERIC SPERANZA" w:date="2017-10-24T14:36:00Z">
        <w:r w:rsidR="00D63721">
          <w:rPr>
            <w:rFonts w:ascii="Century Schoolbook" w:hAnsi="Century Schoolbook" w:cs="Arial"/>
            <w:sz w:val="24"/>
            <w:szCs w:val="24"/>
            <w:lang w:val="en-US"/>
          </w:rPr>
          <w:t xml:space="preserve"> with most samples </w:t>
        </w:r>
      </w:ins>
      <w:ins w:id="296" w:author="ERIC SPERANZA" w:date="2017-10-24T14:40:00Z">
        <w:r w:rsidR="00317CAE">
          <w:rPr>
            <w:rFonts w:ascii="Century Schoolbook" w:hAnsi="Century Schoolbook" w:cs="Arial"/>
            <w:sz w:val="24"/>
            <w:szCs w:val="24"/>
            <w:lang w:val="en-US"/>
          </w:rPr>
          <w:t>gathering near</w:t>
        </w:r>
      </w:ins>
      <w:ins w:id="297" w:author="ERIC SPERANZA" w:date="2017-10-24T14:36:00Z">
        <w:r w:rsidR="00D63721">
          <w:rPr>
            <w:rFonts w:ascii="Century Schoolbook" w:hAnsi="Century Schoolbook" w:cs="Arial"/>
            <w:sz w:val="24"/>
            <w:szCs w:val="24"/>
            <w:lang w:val="en-US"/>
          </w:rPr>
          <w:t xml:space="preserve"> the</w:t>
        </w:r>
      </w:ins>
      <w:ins w:id="298" w:author="ERIC SPERANZA" w:date="2017-10-19T17:54:00Z">
        <w:r w:rsidR="0072566F">
          <w:rPr>
            <w:rFonts w:ascii="Century Schoolbook" w:hAnsi="Century Schoolbook" w:cs="Arial"/>
            <w:sz w:val="24"/>
            <w:szCs w:val="24"/>
            <w:lang w:val="en-US"/>
          </w:rPr>
          <w:t xml:space="preserve"> epicoprostanol and </w:t>
        </w:r>
      </w:ins>
      <w:proofErr w:type="spellStart"/>
      <w:ins w:id="299" w:author="ERIC SPERANZA" w:date="2017-10-19T17:55:00Z">
        <w:r w:rsidR="0072566F">
          <w:rPr>
            <w:rFonts w:ascii="Century Schoolbook" w:hAnsi="Century Schoolbook" w:cs="Arial"/>
            <w:sz w:val="24"/>
            <w:szCs w:val="24"/>
            <w:lang w:val="en-US"/>
          </w:rPr>
          <w:t>cholest</w:t>
        </w:r>
      </w:ins>
      <w:ins w:id="300" w:author="ERIC SPERANZA" w:date="2017-10-24T14:36:00Z">
        <w:r w:rsidR="00D63721">
          <w:rPr>
            <w:rFonts w:ascii="Century Schoolbook" w:hAnsi="Century Schoolbook" w:cs="Arial"/>
            <w:sz w:val="24"/>
            <w:szCs w:val="24"/>
            <w:lang w:val="en-US"/>
          </w:rPr>
          <w:t>a</w:t>
        </w:r>
      </w:ins>
      <w:ins w:id="301" w:author="ERIC SPERANZA" w:date="2017-10-19T17:55:00Z">
        <w:r w:rsidR="0072566F">
          <w:rPr>
            <w:rFonts w:ascii="Century Schoolbook" w:hAnsi="Century Schoolbook" w:cs="Arial"/>
            <w:sz w:val="24"/>
            <w:szCs w:val="24"/>
            <w:lang w:val="en-US"/>
          </w:rPr>
          <w:t>nol</w:t>
        </w:r>
      </w:ins>
      <w:proofErr w:type="spellEnd"/>
      <w:ins w:id="302" w:author="ERIC SPERANZA" w:date="2017-10-19T17:54:00Z">
        <w:r w:rsidR="0072566F">
          <w:rPr>
            <w:rFonts w:ascii="Century Schoolbook" w:hAnsi="Century Schoolbook" w:cs="Arial"/>
            <w:sz w:val="24"/>
            <w:szCs w:val="24"/>
            <w:lang w:val="en-US"/>
          </w:rPr>
          <w:t xml:space="preserve"> </w:t>
        </w:r>
      </w:ins>
      <w:ins w:id="303" w:author="ERIC SPERANZA" w:date="2017-10-19T17:55:00Z">
        <w:r w:rsidR="0072566F">
          <w:rPr>
            <w:rFonts w:ascii="Century Schoolbook" w:hAnsi="Century Schoolbook" w:cs="Arial"/>
            <w:sz w:val="24"/>
            <w:szCs w:val="24"/>
            <w:lang w:val="en-US"/>
          </w:rPr>
          <w:t>vectors,</w:t>
        </w:r>
      </w:ins>
      <w:ins w:id="304" w:author="ERIC SPERANZA" w:date="2017-10-19T17:53:00Z">
        <w:r w:rsidR="0072566F">
          <w:rPr>
            <w:rFonts w:ascii="Century Schoolbook" w:hAnsi="Century Schoolbook" w:cs="Arial"/>
            <w:sz w:val="24"/>
            <w:szCs w:val="24"/>
            <w:lang w:val="en-US"/>
          </w:rPr>
          <w:t xml:space="preserve"> reflecting the degradation of </w:t>
        </w:r>
        <w:proofErr w:type="spellStart"/>
        <w:r w:rsidR="0072566F">
          <w:rPr>
            <w:rFonts w:ascii="Century Schoolbook" w:hAnsi="Century Schoolbook" w:cs="Arial"/>
            <w:sz w:val="24"/>
            <w:szCs w:val="24"/>
            <w:lang w:val="en-US"/>
          </w:rPr>
          <w:t>coprostanol</w:t>
        </w:r>
        <w:proofErr w:type="spellEnd"/>
        <w:r w:rsidR="0072566F">
          <w:rPr>
            <w:rFonts w:ascii="Century Schoolbook" w:hAnsi="Century Schoolbook" w:cs="Arial"/>
            <w:sz w:val="24"/>
            <w:szCs w:val="24"/>
            <w:lang w:val="en-US"/>
          </w:rPr>
          <w:t xml:space="preserve"> and </w:t>
        </w:r>
      </w:ins>
      <w:ins w:id="305" w:author="ERIC SPERANZA" w:date="2017-10-19T17:54:00Z">
        <w:r w:rsidR="0072566F">
          <w:rPr>
            <w:rFonts w:ascii="Century Schoolbook" w:hAnsi="Century Schoolbook" w:cs="Arial"/>
            <w:sz w:val="24"/>
            <w:szCs w:val="24"/>
            <w:lang w:val="en-US"/>
          </w:rPr>
          <w:t>cholesterol respectively</w:t>
        </w:r>
      </w:ins>
      <w:ins w:id="306" w:author="ERIC SPERANZA" w:date="2017-10-24T14:37:00Z">
        <w:r w:rsidR="00D63721">
          <w:rPr>
            <w:rFonts w:ascii="Century Schoolbook" w:hAnsi="Century Schoolbook" w:cs="Arial"/>
            <w:sz w:val="24"/>
            <w:szCs w:val="24"/>
            <w:lang w:val="en-US"/>
          </w:rPr>
          <w:t>.</w:t>
        </w:r>
      </w:ins>
      <w:ins w:id="307" w:author="ERIC SPERANZA" w:date="2017-10-19T17:54:00Z">
        <w:r w:rsidR="0072566F">
          <w:rPr>
            <w:rFonts w:ascii="Century Schoolbook" w:hAnsi="Century Schoolbook" w:cs="Arial"/>
            <w:sz w:val="24"/>
            <w:szCs w:val="24"/>
            <w:lang w:val="en-US"/>
          </w:rPr>
          <w:t xml:space="preserve"> N</w:t>
        </w:r>
      </w:ins>
      <w:ins w:id="308" w:author="ERIC SPERANZA" w:date="2017-10-24T14:38:00Z">
        <w:r w:rsidR="00D63721">
          <w:rPr>
            <w:rFonts w:ascii="Century Schoolbook" w:hAnsi="Century Schoolbook" w:cs="Arial"/>
            <w:sz w:val="24"/>
            <w:szCs w:val="24"/>
            <w:lang w:val="en-US"/>
          </w:rPr>
          <w:t xml:space="preserve"> sediments </w:t>
        </w:r>
      </w:ins>
      <w:ins w:id="309" w:author="ERIC SPERANZA" w:date="2017-10-24T14:39:00Z">
        <w:r w:rsidR="00D63721">
          <w:rPr>
            <w:rFonts w:ascii="Century Schoolbook" w:hAnsi="Century Schoolbook" w:cs="Arial"/>
            <w:sz w:val="24"/>
            <w:szCs w:val="24"/>
            <w:lang w:val="en-US"/>
          </w:rPr>
          <w:t xml:space="preserve">are </w:t>
        </w:r>
      </w:ins>
      <w:ins w:id="310" w:author="ERIC SPERANZA" w:date="2017-10-24T14:41:00Z">
        <w:r w:rsidR="00317CAE">
          <w:rPr>
            <w:rFonts w:ascii="Century Schoolbook" w:hAnsi="Century Schoolbook" w:cs="Arial"/>
            <w:sz w:val="24"/>
            <w:szCs w:val="24"/>
            <w:lang w:val="en-US"/>
          </w:rPr>
          <w:t>more homogeneous and plotted</w:t>
        </w:r>
      </w:ins>
      <w:ins w:id="311" w:author="ERIC SPERANZA" w:date="2017-10-19T17:54:00Z">
        <w:r w:rsidR="0072566F">
          <w:rPr>
            <w:rFonts w:ascii="Century Schoolbook" w:hAnsi="Century Schoolbook" w:cs="Arial"/>
            <w:sz w:val="24"/>
            <w:szCs w:val="24"/>
            <w:lang w:val="en-US"/>
          </w:rPr>
          <w:t xml:space="preserve"> on the</w:t>
        </w:r>
      </w:ins>
      <w:ins w:id="312" w:author="ERIC SPERANZA" w:date="2017-10-24T14:42:00Z">
        <w:r w:rsidR="00317CAE">
          <w:rPr>
            <w:rFonts w:ascii="Century Schoolbook" w:hAnsi="Century Schoolbook" w:cs="Arial"/>
            <w:sz w:val="24"/>
            <w:szCs w:val="24"/>
            <w:lang w:val="en-US"/>
          </w:rPr>
          <w:t xml:space="preserve"> upper</w:t>
        </w:r>
      </w:ins>
      <w:ins w:id="313" w:author="ERIC SPERANZA" w:date="2017-10-19T17:54:00Z">
        <w:r w:rsidR="0072566F">
          <w:rPr>
            <w:rFonts w:ascii="Century Schoolbook" w:hAnsi="Century Schoolbook" w:cs="Arial"/>
            <w:sz w:val="24"/>
            <w:szCs w:val="24"/>
            <w:lang w:val="en-US"/>
          </w:rPr>
          <w:t xml:space="preserve"> right</w:t>
        </w:r>
      </w:ins>
      <w:ins w:id="314" w:author="ERIC SPERANZA" w:date="2017-10-24T14:42:00Z">
        <w:r w:rsidR="00317CAE">
          <w:rPr>
            <w:rFonts w:ascii="Century Schoolbook" w:hAnsi="Century Schoolbook" w:cs="Arial"/>
            <w:sz w:val="24"/>
            <w:szCs w:val="24"/>
            <w:lang w:val="en-US"/>
          </w:rPr>
          <w:t xml:space="preserve"> side of the PCA</w:t>
        </w:r>
      </w:ins>
      <w:ins w:id="315" w:author="ERIC SPERANZA" w:date="2017-10-19T17:54:00Z">
        <w:r w:rsidR="0072566F">
          <w:rPr>
            <w:rFonts w:ascii="Century Schoolbook" w:hAnsi="Century Schoolbook" w:cs="Arial"/>
            <w:sz w:val="24"/>
            <w:szCs w:val="24"/>
            <w:lang w:val="en-US"/>
          </w:rPr>
          <w:t xml:space="preserve">, close to cholesterol and </w:t>
        </w:r>
      </w:ins>
      <w:proofErr w:type="spellStart"/>
      <w:ins w:id="316" w:author="ERIC SPERANZA" w:date="2017-10-19T17:56:00Z">
        <w:r w:rsidR="0072566F">
          <w:rPr>
            <w:rFonts w:ascii="Century Schoolbook" w:hAnsi="Century Schoolbook" w:cs="Arial"/>
            <w:sz w:val="24"/>
            <w:szCs w:val="24"/>
            <w:lang w:val="en-US"/>
          </w:rPr>
          <w:t>stigmastanol</w:t>
        </w:r>
        <w:proofErr w:type="spellEnd"/>
        <w:r w:rsidR="0072566F">
          <w:rPr>
            <w:rFonts w:ascii="Century Schoolbook" w:hAnsi="Century Schoolbook" w:cs="Arial"/>
            <w:sz w:val="24"/>
            <w:szCs w:val="24"/>
            <w:lang w:val="en-US"/>
          </w:rPr>
          <w:t xml:space="preserve"> vectors.</w:t>
        </w:r>
      </w:ins>
    </w:p>
    <w:moveToRangeEnd w:id="235"/>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92125E" w:rsidRDefault="00D74F70"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Sterol ratios</w:t>
      </w:r>
    </w:p>
    <w:p w14:paraId="7EB5B96F" w14:textId="4348A39D"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Many sterol ratios have been routinely used to assess the contribution of different sources of organic matter as well as degradation processes (</w:t>
      </w:r>
      <w:proofErr w:type="spellStart"/>
      <w:r w:rsidRPr="002C40F0">
        <w:rPr>
          <w:rFonts w:ascii="Century Schoolbook" w:hAnsi="Century Schoolbook" w:cs="Arial"/>
          <w:sz w:val="24"/>
          <w:szCs w:val="24"/>
          <w:lang w:val="en-US"/>
        </w:rPr>
        <w:t>Jeng</w:t>
      </w:r>
      <w:proofErr w:type="spellEnd"/>
      <w:r w:rsidRPr="002C40F0">
        <w:rPr>
          <w:rFonts w:ascii="Century Schoolbook" w:hAnsi="Century Schoolbook" w:cs="Arial"/>
          <w:sz w:val="24"/>
          <w:szCs w:val="24"/>
          <w:lang w:val="en-US"/>
        </w:rPr>
        <w:t xml:space="preserve"> and Han, 1994; Takada et al., 1994; </w:t>
      </w:r>
      <w:proofErr w:type="spellStart"/>
      <w:r w:rsidRPr="002C40F0">
        <w:rPr>
          <w:rFonts w:ascii="Century Schoolbook" w:hAnsi="Century Schoolbook" w:cs="Arial"/>
          <w:sz w:val="24"/>
          <w:szCs w:val="24"/>
          <w:lang w:val="en-US"/>
        </w:rPr>
        <w:t>Chalaux</w:t>
      </w:r>
      <w:proofErr w:type="spellEnd"/>
      <w:r w:rsidRPr="002C40F0">
        <w:rPr>
          <w:rFonts w:ascii="Century Schoolbook" w:hAnsi="Century Schoolbook" w:cs="Arial"/>
          <w:sz w:val="24"/>
          <w:szCs w:val="24"/>
          <w:lang w:val="en-US"/>
        </w:rPr>
        <w:t xml:space="preserve"> et al., 1995; </w:t>
      </w:r>
      <w:proofErr w:type="spellStart"/>
      <w:r w:rsidRPr="002C40F0">
        <w:rPr>
          <w:rFonts w:ascii="Century Schoolbook" w:hAnsi="Century Schoolbook" w:cs="Arial"/>
          <w:sz w:val="24"/>
          <w:szCs w:val="24"/>
          <w:lang w:val="en-US"/>
        </w:rPr>
        <w:t>Fattore</w:t>
      </w:r>
      <w:proofErr w:type="spellEnd"/>
      <w:r w:rsidRPr="002C40F0">
        <w:rPr>
          <w:rFonts w:ascii="Century Schoolbook" w:hAnsi="Century Schoolbook" w:cs="Arial"/>
          <w:sz w:val="24"/>
          <w:szCs w:val="24"/>
          <w:lang w:val="en-US"/>
        </w:rPr>
        <w:t xml:space="preserv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00B06D86" w:rsidRP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&lt;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0.0001</w:t>
      </w:r>
      <w:r w:rsidR="00643497" w:rsidRPr="002C40F0">
        <w:rPr>
          <w:rFonts w:ascii="Century Schoolbook" w:hAnsi="Century Schoolbook" w:cs="Arial"/>
          <w:sz w:val="24"/>
          <w:szCs w:val="24"/>
          <w:lang w:val="en-US"/>
        </w:rPr>
        <w:t xml:space="preserve">; Fig. </w:t>
      </w:r>
      <w:del w:id="317" w:author="ERIC SPERANZA" w:date="2017-10-24T18:38:00Z">
        <w:r w:rsidR="00B40C36" w:rsidRPr="002C40F0" w:rsidDel="009564D7">
          <w:rPr>
            <w:rFonts w:ascii="Century Schoolbook" w:hAnsi="Century Schoolbook" w:cs="Arial"/>
            <w:sz w:val="24"/>
            <w:szCs w:val="24"/>
            <w:lang w:val="en-US"/>
          </w:rPr>
          <w:delText>5</w:delText>
        </w:r>
      </w:del>
      <w:ins w:id="318" w:author="ERIC SPERANZA" w:date="2017-10-24T18:38:00Z">
        <w:r w:rsidR="009564D7">
          <w:rPr>
            <w:rFonts w:ascii="Century Schoolbook" w:hAnsi="Century Schoolbook" w:cs="Arial"/>
            <w:sz w:val="24"/>
            <w:szCs w:val="24"/>
            <w:lang w:val="en-US"/>
          </w:rPr>
          <w:t>6</w:t>
        </w:r>
      </w:ins>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 xml:space="preserve">he high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w:t>
      </w:r>
      <w:ins w:id="319" w:author="ERIC SPERANZA" w:date="2017-10-24T14:53:00Z">
        <w:r w:rsidR="00252D2A">
          <w:rPr>
            <w:rFonts w:ascii="Century Schoolbook" w:hAnsi="Century Schoolbook" w:cs="Arial"/>
            <w:sz w:val="24"/>
            <w:szCs w:val="24"/>
            <w:lang w:val="en-US"/>
          </w:rPr>
          <w:t>(</w:t>
        </w:r>
        <w:proofErr w:type="spellStart"/>
        <w:r w:rsidR="00252D2A">
          <w:rPr>
            <w:rFonts w:ascii="Century Schoolbook" w:hAnsi="Century Schoolbook" w:cs="Arial"/>
            <w:sz w:val="24"/>
            <w:szCs w:val="24"/>
            <w:lang w:val="en-US"/>
          </w:rPr>
          <w:t>coprostanol</w:t>
        </w:r>
        <w:proofErr w:type="spellEnd"/>
        <w:r w:rsidR="00252D2A">
          <w:rPr>
            <w:rFonts w:ascii="Century Schoolbook" w:hAnsi="Century Schoolbook" w:cs="Arial"/>
            <w:sz w:val="24"/>
            <w:szCs w:val="24"/>
            <w:lang w:val="en-US"/>
          </w:rPr>
          <w:t xml:space="preserve"> + </w:t>
        </w:r>
      </w:ins>
      <w:r w:rsidRPr="002C40F0">
        <w:rPr>
          <w:rFonts w:ascii="Century Schoolbook" w:hAnsi="Century Schoolbook" w:cs="Arial"/>
          <w:sz w:val="24"/>
          <w:szCs w:val="24"/>
          <w:lang w:val="en-US"/>
        </w:rPr>
        <w:t>epicoprostanol</w:t>
      </w:r>
      <w:ins w:id="320" w:author="ERIC SPERANZA" w:date="2017-10-24T14:53: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ratio at BA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w:t>
      </w:r>
      <w:ins w:id="321" w:author="ERIC SPERANZA" w:date="2017-10-24T14:53:00Z">
        <w:r w:rsidR="00252D2A">
          <w:rPr>
            <w:rFonts w:ascii="Century Schoolbook" w:hAnsi="Century Schoolbook" w:cs="Arial"/>
            <w:sz w:val="24"/>
            <w:szCs w:val="24"/>
            <w:lang w:val="en-US"/>
          </w:rPr>
          <w:t>(</w:t>
        </w:r>
        <w:proofErr w:type="spellStart"/>
        <w:r w:rsidR="00252D2A">
          <w:rPr>
            <w:rFonts w:ascii="Century Schoolbook" w:hAnsi="Century Schoolbook" w:cs="Arial"/>
            <w:sz w:val="24"/>
            <w:szCs w:val="24"/>
            <w:lang w:val="en-US"/>
          </w:rPr>
          <w:t>coprostanol</w:t>
        </w:r>
        <w:proofErr w:type="spellEnd"/>
        <w:r w:rsidR="00252D2A">
          <w:rPr>
            <w:rFonts w:ascii="Century Schoolbook" w:hAnsi="Century Schoolbook" w:cs="Arial"/>
            <w:sz w:val="24"/>
            <w:szCs w:val="24"/>
            <w:lang w:val="en-US"/>
          </w:rPr>
          <w:t xml:space="preserve"> + </w:t>
        </w:r>
      </w:ins>
      <w:del w:id="322" w:author="ERIC SPERANZA" w:date="2017-10-24T15:52:00Z">
        <w:r w:rsidRPr="002C40F0" w:rsidDel="00D80743">
          <w:rPr>
            <w:rFonts w:ascii="Century Schoolbook" w:hAnsi="Century Schoolbook" w:cs="Arial"/>
            <w:sz w:val="24"/>
            <w:szCs w:val="24"/>
            <w:lang w:val="en-US"/>
          </w:rPr>
          <w:delText>24-</w:delText>
        </w:r>
      </w:del>
      <w:r w:rsidRPr="002C40F0">
        <w:rPr>
          <w:rFonts w:ascii="Century Schoolbook" w:hAnsi="Century Schoolbook" w:cs="Arial"/>
          <w:noProof/>
          <w:sz w:val="24"/>
          <w:szCs w:val="24"/>
          <w:lang w:val="en-US"/>
        </w:rPr>
        <w:t>ethylcoprostanol</w:t>
      </w:r>
      <w:ins w:id="323" w:author="ERIC SPERANZA" w:date="2017-10-24T14:53:00Z">
        <w:r w:rsidR="00252D2A">
          <w:rPr>
            <w:rFonts w:ascii="Century Schoolbook" w:hAnsi="Century Schoolbook" w:cs="Arial"/>
            <w:noProof/>
            <w:sz w:val="24"/>
            <w:szCs w:val="24"/>
            <w:lang w:val="en-US"/>
          </w:rPr>
          <w:t>)</w:t>
        </w:r>
      </w:ins>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0.35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w:t>
      </w:r>
      <w:r w:rsidRPr="006400C2">
        <w:rPr>
          <w:rFonts w:ascii="Century Schoolbook" w:hAnsi="Century Schoolbook" w:cs="Arial"/>
          <w:sz w:val="24"/>
          <w:szCs w:val="24"/>
          <w:lang w:val="en-US"/>
        </w:rPr>
        <w:t xml:space="preserve">feces. However, </w:t>
      </w:r>
      <w:ins w:id="324" w:author="ERIC SPERANZA" w:date="2017-10-18T20:06:00Z">
        <w:r w:rsidR="00CF529B" w:rsidRPr="006400C2">
          <w:rPr>
            <w:rFonts w:ascii="Century Schoolbook" w:hAnsi="Century Schoolbook" w:cs="Arial"/>
            <w:sz w:val="24"/>
            <w:szCs w:val="24"/>
            <w:lang w:val="en-US"/>
          </w:rPr>
          <w:lastRenderedPageBreak/>
          <w:t xml:space="preserve">despite </w:t>
        </w:r>
      </w:ins>
      <w:r w:rsidRPr="006400C2">
        <w:rPr>
          <w:rFonts w:ascii="Century Schoolbook" w:hAnsi="Century Schoolbook" w:cs="Arial"/>
          <w:sz w:val="24"/>
          <w:szCs w:val="24"/>
          <w:lang w:val="en-US"/>
        </w:rPr>
        <w:t xml:space="preserve">the overwhelming abundance of </w:t>
      </w:r>
      <w:proofErr w:type="spellStart"/>
      <w:r w:rsidRPr="006400C2">
        <w:rPr>
          <w:rFonts w:ascii="Century Schoolbook" w:hAnsi="Century Schoolbook" w:cs="Arial"/>
          <w:sz w:val="24"/>
          <w:szCs w:val="24"/>
          <w:lang w:val="en-US"/>
        </w:rPr>
        <w:t>coprostanol</w:t>
      </w:r>
      <w:proofErr w:type="spellEnd"/>
      <w:r w:rsidRPr="006400C2">
        <w:rPr>
          <w:rFonts w:ascii="Century Schoolbook" w:hAnsi="Century Schoolbook" w:cs="Arial"/>
          <w:sz w:val="24"/>
          <w:szCs w:val="24"/>
          <w:lang w:val="en-US"/>
        </w:rPr>
        <w:t xml:space="preserve"> at BA </w:t>
      </w:r>
      <w:ins w:id="325" w:author="ERIC SPERANZA" w:date="2017-10-18T20:12:00Z">
        <w:r w:rsidR="00CF529B" w:rsidRPr="006400C2">
          <w:rPr>
            <w:rFonts w:ascii="Century Schoolbook" w:hAnsi="Century Schoolbook" w:cs="Arial"/>
            <w:sz w:val="24"/>
            <w:szCs w:val="24"/>
            <w:lang w:val="en-US"/>
          </w:rPr>
          <w:t>a</w:t>
        </w:r>
      </w:ins>
      <w:ins w:id="326" w:author="ERIC SPERANZA" w:date="2017-10-18T20:06:00Z">
        <w:r w:rsidR="00CF529B" w:rsidRPr="006400C2">
          <w:rPr>
            <w:rFonts w:ascii="Century Schoolbook" w:hAnsi="Century Schoolbook" w:cs="Arial"/>
            <w:sz w:val="24"/>
            <w:szCs w:val="24"/>
            <w:lang w:val="en-US"/>
          </w:rPr>
          <w:t xml:space="preserve"> </w:t>
        </w:r>
      </w:ins>
      <w:ins w:id="327" w:author="ERIC SPERANZA" w:date="2017-10-18T20:13:00Z">
        <w:r w:rsidR="00CF529B" w:rsidRPr="006400C2">
          <w:rPr>
            <w:rFonts w:ascii="Century Schoolbook" w:hAnsi="Century Schoolbook" w:cs="Arial"/>
            <w:sz w:val="24"/>
            <w:szCs w:val="24"/>
            <w:lang w:val="en-US"/>
          </w:rPr>
          <w:t xml:space="preserve">small non-human contribution to the overall fecal signal cannot be </w:t>
        </w:r>
      </w:ins>
      <w:ins w:id="328" w:author="ERIC SPERANZA" w:date="2017-10-23T17:50:00Z">
        <w:r w:rsidR="0012078F" w:rsidRPr="006400C2">
          <w:rPr>
            <w:rFonts w:ascii="Century Schoolbook" w:hAnsi="Century Schoolbook" w:cs="Arial"/>
            <w:sz w:val="24"/>
            <w:szCs w:val="24"/>
            <w:lang w:val="en-US"/>
            <w:rPrChange w:id="329" w:author="ERIC SPERANZA" w:date="2017-10-24T09:09:00Z">
              <w:rPr>
                <w:rFonts w:ascii="Century Schoolbook" w:hAnsi="Century Schoolbook" w:cs="Arial"/>
                <w:sz w:val="24"/>
                <w:szCs w:val="24"/>
                <w:highlight w:val="yellow"/>
                <w:lang w:val="en-US"/>
              </w:rPr>
            </w:rPrChange>
          </w:rPr>
          <w:t>disregard</w:t>
        </w:r>
      </w:ins>
      <w:ins w:id="330" w:author="ERIC SPERANZA" w:date="2017-10-18T20:13:00Z">
        <w:r w:rsidR="00CF529B" w:rsidRPr="006400C2">
          <w:rPr>
            <w:rFonts w:ascii="Century Schoolbook" w:hAnsi="Century Schoolbook" w:cs="Arial"/>
            <w:sz w:val="24"/>
            <w:szCs w:val="24"/>
            <w:lang w:val="en-US"/>
          </w:rPr>
          <w:t xml:space="preserve">ed. </w:t>
        </w:r>
      </w:ins>
      <w:moveToRangeStart w:id="331" w:author="ERIC SPERANZA" w:date="2017-10-18T20:13:00Z" w:name="move496120950"/>
      <w:moveTo w:id="332" w:author="ERIC SPERANZA" w:date="2017-10-18T20:13:00Z">
        <w:r w:rsidR="00CF529B" w:rsidRPr="006400C2">
          <w:rPr>
            <w:rFonts w:ascii="Century Schoolbook" w:hAnsi="Century Schoolbook" w:cs="Arial"/>
            <w:sz w:val="24"/>
            <w:szCs w:val="24"/>
            <w:lang w:val="en-US"/>
          </w:rPr>
          <w:t xml:space="preserve">At </w:t>
        </w:r>
        <w:del w:id="333" w:author="ERIC SPERANZA" w:date="2017-10-18T20:18:00Z">
          <w:r w:rsidR="00CF529B" w:rsidRPr="006400C2" w:rsidDel="00392B25">
            <w:rPr>
              <w:rFonts w:ascii="Century Schoolbook" w:hAnsi="Century Schoolbook" w:cs="Arial"/>
              <w:sz w:val="24"/>
              <w:szCs w:val="24"/>
              <w:lang w:val="en-US"/>
            </w:rPr>
            <w:delText>BA</w:delText>
          </w:r>
        </w:del>
      </w:moveTo>
      <w:ins w:id="334" w:author="ERIC SPERANZA" w:date="2017-10-18T20:18:00Z">
        <w:r w:rsidR="00392B25" w:rsidRPr="006400C2">
          <w:rPr>
            <w:rFonts w:ascii="Century Schoolbook" w:hAnsi="Century Schoolbook" w:cs="Arial"/>
            <w:sz w:val="24"/>
            <w:szCs w:val="24"/>
            <w:lang w:val="en-US"/>
          </w:rPr>
          <w:t>this site</w:t>
        </w:r>
      </w:ins>
      <w:moveTo w:id="335" w:author="ERIC SPERANZA" w:date="2017-10-18T20:13:00Z">
        <w:r w:rsidR="00CF529B" w:rsidRPr="006400C2">
          <w:rPr>
            <w:rFonts w:ascii="Century Schoolbook" w:hAnsi="Century Schoolbook" w:cs="Arial"/>
            <w:sz w:val="24"/>
            <w:szCs w:val="24"/>
            <w:lang w:val="en-US"/>
          </w:rPr>
          <w:t xml:space="preserve">, the </w:t>
        </w:r>
        <w:proofErr w:type="spellStart"/>
        <w:r w:rsidR="00CF529B" w:rsidRPr="006400C2">
          <w:rPr>
            <w:rFonts w:ascii="Century Schoolbook" w:hAnsi="Century Schoolbook" w:cs="Arial"/>
            <w:sz w:val="24"/>
            <w:szCs w:val="24"/>
            <w:lang w:val="en-US"/>
          </w:rPr>
          <w:t>sitosterol</w:t>
        </w:r>
        <w:proofErr w:type="spellEnd"/>
        <w:r w:rsidR="00CF529B" w:rsidRPr="006400C2">
          <w:rPr>
            <w:rFonts w:ascii="Century Schoolbook" w:hAnsi="Century Schoolbook" w:cs="Arial"/>
            <w:sz w:val="24"/>
            <w:szCs w:val="24"/>
            <w:lang w:val="en-US"/>
          </w:rPr>
          <w:t>/</w:t>
        </w:r>
      </w:moveTo>
      <w:ins w:id="336" w:author="ERIC SPERANZA" w:date="2017-10-24T14:54:00Z">
        <w:r w:rsidR="00252D2A">
          <w:rPr>
            <w:rFonts w:ascii="Century Schoolbook" w:hAnsi="Century Schoolbook" w:cs="Arial"/>
            <w:sz w:val="24"/>
            <w:szCs w:val="24"/>
            <w:lang w:val="en-US"/>
          </w:rPr>
          <w:t>(</w:t>
        </w:r>
        <w:proofErr w:type="spellStart"/>
        <w:r w:rsidR="00252D2A">
          <w:rPr>
            <w:rFonts w:ascii="Century Schoolbook" w:hAnsi="Century Schoolbook" w:cs="Arial"/>
            <w:sz w:val="24"/>
            <w:szCs w:val="24"/>
            <w:lang w:val="en-US"/>
          </w:rPr>
          <w:t>sitosterol</w:t>
        </w:r>
        <w:proofErr w:type="spellEnd"/>
        <w:r w:rsidR="00252D2A">
          <w:rPr>
            <w:rFonts w:ascii="Century Schoolbook" w:hAnsi="Century Schoolbook" w:cs="Arial"/>
            <w:sz w:val="24"/>
            <w:szCs w:val="24"/>
            <w:lang w:val="en-US"/>
          </w:rPr>
          <w:t xml:space="preserve"> + </w:t>
        </w:r>
      </w:ins>
      <w:moveTo w:id="337" w:author="ERIC SPERANZA" w:date="2017-10-18T20:13:00Z">
        <w:del w:id="338" w:author="ERIC SPERANZA" w:date="2017-10-24T15:52:00Z">
          <w:r w:rsidR="00CF529B" w:rsidRPr="006400C2" w:rsidDel="00D80743">
            <w:rPr>
              <w:rFonts w:ascii="Century Schoolbook" w:hAnsi="Century Schoolbook" w:cs="Arial"/>
              <w:sz w:val="24"/>
              <w:szCs w:val="24"/>
              <w:lang w:val="en-US"/>
            </w:rPr>
            <w:delText>24-</w:delText>
          </w:r>
        </w:del>
        <w:proofErr w:type="spellStart"/>
        <w:r w:rsidR="00CF529B" w:rsidRPr="006400C2">
          <w:rPr>
            <w:rFonts w:ascii="Century Schoolbook" w:hAnsi="Century Schoolbook" w:cs="Arial"/>
            <w:sz w:val="24"/>
            <w:szCs w:val="24"/>
            <w:lang w:val="en-US"/>
          </w:rPr>
          <w:t>ethylcoprostanol</w:t>
        </w:r>
      </w:moveTo>
      <w:proofErr w:type="spellEnd"/>
      <w:ins w:id="339" w:author="ERIC SPERANZA" w:date="2017-10-24T14:54:00Z">
        <w:r w:rsidR="00252D2A">
          <w:rPr>
            <w:rFonts w:ascii="Century Schoolbook" w:hAnsi="Century Schoolbook" w:cs="Arial"/>
            <w:sz w:val="24"/>
            <w:szCs w:val="24"/>
            <w:lang w:val="en-US"/>
          </w:rPr>
          <w:t>)</w:t>
        </w:r>
      </w:ins>
      <w:moveTo w:id="340" w:author="ERIC SPERANZA" w:date="2017-10-18T20:13:00Z">
        <w:r w:rsidR="00CF529B" w:rsidRPr="006400C2">
          <w:rPr>
            <w:rFonts w:ascii="Century Schoolbook" w:hAnsi="Century Schoolbook" w:cs="Arial"/>
            <w:sz w:val="24"/>
            <w:szCs w:val="24"/>
            <w:lang w:val="en-US"/>
          </w:rPr>
          <w:t xml:space="preserve"> index</w:t>
        </w:r>
      </w:moveTo>
      <w:ins w:id="341" w:author="ERIC SPERANZA" w:date="2017-10-18T20:18:00Z">
        <w:r w:rsidR="00392B25" w:rsidRPr="006400C2">
          <w:rPr>
            <w:rFonts w:ascii="Century Schoolbook" w:hAnsi="Century Schoolbook" w:cs="Arial"/>
            <w:sz w:val="24"/>
            <w:szCs w:val="24"/>
            <w:lang w:val="en-US"/>
          </w:rPr>
          <w:t xml:space="preserve"> was 0.36 ± 0.15, </w:t>
        </w:r>
      </w:ins>
      <w:ins w:id="342" w:author="ERIC SPERANZA" w:date="2017-10-23T17:50:00Z">
        <w:r w:rsidR="0012078F" w:rsidRPr="006400C2">
          <w:rPr>
            <w:rFonts w:ascii="Century Schoolbook" w:hAnsi="Century Schoolbook" w:cs="Arial"/>
            <w:sz w:val="24"/>
            <w:szCs w:val="24"/>
            <w:lang w:val="en-US"/>
            <w:rPrChange w:id="343" w:author="ERIC SPERANZA" w:date="2017-10-24T09:09:00Z">
              <w:rPr>
                <w:rFonts w:ascii="Century Schoolbook" w:hAnsi="Century Schoolbook" w:cs="Arial"/>
                <w:sz w:val="24"/>
                <w:szCs w:val="24"/>
                <w:highlight w:val="yellow"/>
                <w:lang w:val="en-US"/>
              </w:rPr>
            </w:rPrChange>
          </w:rPr>
          <w:t xml:space="preserve">in the range </w:t>
        </w:r>
      </w:ins>
      <w:ins w:id="344" w:author="ERIC SPERANZA" w:date="2017-10-23T17:52:00Z">
        <w:r w:rsidR="0012078F" w:rsidRPr="006400C2">
          <w:rPr>
            <w:rFonts w:ascii="Century Schoolbook" w:hAnsi="Century Schoolbook" w:cs="Arial"/>
            <w:sz w:val="24"/>
            <w:szCs w:val="24"/>
            <w:lang w:val="en-US"/>
            <w:rPrChange w:id="345" w:author="ERIC SPERANZA" w:date="2017-10-24T09:09:00Z">
              <w:rPr>
                <w:rFonts w:ascii="Century Schoolbook" w:hAnsi="Century Schoolbook" w:cs="Arial"/>
                <w:sz w:val="24"/>
                <w:szCs w:val="24"/>
                <w:highlight w:val="yellow"/>
                <w:lang w:val="en-US"/>
              </w:rPr>
            </w:rPrChange>
          </w:rPr>
          <w:t xml:space="preserve">of values </w:t>
        </w:r>
      </w:ins>
      <w:ins w:id="346" w:author="ERIC SPERANZA" w:date="2017-10-18T20:18:00Z">
        <w:r w:rsidR="00392B25" w:rsidRPr="006400C2">
          <w:rPr>
            <w:rFonts w:ascii="Century Schoolbook" w:hAnsi="Century Schoolbook" w:cs="Arial"/>
            <w:sz w:val="24"/>
            <w:szCs w:val="24"/>
            <w:lang w:val="en-US"/>
          </w:rPr>
          <w:t xml:space="preserve">proposed </w:t>
        </w:r>
      </w:ins>
      <w:ins w:id="347" w:author="ERIC SPERANZA" w:date="2017-10-19T09:25:00Z">
        <w:r w:rsidR="003A2FA3" w:rsidRPr="006400C2">
          <w:rPr>
            <w:rFonts w:ascii="Century Schoolbook" w:hAnsi="Century Schoolbook" w:cs="Arial"/>
            <w:sz w:val="24"/>
            <w:szCs w:val="24"/>
            <w:lang w:val="en-US"/>
          </w:rPr>
          <w:t>by Nash et al., (2005) a</w:t>
        </w:r>
      </w:ins>
      <w:ins w:id="348" w:author="ERIC SPERANZA" w:date="2017-10-18T20:18:00Z">
        <w:r w:rsidR="00392B25" w:rsidRPr="006400C2">
          <w:rPr>
            <w:rFonts w:ascii="Century Schoolbook" w:hAnsi="Century Schoolbook" w:cs="Arial"/>
            <w:sz w:val="24"/>
            <w:szCs w:val="24"/>
            <w:lang w:val="en-US"/>
          </w:rPr>
          <w:t>s typical</w:t>
        </w:r>
      </w:ins>
      <w:ins w:id="349" w:author="ERIC SPERANZA" w:date="2017-10-18T20:19:00Z">
        <w:r w:rsidR="00392B25" w:rsidRPr="006400C2">
          <w:rPr>
            <w:rFonts w:ascii="Century Schoolbook" w:hAnsi="Century Schoolbook" w:cs="Arial"/>
            <w:sz w:val="24"/>
            <w:szCs w:val="24"/>
            <w:lang w:val="en-US"/>
          </w:rPr>
          <w:t xml:space="preserve"> for </w:t>
        </w:r>
      </w:ins>
      <w:ins w:id="350" w:author="ERIC SPERANZA" w:date="2017-10-19T09:26:00Z">
        <w:r w:rsidR="003A2FA3" w:rsidRPr="006400C2">
          <w:rPr>
            <w:rFonts w:ascii="Century Schoolbook" w:hAnsi="Century Schoolbook" w:cs="Arial"/>
            <w:noProof/>
            <w:sz w:val="24"/>
            <w:szCs w:val="24"/>
            <w:lang w:val="en-US"/>
          </w:rPr>
          <w:t>feces</w:t>
        </w:r>
        <w:r w:rsidR="003A2FA3" w:rsidRPr="006400C2">
          <w:rPr>
            <w:rFonts w:ascii="Century Schoolbook" w:hAnsi="Century Schoolbook" w:cs="Arial"/>
            <w:sz w:val="24"/>
            <w:szCs w:val="24"/>
            <w:lang w:val="en-US"/>
          </w:rPr>
          <w:t xml:space="preserve"> runoff of </w:t>
        </w:r>
      </w:ins>
      <w:ins w:id="351" w:author="ERIC SPERANZA" w:date="2017-10-18T20:19:00Z">
        <w:r w:rsidR="00392B25" w:rsidRPr="006400C2">
          <w:rPr>
            <w:rFonts w:ascii="Century Schoolbook" w:hAnsi="Century Schoolbook" w:cs="Arial"/>
            <w:sz w:val="24"/>
            <w:szCs w:val="24"/>
            <w:lang w:val="en-US"/>
          </w:rPr>
          <w:t>herbivore</w:t>
        </w:r>
      </w:ins>
      <w:ins w:id="352" w:author="ERIC SPERANZA" w:date="2017-10-19T09:26:00Z">
        <w:r w:rsidR="003A2FA3" w:rsidRPr="006400C2">
          <w:rPr>
            <w:rFonts w:ascii="Century Schoolbook" w:hAnsi="Century Schoolbook" w:cs="Arial"/>
            <w:sz w:val="24"/>
            <w:szCs w:val="24"/>
            <w:lang w:val="en-US"/>
          </w:rPr>
          <w:t xml:space="preserve"> with</w:t>
        </w:r>
      </w:ins>
      <w:ins w:id="353" w:author="ERIC SPERANZA" w:date="2017-10-18T20:19:00Z">
        <w:r w:rsidR="00392B25" w:rsidRPr="006400C2">
          <w:rPr>
            <w:rFonts w:ascii="Century Schoolbook" w:hAnsi="Century Schoolbook" w:cs="Arial"/>
            <w:sz w:val="24"/>
            <w:szCs w:val="24"/>
            <w:lang w:val="en-US"/>
          </w:rPr>
          <w:t xml:space="preserve"> </w:t>
        </w:r>
      </w:ins>
      <w:ins w:id="354" w:author="ERIC SPERANZA" w:date="2017-10-19T09:26:00Z">
        <w:r w:rsidR="003A2FA3" w:rsidRPr="006400C2">
          <w:rPr>
            <w:rFonts w:ascii="Century Schoolbook" w:hAnsi="Century Schoolbook" w:cs="Arial"/>
            <w:sz w:val="24"/>
            <w:szCs w:val="24"/>
            <w:lang w:val="en-US"/>
          </w:rPr>
          <w:t xml:space="preserve">high </w:t>
        </w:r>
        <w:r w:rsidR="003A2FA3" w:rsidRPr="006400C2">
          <w:rPr>
            <w:rFonts w:ascii="Century Schoolbook" w:hAnsi="Century Schoolbook" w:cs="Arial"/>
            <w:noProof/>
            <w:sz w:val="24"/>
            <w:szCs w:val="24"/>
            <w:lang w:val="en-US"/>
          </w:rPr>
          <w:t>ethylcoprostanol</w:t>
        </w:r>
        <w:r w:rsidR="003A2FA3" w:rsidRPr="006400C2">
          <w:rPr>
            <w:rFonts w:ascii="Century Schoolbook" w:hAnsi="Century Schoolbook" w:cs="Arial"/>
            <w:sz w:val="24"/>
            <w:szCs w:val="24"/>
            <w:lang w:val="en-US"/>
          </w:rPr>
          <w:t xml:space="preserve"> proportions</w:t>
        </w:r>
      </w:ins>
      <w:ins w:id="355" w:author="ERIC SPERANZA" w:date="2017-10-19T09:27:00Z">
        <w:r w:rsidR="003A2FA3" w:rsidRPr="006400C2">
          <w:rPr>
            <w:rFonts w:ascii="Century Schoolbook" w:hAnsi="Century Schoolbook" w:cs="Arial"/>
            <w:sz w:val="24"/>
            <w:szCs w:val="24"/>
            <w:lang w:val="en-US"/>
          </w:rPr>
          <w:t>, such as cattle and pigs</w:t>
        </w:r>
      </w:ins>
      <w:moveTo w:id="356" w:author="ERIC SPERANZA" w:date="2017-10-18T20:13:00Z">
        <w:del w:id="357" w:author="ERIC SPERANZA" w:date="2017-10-19T09:28:00Z">
          <w:r w:rsidR="00CF529B" w:rsidRPr="006400C2" w:rsidDel="003A2FA3">
            <w:rPr>
              <w:rFonts w:ascii="Century Schoolbook" w:hAnsi="Century Schoolbook" w:cs="Arial"/>
              <w:sz w:val="24"/>
              <w:szCs w:val="24"/>
              <w:lang w:val="en-US"/>
            </w:rPr>
            <w:delText>, used to assess</w:delText>
          </w:r>
        </w:del>
        <w:del w:id="358" w:author="ERIC SPERANZA" w:date="2017-10-18T20:19:00Z">
          <w:r w:rsidR="00CF529B" w:rsidRPr="006400C2" w:rsidDel="00392B25">
            <w:rPr>
              <w:rFonts w:ascii="Century Schoolbook" w:hAnsi="Century Schoolbook" w:cs="Arial"/>
              <w:sz w:val="24"/>
              <w:szCs w:val="24"/>
              <w:lang w:val="en-US"/>
            </w:rPr>
            <w:delText xml:space="preserve"> herbivore fecal pollution</w:delText>
          </w:r>
        </w:del>
        <w:del w:id="359" w:author="ERIC SPERANZA" w:date="2017-10-19T09:28:00Z">
          <w:r w:rsidR="00CF529B" w:rsidRPr="006400C2" w:rsidDel="003A2FA3">
            <w:rPr>
              <w:rFonts w:ascii="Century Schoolbook" w:hAnsi="Century Schoolbook" w:cs="Arial"/>
              <w:sz w:val="24"/>
              <w:szCs w:val="24"/>
              <w:lang w:val="en-US"/>
            </w:rPr>
            <w:delText xml:space="preserve">, </w:delText>
          </w:r>
        </w:del>
        <w:del w:id="360" w:author="ERIC SPERANZA" w:date="2017-10-18T20:18:00Z">
          <w:r w:rsidR="00CF529B" w:rsidRPr="006400C2" w:rsidDel="00392B25">
            <w:rPr>
              <w:rFonts w:ascii="Century Schoolbook" w:hAnsi="Century Schoolbook" w:cs="Arial"/>
              <w:sz w:val="24"/>
              <w:szCs w:val="24"/>
              <w:lang w:val="en-US"/>
            </w:rPr>
            <w:delText xml:space="preserve">was 0.36 ± 0.15, below the threshold of 1.0 proposed as typical </w:delText>
          </w:r>
        </w:del>
        <w:del w:id="361" w:author="ERIC SPERANZA" w:date="2017-10-19T09:28:00Z">
          <w:r w:rsidR="00CF529B" w:rsidRPr="006400C2" w:rsidDel="003A2FA3">
            <w:rPr>
              <w:rFonts w:ascii="Century Schoolbook" w:hAnsi="Century Schoolbook" w:cs="Arial"/>
              <w:sz w:val="24"/>
              <w:szCs w:val="24"/>
              <w:lang w:val="en-US"/>
            </w:rPr>
            <w:delText xml:space="preserve">for cow </w:delText>
          </w:r>
        </w:del>
        <w:del w:id="362" w:author="ERIC SPERANZA" w:date="2017-10-19T09:26:00Z">
          <w:r w:rsidR="00CF529B" w:rsidRPr="006400C2" w:rsidDel="003A2FA3">
            <w:rPr>
              <w:rFonts w:ascii="Century Schoolbook" w:hAnsi="Century Schoolbook" w:cs="Arial"/>
              <w:noProof/>
              <w:sz w:val="24"/>
              <w:szCs w:val="24"/>
              <w:lang w:val="en-US"/>
            </w:rPr>
            <w:delText>feces</w:delText>
          </w:r>
          <w:r w:rsidR="00CF529B" w:rsidRPr="006400C2" w:rsidDel="003A2FA3">
            <w:rPr>
              <w:rFonts w:ascii="Century Schoolbook" w:hAnsi="Century Schoolbook" w:cs="Arial"/>
              <w:sz w:val="24"/>
              <w:szCs w:val="24"/>
              <w:lang w:val="en-US"/>
            </w:rPr>
            <w:delText xml:space="preserve"> runoff </w:delText>
          </w:r>
        </w:del>
        <w:del w:id="363" w:author="ERIC SPERANZA" w:date="2017-10-18T20:22:00Z">
          <w:r w:rsidR="00CF529B" w:rsidRPr="006400C2" w:rsidDel="00392B25">
            <w:rPr>
              <w:rFonts w:ascii="Century Schoolbook" w:hAnsi="Century Schoolbook" w:cs="Arial"/>
              <w:sz w:val="24"/>
              <w:szCs w:val="24"/>
              <w:lang w:val="en-US"/>
            </w:rPr>
            <w:delText>(Nash et al., 2005).</w:delText>
          </w:r>
        </w:del>
        <w:del w:id="364" w:author="ERIC SPERANZA" w:date="2017-10-19T09:26:00Z">
          <w:r w:rsidR="00CF529B" w:rsidRPr="006400C2" w:rsidDel="003A2FA3">
            <w:rPr>
              <w:rFonts w:ascii="Century Schoolbook" w:hAnsi="Century Schoolbook" w:cs="Arial"/>
              <w:sz w:val="24"/>
              <w:szCs w:val="24"/>
              <w:lang w:val="en-US"/>
            </w:rPr>
            <w:delText xml:space="preserve"> </w:delText>
          </w:r>
        </w:del>
      </w:moveTo>
      <w:moveToRangeEnd w:id="331"/>
      <w:del w:id="365" w:author="ERIC SPERANZA" w:date="2017-10-19T09:28:00Z">
        <w:r w:rsidRPr="006400C2" w:rsidDel="003A2FA3">
          <w:rPr>
            <w:rFonts w:ascii="Century Schoolbook" w:hAnsi="Century Schoolbook" w:cs="Arial"/>
            <w:sz w:val="24"/>
            <w:szCs w:val="24"/>
            <w:lang w:val="en-US"/>
          </w:rPr>
          <w:delText xml:space="preserve">may lead to erroneously </w:delText>
        </w:r>
      </w:del>
      <w:del w:id="366" w:author="ERIC SPERANZA" w:date="2017-10-18T20:13:00Z">
        <w:r w:rsidRPr="006400C2" w:rsidDel="00CF529B">
          <w:rPr>
            <w:rFonts w:ascii="Century Schoolbook" w:hAnsi="Century Schoolbook" w:cs="Arial"/>
            <w:sz w:val="24"/>
            <w:szCs w:val="24"/>
            <w:lang w:val="en-US"/>
          </w:rPr>
          <w:delText xml:space="preserve">neglect </w:delText>
        </w:r>
      </w:del>
      <w:del w:id="367" w:author="ERIC SPERANZA" w:date="2017-10-19T09:28:00Z">
        <w:r w:rsidRPr="006400C2" w:rsidDel="003A2FA3">
          <w:rPr>
            <w:rFonts w:ascii="Century Schoolbook" w:hAnsi="Century Schoolbook" w:cs="Arial"/>
            <w:sz w:val="24"/>
            <w:szCs w:val="24"/>
            <w:lang w:val="en-US"/>
          </w:rPr>
          <w:delText>the non-human fecal pollu</w:delText>
        </w:r>
        <w:r w:rsidR="00B06D86" w:rsidRPr="006400C2" w:rsidDel="003A2FA3">
          <w:rPr>
            <w:rFonts w:ascii="Century Schoolbook" w:hAnsi="Century Schoolbook" w:cs="Arial"/>
            <w:sz w:val="24"/>
            <w:szCs w:val="24"/>
            <w:lang w:val="en-US"/>
          </w:rPr>
          <w:delText xml:space="preserve">tion at this site. </w:delText>
        </w:r>
      </w:del>
      <w:moveFromRangeStart w:id="368" w:author="ERIC SPERANZA" w:date="2017-10-18T20:13:00Z" w:name="move496120950"/>
      <w:moveFrom w:id="369" w:author="ERIC SPERANZA" w:date="2017-10-18T20:13:00Z">
        <w:del w:id="370" w:author="ERIC SPERANZA" w:date="2017-10-19T09:28:00Z">
          <w:r w:rsidR="00B06D86" w:rsidRPr="006400C2" w:rsidDel="003A2FA3">
            <w:rPr>
              <w:rFonts w:ascii="Century Schoolbook" w:hAnsi="Century Schoolbook" w:cs="Arial"/>
              <w:sz w:val="24"/>
              <w:szCs w:val="24"/>
              <w:lang w:val="en-US"/>
            </w:rPr>
            <w:delText xml:space="preserve">At BA, the </w:delText>
          </w:r>
          <w:r w:rsidRPr="006400C2" w:rsidDel="003A2FA3">
            <w:rPr>
              <w:rFonts w:ascii="Century Schoolbook" w:hAnsi="Century Schoolbook" w:cs="Arial"/>
              <w:sz w:val="24"/>
              <w:szCs w:val="24"/>
              <w:lang w:val="en-US"/>
            </w:rPr>
            <w:delText>sitosterol/24-ethylcoprostanol index, used to assess herbivore fecal pollution, was 0.36</w:delText>
          </w:r>
          <w:r w:rsidR="00B06D86" w:rsidRPr="006400C2" w:rsidDel="003A2FA3">
            <w:rPr>
              <w:rFonts w:ascii="Century Schoolbook" w:hAnsi="Century Schoolbook" w:cs="Arial"/>
              <w:sz w:val="24"/>
              <w:szCs w:val="24"/>
              <w:lang w:val="en-US"/>
            </w:rPr>
            <w:delText xml:space="preserve"> </w:delText>
          </w:r>
          <w:r w:rsidRPr="006400C2" w:rsidDel="003A2FA3">
            <w:rPr>
              <w:rFonts w:ascii="Century Schoolbook" w:hAnsi="Century Schoolbook" w:cs="Arial"/>
              <w:sz w:val="24"/>
              <w:szCs w:val="24"/>
              <w:lang w:val="en-US"/>
            </w:rPr>
            <w:delText>±</w:delText>
          </w:r>
          <w:r w:rsidR="00B06D86" w:rsidRPr="006400C2" w:rsidDel="003A2FA3">
            <w:rPr>
              <w:rFonts w:ascii="Century Schoolbook" w:hAnsi="Century Schoolbook" w:cs="Arial"/>
              <w:sz w:val="24"/>
              <w:szCs w:val="24"/>
              <w:lang w:val="en-US"/>
            </w:rPr>
            <w:delText xml:space="preserve"> </w:delText>
          </w:r>
          <w:r w:rsidRPr="006400C2" w:rsidDel="003A2FA3">
            <w:rPr>
              <w:rFonts w:ascii="Century Schoolbook" w:hAnsi="Century Schoolbook" w:cs="Arial"/>
              <w:sz w:val="24"/>
              <w:szCs w:val="24"/>
              <w:lang w:val="en-US"/>
            </w:rPr>
            <w:delText xml:space="preserve">0.15, below the threshold of 1.0 proposed as typical for cow </w:delText>
          </w:r>
          <w:r w:rsidRPr="006400C2" w:rsidDel="003A2FA3">
            <w:rPr>
              <w:rFonts w:ascii="Century Schoolbook" w:hAnsi="Century Schoolbook" w:cs="Arial"/>
              <w:noProof/>
              <w:sz w:val="24"/>
              <w:szCs w:val="24"/>
              <w:lang w:val="en-US"/>
            </w:rPr>
            <w:delText>feces</w:delText>
          </w:r>
          <w:r w:rsidRPr="006400C2" w:rsidDel="003A2FA3">
            <w:rPr>
              <w:rFonts w:ascii="Century Schoolbook" w:hAnsi="Century Schoolbook" w:cs="Arial"/>
              <w:sz w:val="24"/>
              <w:szCs w:val="24"/>
              <w:lang w:val="en-US"/>
            </w:rPr>
            <w:delText xml:space="preserve"> runoff (Nash et al., 2005). </w:delText>
          </w:r>
        </w:del>
      </w:moveFrom>
      <w:moveFromRangeEnd w:id="368"/>
      <w:del w:id="371" w:author="ERIC SPERANZA" w:date="2017-10-19T09:28:00Z">
        <w:r w:rsidR="00302441" w:rsidRPr="006400C2" w:rsidDel="003A2FA3">
          <w:rPr>
            <w:rFonts w:ascii="Century Schoolbook" w:hAnsi="Century Schoolbook" w:cs="Arial"/>
            <w:sz w:val="24"/>
            <w:szCs w:val="24"/>
            <w:lang w:val="en-US"/>
          </w:rPr>
          <w:delText>B</w:delText>
        </w:r>
        <w:r w:rsidRPr="006400C2" w:rsidDel="003A2FA3">
          <w:rPr>
            <w:rFonts w:ascii="Century Schoolbook" w:hAnsi="Century Schoolbook" w:cs="Arial"/>
            <w:sz w:val="24"/>
            <w:szCs w:val="24"/>
            <w:lang w:val="en-US"/>
          </w:rPr>
          <w:delText>eside cattle,</w:delText>
        </w:r>
        <w:r w:rsidR="00302441" w:rsidRPr="006400C2" w:rsidDel="003A2FA3">
          <w:rPr>
            <w:rFonts w:ascii="Century Schoolbook" w:hAnsi="Century Schoolbook" w:cs="Arial"/>
            <w:sz w:val="24"/>
            <w:szCs w:val="24"/>
            <w:lang w:val="en-US"/>
          </w:rPr>
          <w:delText xml:space="preserve"> other animal such as pigs and poultry also have </w:delText>
        </w:r>
      </w:del>
      <w:del w:id="372" w:author="ERIC SPERANZA" w:date="2017-10-19T09:26:00Z">
        <w:r w:rsidRPr="006400C2" w:rsidDel="003A2FA3">
          <w:rPr>
            <w:rFonts w:ascii="Century Schoolbook" w:hAnsi="Century Schoolbook" w:cs="Arial"/>
            <w:sz w:val="24"/>
            <w:szCs w:val="24"/>
            <w:lang w:val="en-US"/>
          </w:rPr>
          <w:delText xml:space="preserve">high </w:delText>
        </w:r>
        <w:r w:rsidRPr="006400C2" w:rsidDel="003A2FA3">
          <w:rPr>
            <w:rFonts w:ascii="Century Schoolbook" w:hAnsi="Century Schoolbook" w:cs="Arial"/>
            <w:noProof/>
            <w:sz w:val="24"/>
            <w:szCs w:val="24"/>
            <w:lang w:val="en-US"/>
          </w:rPr>
          <w:delText>ethylcoprostanol</w:delText>
        </w:r>
        <w:r w:rsidRPr="006400C2" w:rsidDel="003A2FA3">
          <w:rPr>
            <w:rFonts w:ascii="Century Schoolbook" w:hAnsi="Century Schoolbook" w:cs="Arial"/>
            <w:sz w:val="24"/>
            <w:szCs w:val="24"/>
            <w:lang w:val="en-US"/>
          </w:rPr>
          <w:delText xml:space="preserve"> proportions</w:delText>
        </w:r>
      </w:del>
      <w:del w:id="373" w:author="ERIC SPERANZA" w:date="2017-10-19T09:28:00Z">
        <w:r w:rsidRPr="006400C2" w:rsidDel="003A2FA3">
          <w:rPr>
            <w:rFonts w:ascii="Century Schoolbook" w:hAnsi="Century Schoolbook" w:cs="Arial"/>
            <w:sz w:val="24"/>
            <w:szCs w:val="24"/>
            <w:lang w:val="en-US"/>
          </w:rPr>
          <w:delText xml:space="preserve"> in their feces</w:delText>
        </w:r>
        <w:r w:rsidR="00302441" w:rsidRPr="006400C2" w:rsidDel="003A2FA3">
          <w:rPr>
            <w:rFonts w:ascii="Century Schoolbook" w:hAnsi="Century Schoolbook" w:cs="Arial"/>
            <w:sz w:val="24"/>
            <w:szCs w:val="24"/>
            <w:lang w:val="en-US"/>
          </w:rPr>
          <w:delText xml:space="preserve"> and could</w:delText>
        </w:r>
        <w:r w:rsidRPr="006400C2" w:rsidDel="003A2FA3">
          <w:rPr>
            <w:rFonts w:ascii="Century Schoolbook" w:hAnsi="Century Schoolbook" w:cs="Arial"/>
            <w:sz w:val="24"/>
            <w:szCs w:val="24"/>
            <w:lang w:val="en-US"/>
          </w:rPr>
          <w:delText xml:space="preserve"> affect this ratio (Leeming et al., 1996)</w:delText>
        </w:r>
        <w:r w:rsidR="00302441" w:rsidRPr="006400C2" w:rsidDel="003A2FA3">
          <w:rPr>
            <w:rFonts w:ascii="Century Schoolbook" w:hAnsi="Century Schoolbook" w:cs="Arial"/>
            <w:sz w:val="24"/>
            <w:szCs w:val="24"/>
            <w:lang w:val="en-US"/>
          </w:rPr>
          <w:delText xml:space="preserve">, suggesting </w:delText>
        </w:r>
      </w:del>
      <w:del w:id="374" w:author="ERIC SPERANZA" w:date="2017-10-18T20:13:00Z">
        <w:r w:rsidR="00302441" w:rsidRPr="006400C2" w:rsidDel="00CF529B">
          <w:rPr>
            <w:rFonts w:ascii="Century Schoolbook" w:hAnsi="Century Schoolbook" w:cs="Arial"/>
            <w:sz w:val="24"/>
            <w:szCs w:val="24"/>
            <w:lang w:val="en-US"/>
          </w:rPr>
          <w:delText xml:space="preserve">a </w:delText>
        </w:r>
        <w:r w:rsidRPr="006400C2" w:rsidDel="00CF529B">
          <w:rPr>
            <w:rFonts w:ascii="Century Schoolbook" w:hAnsi="Century Schoolbook" w:cs="Arial"/>
            <w:sz w:val="24"/>
            <w:szCs w:val="24"/>
            <w:lang w:val="en-US"/>
          </w:rPr>
          <w:delText xml:space="preserve">small non-human contribution to the overall fecal </w:delText>
        </w:r>
        <w:r w:rsidR="008848A3" w:rsidRPr="006400C2" w:rsidDel="00CF529B">
          <w:rPr>
            <w:rFonts w:ascii="Century Schoolbook" w:hAnsi="Century Schoolbook" w:cs="Arial"/>
            <w:sz w:val="24"/>
            <w:szCs w:val="24"/>
            <w:lang w:val="en-US"/>
          </w:rPr>
          <w:delText>signal</w:delText>
        </w:r>
        <w:r w:rsidRPr="006400C2" w:rsidDel="00CF529B">
          <w:rPr>
            <w:rFonts w:ascii="Century Schoolbook" w:hAnsi="Century Schoolbook" w:cs="Arial"/>
            <w:sz w:val="24"/>
            <w:szCs w:val="24"/>
            <w:lang w:val="en-US"/>
          </w:rPr>
          <w:delText xml:space="preserve"> </w:delText>
        </w:r>
      </w:del>
      <w:del w:id="375" w:author="ERIC SPERANZA" w:date="2017-10-19T09:28:00Z">
        <w:r w:rsidRPr="006400C2" w:rsidDel="003A2FA3">
          <w:rPr>
            <w:rFonts w:ascii="Century Schoolbook" w:hAnsi="Century Schoolbook" w:cs="Arial"/>
            <w:sz w:val="24"/>
            <w:szCs w:val="24"/>
            <w:lang w:val="en-US"/>
          </w:rPr>
          <w:delText>at BA</w:delText>
        </w:r>
      </w:del>
      <w:r w:rsidRPr="006400C2">
        <w:rPr>
          <w:rFonts w:ascii="Century Schoolbook" w:hAnsi="Century Schoolbook" w:cs="Arial"/>
          <w:sz w:val="24"/>
          <w:szCs w:val="24"/>
          <w:lang w:val="en-US"/>
        </w:rPr>
        <w:t xml:space="preserve">. At N, this ratio </w:t>
      </w:r>
      <w:r w:rsidR="0077631E" w:rsidRPr="006400C2">
        <w:rPr>
          <w:rFonts w:ascii="Century Schoolbook" w:hAnsi="Century Schoolbook" w:cs="Arial"/>
          <w:sz w:val="24"/>
          <w:szCs w:val="24"/>
          <w:lang w:val="en-US"/>
        </w:rPr>
        <w:t>(0.84</w:t>
      </w:r>
      <w:r w:rsidR="00B06D86" w:rsidRPr="006400C2">
        <w:rPr>
          <w:rFonts w:ascii="Century Schoolbook" w:hAnsi="Century Schoolbook" w:cs="Arial"/>
          <w:sz w:val="24"/>
          <w:szCs w:val="24"/>
          <w:lang w:val="en-US"/>
        </w:rPr>
        <w:t xml:space="preserve"> </w:t>
      </w:r>
      <w:r w:rsidR="0077631E" w:rsidRPr="006400C2">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 xml:space="preserve">0.17) </w:t>
      </w:r>
      <w:r w:rsidRPr="002C40F0">
        <w:rPr>
          <w:rFonts w:ascii="Century Schoolbook" w:hAnsi="Century Schoolbook" w:cs="Arial"/>
          <w:sz w:val="24"/>
          <w:szCs w:val="24"/>
          <w:lang w:val="en-US"/>
        </w:rPr>
        <w:t xml:space="preserve">was above the limit </w:t>
      </w:r>
      <w:del w:id="376" w:author="ERIC SPERANZA" w:date="2017-10-23T22:30:00Z">
        <w:r w:rsidRPr="002C40F0" w:rsidDel="006C7BEA">
          <w:rPr>
            <w:rFonts w:ascii="Century Schoolbook" w:hAnsi="Century Schoolbook" w:cs="Arial"/>
            <w:sz w:val="24"/>
            <w:szCs w:val="24"/>
            <w:lang w:val="en-US"/>
          </w:rPr>
          <w:delText>of 4</w:delText>
        </w:r>
      </w:del>
      <w:r w:rsidRPr="002C40F0">
        <w:rPr>
          <w:rFonts w:ascii="Century Schoolbook" w:hAnsi="Century Schoolbook" w:cs="Arial"/>
          <w:sz w:val="24"/>
          <w:szCs w:val="24"/>
          <w:lang w:val="en-US"/>
        </w:rPr>
        <w:t xml:space="preserve"> suggested </w:t>
      </w:r>
      <w:del w:id="377" w:author="ERIC SPERANZA" w:date="2017-10-19T09:29:00Z">
        <w:r w:rsidRPr="002C40F0" w:rsidDel="003A2FA3">
          <w:rPr>
            <w:rFonts w:ascii="Century Schoolbook" w:hAnsi="Century Schoolbook" w:cs="Arial"/>
            <w:sz w:val="24"/>
            <w:szCs w:val="24"/>
            <w:lang w:val="en-US"/>
          </w:rPr>
          <w:delText xml:space="preserve">by Nash et al., (2005) </w:delText>
        </w:r>
      </w:del>
      <w:r w:rsidRPr="002C40F0">
        <w:rPr>
          <w:rFonts w:ascii="Century Schoolbook" w:hAnsi="Century Schoolbook" w:cs="Arial"/>
          <w:sz w:val="24"/>
          <w:szCs w:val="24"/>
          <w:lang w:val="en-US"/>
        </w:rPr>
        <w:t>as indicative of non-fecal polluted plant decay inputs</w:t>
      </w:r>
      <w:ins w:id="378" w:author="ERIC SPERANZA" w:date="2017-10-19T09:28:00Z">
        <w:r w:rsidR="003A2FA3">
          <w:rPr>
            <w:rFonts w:ascii="Century Schoolbook" w:hAnsi="Century Schoolbook" w:cs="Arial"/>
            <w:sz w:val="24"/>
            <w:szCs w:val="24"/>
            <w:lang w:val="en-US"/>
          </w:rPr>
          <w:t xml:space="preserve"> </w:t>
        </w:r>
        <w:r w:rsidR="003A2FA3" w:rsidRPr="002C40F0">
          <w:rPr>
            <w:rFonts w:ascii="Century Schoolbook" w:hAnsi="Century Schoolbook" w:cs="Arial"/>
            <w:sz w:val="24"/>
            <w:szCs w:val="24"/>
            <w:lang w:val="en-US"/>
          </w:rPr>
          <w:t>(Nash et al., 2005)</w:t>
        </w:r>
      </w:ins>
      <w:r w:rsidRPr="002C40F0">
        <w:rPr>
          <w:rFonts w:ascii="Century Schoolbook" w:hAnsi="Century Schoolbook" w:cs="Arial"/>
          <w:sz w:val="24"/>
          <w:szCs w:val="24"/>
          <w:lang w:val="en-US"/>
        </w:rPr>
        <w:t>, denoting minimum impact of fecal contamination at this site. The cholesterol</w:t>
      </w:r>
      <w:proofErr w:type="gramStart"/>
      <w:r w:rsidRPr="002C40F0">
        <w:rPr>
          <w:rFonts w:ascii="Century Schoolbook" w:hAnsi="Century Schoolbook" w:cs="Arial"/>
          <w:sz w:val="24"/>
          <w:szCs w:val="24"/>
          <w:lang w:val="en-US"/>
        </w:rPr>
        <w:t>/</w:t>
      </w:r>
      <w:ins w:id="379" w:author="ERIC SPERANZA" w:date="2017-10-24T14:54:00Z">
        <w:r w:rsidR="00252D2A">
          <w:rPr>
            <w:rFonts w:ascii="Century Schoolbook" w:hAnsi="Century Schoolbook" w:cs="Arial"/>
            <w:sz w:val="24"/>
            <w:szCs w:val="24"/>
            <w:lang w:val="en-US"/>
          </w:rPr>
          <w:t>(</w:t>
        </w:r>
        <w:proofErr w:type="gramEnd"/>
        <w:r w:rsidR="00252D2A">
          <w:rPr>
            <w:rFonts w:ascii="Century Schoolbook" w:hAnsi="Century Schoolbook" w:cs="Arial"/>
            <w:sz w:val="24"/>
            <w:szCs w:val="24"/>
            <w:lang w:val="en-US"/>
          </w:rPr>
          <w:t xml:space="preserve">cholesterol + </w:t>
        </w:r>
      </w:ins>
      <w:proofErr w:type="spellStart"/>
      <w:r w:rsidRPr="002C40F0">
        <w:rPr>
          <w:rFonts w:ascii="Century Schoolbook" w:hAnsi="Century Schoolbook" w:cs="Arial"/>
          <w:sz w:val="24"/>
          <w:szCs w:val="24"/>
          <w:lang w:val="en-US"/>
        </w:rPr>
        <w:t>cholestanol</w:t>
      </w:r>
      <w:proofErr w:type="spellEnd"/>
      <w:ins w:id="380" w:author="ERIC SPERANZA" w:date="2017-10-24T14:54: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w:t>
      </w:r>
      <w:del w:id="381" w:author="ERIC SPERANZA" w:date="2017-10-19T10:14:00Z">
        <w:r w:rsidRPr="002C40F0" w:rsidDel="008530FE">
          <w:rPr>
            <w:rFonts w:ascii="Century Schoolbook" w:hAnsi="Century Schoolbook" w:cs="Arial"/>
            <w:sz w:val="24"/>
            <w:szCs w:val="24"/>
            <w:lang w:val="en-US"/>
          </w:rPr>
          <w:delText>043</w:delText>
        </w:r>
      </w:del>
      <w:ins w:id="382" w:author="ERIC SPERANZA" w:date="2017-10-19T10:14:00Z">
        <w:r w:rsidR="008530FE" w:rsidRPr="002C40F0">
          <w:rPr>
            <w:rFonts w:ascii="Century Schoolbook" w:hAnsi="Century Schoolbook" w:cs="Arial"/>
            <w:sz w:val="24"/>
            <w:szCs w:val="24"/>
            <w:lang w:val="en-US"/>
          </w:rPr>
          <w:t>0</w:t>
        </w:r>
        <w:r w:rsidR="008530FE">
          <w:rPr>
            <w:rFonts w:ascii="Century Schoolbook" w:hAnsi="Century Schoolbook" w:cs="Arial"/>
            <w:sz w:val="24"/>
            <w:szCs w:val="24"/>
            <w:lang w:val="en-US"/>
          </w:rPr>
          <w:t>36</w:t>
        </w:r>
      </w:ins>
      <w:r w:rsidRPr="002C40F0">
        <w:rPr>
          <w:rFonts w:ascii="Century Schoolbook" w:hAnsi="Century Schoolbook" w:cs="Arial"/>
          <w:sz w:val="24"/>
          <w:szCs w:val="24"/>
          <w:lang w:val="en-US"/>
        </w:rPr>
        <w:t>)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w:t>
      </w:r>
      <w:r w:rsidR="00B06D86">
        <w:rPr>
          <w:rFonts w:ascii="Century Schoolbook" w:hAnsi="Century Schoolbook" w:cs="Arial"/>
          <w:noProof/>
          <w:sz w:val="24"/>
          <w:szCs w:val="24"/>
          <w:lang w:val="en-US"/>
        </w:rPr>
        <w:t xml:space="preserve"> </w:t>
      </w:r>
      <w:r w:rsidRPr="002C40F0">
        <w:rPr>
          <w:rFonts w:ascii="Century Schoolbook" w:hAnsi="Century Schoolbook" w:cs="Arial"/>
          <w:noProof/>
          <w:sz w:val="24"/>
          <w:szCs w:val="24"/>
          <w:lang w:val="en-US"/>
        </w:rPr>
        <w:t>0.043)</w:t>
      </w:r>
      <w:r w:rsidRPr="002C40F0">
        <w:rPr>
          <w:rFonts w:ascii="Century Schoolbook" w:hAnsi="Century Schoolbook" w:cs="Arial"/>
          <w:sz w:val="24"/>
          <w:szCs w:val="24"/>
          <w:lang w:val="en-US"/>
        </w:rPr>
        <w:t xml:space="preserve">. </w:t>
      </w:r>
    </w:p>
    <w:p w14:paraId="33FBE9D1" w14:textId="3DF9F6DC"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sediments, these ratios exhibited the same geographical differences observed in settling material but reflected the diagenetic processes that take places at sediment surface. The degradation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and cholesterol intensified after particle deposition resulting in lower </w:t>
      </w:r>
      <w:proofErr w:type="spellStart"/>
      <w:r w:rsidRPr="002C40F0">
        <w:rPr>
          <w:rFonts w:ascii="Century Schoolbook" w:hAnsi="Century Schoolbook" w:cs="Arial"/>
          <w:sz w:val="24"/>
          <w:szCs w:val="24"/>
          <w:lang w:val="en-US"/>
        </w:rPr>
        <w:t>coprostanol</w:t>
      </w:r>
      <w:proofErr w:type="spellEnd"/>
      <w:proofErr w:type="gramStart"/>
      <w:r w:rsidRPr="002C40F0">
        <w:rPr>
          <w:rFonts w:ascii="Century Schoolbook" w:hAnsi="Century Schoolbook" w:cs="Arial"/>
          <w:sz w:val="24"/>
          <w:szCs w:val="24"/>
          <w:lang w:val="en-US"/>
        </w:rPr>
        <w:t>/</w:t>
      </w:r>
      <w:ins w:id="383" w:author="ERIC SPERANZA" w:date="2017-10-24T14:55:00Z">
        <w:r w:rsidR="00252D2A">
          <w:rPr>
            <w:rFonts w:ascii="Century Schoolbook" w:hAnsi="Century Schoolbook" w:cs="Arial"/>
            <w:sz w:val="24"/>
            <w:szCs w:val="24"/>
            <w:lang w:val="en-US"/>
          </w:rPr>
          <w:t>(</w:t>
        </w:r>
        <w:proofErr w:type="spellStart"/>
        <w:proofErr w:type="gramEnd"/>
        <w:r w:rsidR="00252D2A">
          <w:rPr>
            <w:rFonts w:ascii="Century Schoolbook" w:hAnsi="Century Schoolbook" w:cs="Arial"/>
            <w:sz w:val="24"/>
            <w:szCs w:val="24"/>
            <w:lang w:val="en-US"/>
          </w:rPr>
          <w:t>coprostanol</w:t>
        </w:r>
        <w:proofErr w:type="spellEnd"/>
        <w:r w:rsidR="00252D2A">
          <w:rPr>
            <w:rFonts w:ascii="Century Schoolbook" w:hAnsi="Century Schoolbook" w:cs="Arial"/>
            <w:sz w:val="24"/>
            <w:szCs w:val="24"/>
            <w:lang w:val="en-US"/>
          </w:rPr>
          <w:t xml:space="preserve"> + </w:t>
        </w:r>
      </w:ins>
      <w:r w:rsidRPr="002C40F0">
        <w:rPr>
          <w:rFonts w:ascii="Century Schoolbook" w:hAnsi="Century Schoolbook" w:cs="Arial"/>
          <w:sz w:val="24"/>
          <w:szCs w:val="24"/>
          <w:lang w:val="en-US"/>
        </w:rPr>
        <w:t>epicoprostanol</w:t>
      </w:r>
      <w:ins w:id="384" w:author="ERIC SPERANZA" w:date="2017-10-24T14:55:00Z">
        <w:r w:rsidR="00252D2A">
          <w:rPr>
            <w:rFonts w:ascii="Century Schoolbook" w:hAnsi="Century Schoolbook" w:cs="Arial"/>
            <w:sz w:val="24"/>
            <w:szCs w:val="24"/>
            <w:lang w:val="en-US"/>
          </w:rPr>
          <w:t>) ratio</w:t>
        </w:r>
      </w:ins>
      <w:r w:rsidRPr="002C40F0">
        <w:rPr>
          <w:rFonts w:ascii="Century Schoolbook" w:hAnsi="Century Schoolbook" w:cs="Arial"/>
          <w:sz w:val="24"/>
          <w:szCs w:val="24"/>
          <w:lang w:val="en-US"/>
        </w:rPr>
        <w:t xml:space="preserve"> (BA: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0.064, N: 0.26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0.058) and </w:t>
      </w:r>
      <w:r w:rsidRPr="002C40F0">
        <w:rPr>
          <w:rFonts w:ascii="Century Schoolbook" w:hAnsi="Century Schoolbook" w:cs="Arial"/>
          <w:sz w:val="24"/>
          <w:szCs w:val="24"/>
          <w:lang w:val="en-US"/>
        </w:rPr>
        <w:lastRenderedPageBreak/>
        <w:t>cholesterol/</w:t>
      </w:r>
      <w:ins w:id="385" w:author="ERIC SPERANZA" w:date="2017-10-24T14:55:00Z">
        <w:r w:rsidR="00252D2A">
          <w:rPr>
            <w:rFonts w:ascii="Century Schoolbook" w:hAnsi="Century Schoolbook" w:cs="Arial"/>
            <w:sz w:val="24"/>
            <w:szCs w:val="24"/>
            <w:lang w:val="en-US"/>
          </w:rPr>
          <w:t xml:space="preserve">(cholesterol + </w:t>
        </w:r>
      </w:ins>
      <w:proofErr w:type="spellStart"/>
      <w:r w:rsidRPr="002C40F0">
        <w:rPr>
          <w:rFonts w:ascii="Century Schoolbook" w:hAnsi="Century Schoolbook" w:cs="Arial"/>
          <w:sz w:val="24"/>
          <w:szCs w:val="24"/>
          <w:lang w:val="en-US"/>
        </w:rPr>
        <w:t>cholestanol</w:t>
      </w:r>
      <w:proofErr w:type="spellEnd"/>
      <w:ins w:id="386" w:author="ERIC SPERANZA" w:date="2017-10-24T14:55:00Z">
        <w:r w:rsidR="00252D2A">
          <w:rPr>
            <w:rFonts w:ascii="Century Schoolbook" w:hAnsi="Century Schoolbook" w:cs="Arial"/>
            <w:sz w:val="24"/>
            <w:szCs w:val="24"/>
            <w:lang w:val="en-US"/>
          </w:rPr>
          <w:t>)</w:t>
        </w:r>
      </w:ins>
      <w:r w:rsidRPr="002C40F0">
        <w:rPr>
          <w:rFonts w:ascii="Century Schoolbook" w:hAnsi="Century Schoolbook" w:cs="Arial"/>
          <w:sz w:val="24"/>
          <w:szCs w:val="24"/>
          <w:lang w:val="en-US"/>
        </w:rPr>
        <w:t xml:space="preserve"> </w:t>
      </w:r>
      <w:ins w:id="387" w:author="Juan Carlos Colombo" w:date="2017-10-24T11:55:00Z">
        <w:r w:rsidR="00935261" w:rsidRPr="002C40F0">
          <w:rPr>
            <w:rFonts w:ascii="Century Schoolbook" w:hAnsi="Century Schoolbook" w:cs="Arial"/>
            <w:sz w:val="24"/>
            <w:szCs w:val="24"/>
            <w:lang w:val="en-US"/>
          </w:rPr>
          <w:t xml:space="preserve">ratios </w:t>
        </w:r>
      </w:ins>
      <w:r w:rsidRPr="002C40F0">
        <w:rPr>
          <w:rFonts w:ascii="Century Schoolbook" w:hAnsi="Century Schoolbook" w:cs="Arial"/>
          <w:sz w:val="24"/>
          <w:szCs w:val="24"/>
          <w:lang w:val="en-US"/>
        </w:rPr>
        <w:t>(BA: 0.75</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±0.11, N: 0.93</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0.025) </w:t>
      </w:r>
      <w:del w:id="388" w:author="Juan Carlos Colombo" w:date="2017-10-24T11:55:00Z">
        <w:r w:rsidRPr="002C40F0" w:rsidDel="00935261">
          <w:rPr>
            <w:rFonts w:ascii="Century Schoolbook" w:hAnsi="Century Schoolbook" w:cs="Arial"/>
            <w:sz w:val="24"/>
            <w:szCs w:val="24"/>
            <w:lang w:val="en-US"/>
          </w:rPr>
          <w:delText xml:space="preserve">ratios </w:delText>
        </w:r>
      </w:del>
      <w:r w:rsidRPr="002C40F0">
        <w:rPr>
          <w:rFonts w:ascii="Century Schoolbook" w:hAnsi="Century Schoolbook" w:cs="Arial"/>
          <w:sz w:val="24"/>
          <w:szCs w:val="24"/>
          <w:lang w:val="en-US"/>
        </w:rPr>
        <w:t>in sediments relative to settling material.</w:t>
      </w:r>
    </w:p>
    <w:p w14:paraId="287C9C62" w14:textId="53950B82" w:rsidR="00AB18C6" w:rsidRPr="002C40F0" w:rsidDel="00453BDF" w:rsidRDefault="00AB18C6" w:rsidP="00C436C2">
      <w:pPr>
        <w:spacing w:line="480" w:lineRule="auto"/>
        <w:ind w:firstLine="708"/>
        <w:rPr>
          <w:del w:id="389" w:author="ERIC SPERANZA" w:date="2017-10-19T16:29:00Z"/>
          <w:rFonts w:ascii="Century Schoolbook" w:hAnsi="Century Schoolbook" w:cs="Arial"/>
          <w:sz w:val="24"/>
          <w:szCs w:val="24"/>
          <w:lang w:val="en-GB"/>
        </w:rPr>
      </w:pPr>
    </w:p>
    <w:p w14:paraId="50156D6C" w14:textId="08EC6817" w:rsidR="006F4966" w:rsidRPr="002C40F0" w:rsidDel="00453BDF" w:rsidRDefault="006F4966" w:rsidP="00C436C2">
      <w:pPr>
        <w:spacing w:line="480" w:lineRule="auto"/>
        <w:ind w:firstLine="708"/>
        <w:rPr>
          <w:moveFrom w:id="390" w:author="ERIC SPERANZA" w:date="2017-10-19T16:28:00Z"/>
          <w:rFonts w:ascii="Century Schoolbook" w:hAnsi="Century Schoolbook" w:cs="Arial"/>
          <w:sz w:val="24"/>
          <w:szCs w:val="24"/>
          <w:lang w:val="en-US"/>
        </w:rPr>
      </w:pPr>
      <w:moveFromRangeStart w:id="391" w:author="ERIC SPERANZA" w:date="2017-10-19T16:28:00Z" w:name="move496193861"/>
      <w:moveFrom w:id="392" w:author="ERIC SPERANZA" w:date="2017-10-19T16:28:00Z">
        <w:r w:rsidRPr="002C40F0" w:rsidDel="00453BDF">
          <w:rPr>
            <w:rFonts w:ascii="Century Schoolbook" w:hAnsi="Century Schoolbook" w:cs="Arial"/>
            <w:sz w:val="24"/>
            <w:szCs w:val="24"/>
            <w:lang w:val="en-US"/>
          </w:rPr>
          <w:t>To simultaneously evaluate the contribution of the different sterol</w:t>
        </w:r>
        <w:r w:rsidR="008B0C53"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sidDel="00453BDF">
          <w:rPr>
            <w:rFonts w:ascii="Century Schoolbook" w:hAnsi="Century Schoolbook" w:cs="Arial"/>
            <w:sz w:val="24"/>
            <w:szCs w:val="24"/>
            <w:lang w:val="en-US"/>
          </w:rPr>
          <w:t>ere</w:t>
        </w:r>
        <w:r w:rsidRPr="002C40F0" w:rsidDel="00453BDF">
          <w:rPr>
            <w:rFonts w:ascii="Century Schoolbook" w:hAnsi="Century Schoolbook" w:cs="Arial"/>
            <w:sz w:val="24"/>
            <w:szCs w:val="24"/>
            <w:lang w:val="en-US"/>
          </w:rPr>
          <w:t xml:space="preserve"> performed </w:t>
        </w:r>
        <w:r w:rsidR="008B0C53" w:rsidRPr="002C40F0" w:rsidDel="00453BDF">
          <w:rPr>
            <w:rFonts w:ascii="Century Schoolbook" w:hAnsi="Century Schoolbook" w:cs="Arial"/>
            <w:sz w:val="24"/>
            <w:szCs w:val="24"/>
            <w:lang w:val="en-US"/>
          </w:rPr>
          <w:t xml:space="preserve">for major </w:t>
        </w:r>
        <w:r w:rsidRPr="002C40F0" w:rsidDel="00453BDF">
          <w:rPr>
            <w:rFonts w:ascii="Century Schoolbook" w:hAnsi="Century Schoolbook" w:cs="Arial"/>
            <w:sz w:val="24"/>
            <w:szCs w:val="24"/>
            <w:lang w:val="en-US"/>
          </w:rPr>
          <w:t>sterols</w:t>
        </w:r>
        <w:r w:rsidR="008B0C53" w:rsidRPr="002C40F0" w:rsidDel="00453BDF">
          <w:rPr>
            <w:rFonts w:ascii="Century Schoolbook" w:hAnsi="Century Schoolbook" w:cs="Arial"/>
            <w:sz w:val="24"/>
            <w:szCs w:val="24"/>
            <w:lang w:val="en-US"/>
          </w:rPr>
          <w:t xml:space="preserve"> (compounds with &lt; 0.5% abundance were excluded, Fig. </w:t>
        </w:r>
        <w:r w:rsidR="00BA38F8" w:rsidRPr="002C40F0" w:rsidDel="00453BDF">
          <w:rPr>
            <w:rFonts w:ascii="Century Schoolbook" w:hAnsi="Century Schoolbook" w:cs="Arial"/>
            <w:sz w:val="24"/>
            <w:szCs w:val="24"/>
            <w:lang w:val="en-US"/>
          </w:rPr>
          <w:t>6</w:t>
        </w:r>
        <w:r w:rsidR="008B0C53" w:rsidRPr="002C40F0" w:rsidDel="00453BDF">
          <w:rPr>
            <w:rFonts w:ascii="Century Schoolbook" w:hAnsi="Century Schoolbook" w:cs="Arial"/>
            <w:sz w:val="24"/>
            <w:szCs w:val="24"/>
            <w:lang w:val="en-US"/>
          </w:rPr>
          <w:t>)</w:t>
        </w:r>
        <w:r w:rsidR="00FC120A" w:rsidRPr="002C40F0" w:rsidDel="00453BDF">
          <w:rPr>
            <w:rStyle w:val="Refdecomentario"/>
            <w:rFonts w:ascii="Century Schoolbook" w:hAnsi="Century Schoolbook"/>
            <w:sz w:val="24"/>
            <w:szCs w:val="24"/>
            <w:lang w:val="en-GB"/>
          </w:rPr>
          <w:t>.</w:t>
        </w:r>
        <w:r w:rsidRPr="002C40F0" w:rsidDel="00453BDF">
          <w:rPr>
            <w:rFonts w:ascii="Century Schoolbook" w:hAnsi="Century Schoolbook" w:cs="Arial"/>
            <w:sz w:val="24"/>
            <w:szCs w:val="24"/>
            <w:lang w:val="en-US"/>
          </w:rPr>
          <w:t>This model explain</w:t>
        </w:r>
        <w:r w:rsidR="00C90508" w:rsidRPr="002C40F0" w:rsidDel="00453BDF">
          <w:rPr>
            <w:rFonts w:ascii="Century Schoolbook" w:hAnsi="Century Schoolbook" w:cs="Arial"/>
            <w:sz w:val="24"/>
            <w:szCs w:val="24"/>
            <w:lang w:val="en-US"/>
          </w:rPr>
          <w:t>s</w:t>
        </w:r>
        <w:r w:rsidRPr="002C40F0" w:rsidDel="00453BDF">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sidDel="00453BDF">
          <w:rPr>
            <w:rFonts w:ascii="Century Schoolbook" w:hAnsi="Century Schoolbook" w:cs="Arial"/>
            <w:sz w:val="24"/>
            <w:szCs w:val="24"/>
            <w:lang w:val="en-US"/>
          </w:rPr>
          <w:t xml:space="preserve">fecal </w:t>
        </w:r>
        <w:r w:rsidRPr="002C40F0" w:rsidDel="00453BDF">
          <w:rPr>
            <w:rFonts w:ascii="Century Schoolbook" w:hAnsi="Century Schoolbook" w:cs="Arial"/>
            <w:sz w:val="24"/>
            <w:szCs w:val="24"/>
            <w:lang w:val="en-US"/>
          </w:rPr>
          <w:t>coprostanol and epicoprostanol and in the positive side with cholesterol and plant sterols.</w:t>
        </w:r>
      </w:moveFrom>
    </w:p>
    <w:moveFromRangeEnd w:id="391"/>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92125E" w:rsidRDefault="00E37BB3" w:rsidP="0092125E">
      <w:pPr>
        <w:pStyle w:val="Prrafodelista"/>
        <w:numPr>
          <w:ilvl w:val="1"/>
          <w:numId w:val="3"/>
        </w:numPr>
        <w:spacing w:line="480" w:lineRule="auto"/>
        <w:ind w:left="709"/>
        <w:rPr>
          <w:rFonts w:ascii="Century Schoolbook" w:hAnsi="Century Schoolbook" w:cs="Arial"/>
          <w:i/>
          <w:sz w:val="24"/>
          <w:szCs w:val="24"/>
          <w:lang w:val="en-US"/>
        </w:rPr>
      </w:pPr>
      <w:r w:rsidRPr="0092125E">
        <w:rPr>
          <w:rFonts w:ascii="Century Schoolbook" w:hAnsi="Century Schoolbook" w:cs="Arial"/>
          <w:i/>
          <w:sz w:val="24"/>
          <w:szCs w:val="24"/>
          <w:lang w:val="en-US"/>
        </w:rPr>
        <w:t xml:space="preserve">Sterol vertical fluxes and accumulation </w:t>
      </w:r>
      <w:r w:rsidR="009C0B48" w:rsidRPr="0092125E">
        <w:rPr>
          <w:rFonts w:ascii="Century Schoolbook" w:hAnsi="Century Schoolbook" w:cs="Arial"/>
          <w:i/>
          <w:sz w:val="24"/>
          <w:szCs w:val="24"/>
          <w:lang w:val="en-US"/>
        </w:rPr>
        <w:t>efficiency</w:t>
      </w:r>
    </w:p>
    <w:p w14:paraId="66885CFA" w14:textId="2A4D60EA"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A6414A">
        <w:rPr>
          <w:rFonts w:ascii="Century Schoolbook" w:hAnsi="Century Schoolbook"/>
          <w:sz w:val="24"/>
          <w:lang w:val="en-US"/>
          <w:rPrChange w:id="393"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xml:space="preserve">, with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accounting up to 60% (</w:t>
      </w:r>
      <w:r w:rsidR="00E91D51" w:rsidRPr="002C40F0">
        <w:rPr>
          <w:rFonts w:ascii="Century Schoolbook" w:hAnsi="Century Schoolbook" w:cs="Arial"/>
          <w:sz w:val="24"/>
          <w:szCs w:val="24"/>
          <w:lang w:val="en-US"/>
        </w:rPr>
        <w:t>70</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E91D51" w:rsidRPr="002C40F0">
        <w:rPr>
          <w:rFonts w:ascii="Century Schoolbook" w:hAnsi="Century Schoolbook" w:cs="Arial"/>
          <w:sz w:val="24"/>
          <w:szCs w:val="24"/>
          <w:lang w:val="en-US"/>
        </w:rPr>
        <w:t>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A6414A">
        <w:rPr>
          <w:rFonts w:ascii="Century Schoolbook" w:hAnsi="Century Schoolbook"/>
          <w:sz w:val="24"/>
          <w:lang w:val="en-US"/>
          <w:rPrChange w:id="394" w:author="ERIC SPERANZA" w:date="2017-10-09T15:06:00Z">
            <w:rPr>
              <w:rFonts w:ascii="Century Schoolbook" w:hAnsi="Century Schoolbook"/>
              <w:sz w:val="24"/>
              <w:vertAlign w:val="superscript"/>
              <w:lang w:val="en-US"/>
            </w:rPr>
          </w:rPrChange>
        </w:rPr>
        <w:t>2</w:t>
      </w:r>
      <w:r w:rsidR="00B06D86">
        <w:rPr>
          <w:rFonts w:ascii="Century Schoolbook" w:hAnsi="Century Schoolbook" w:cs="Arial"/>
          <w:sz w:val="24"/>
          <w:szCs w:val="24"/>
          <w:lang w:val="en-US"/>
        </w:rPr>
        <w:t>/</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B06D86">
        <w:rPr>
          <w:rFonts w:ascii="Century Schoolbook" w:hAnsi="Century Schoolbook" w:cs="Arial"/>
          <w:sz w:val="24"/>
          <w:szCs w:val="24"/>
          <w:lang w:val="en-US"/>
        </w:rPr>
        <w:t xml:space="preserve"> </w:t>
      </w:r>
      <w:r w:rsidR="001B3AF7"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B06D86">
        <w:rPr>
          <w:rFonts w:ascii="Century Schoolbook" w:hAnsi="Century Schoolbook" w:cs="Arial"/>
          <w:sz w:val="24"/>
          <w:szCs w:val="24"/>
          <w:lang w:val="en-US"/>
        </w:rPr>
        <w:t>/</w:t>
      </w:r>
      <w:r w:rsidR="001F0432" w:rsidRPr="002C40F0">
        <w:rPr>
          <w:rFonts w:ascii="Century Schoolbook" w:hAnsi="Century Schoolbook" w:cs="Arial"/>
          <w:sz w:val="24"/>
          <w:szCs w:val="24"/>
          <w:lang w:val="en-US"/>
        </w:rPr>
        <w:t>year</w:t>
      </w:r>
      <w:r w:rsidR="00B06D86">
        <w:rPr>
          <w:rFonts w:ascii="Century Schoolbook" w:hAnsi="Century Schoolbook" w:cs="Arial"/>
          <w:sz w:val="24"/>
          <w:szCs w:val="24"/>
          <w:lang w:val="en-US"/>
        </w:rPr>
        <w:t xml:space="preserve"> and cholesterol and </w:t>
      </w:r>
      <w:proofErr w:type="spellStart"/>
      <w:r w:rsidR="001B3AF7" w:rsidRPr="002C40F0">
        <w:rPr>
          <w:rFonts w:ascii="Century Schoolbook" w:hAnsi="Century Schoolbook" w:cs="Arial"/>
          <w:sz w:val="24"/>
          <w:szCs w:val="24"/>
          <w:lang w:val="en-US"/>
        </w:rPr>
        <w:t>sitosterol</w:t>
      </w:r>
      <w:proofErr w:type="spellEnd"/>
      <w:r w:rsidR="001B3AF7" w:rsidRPr="002C40F0">
        <w:rPr>
          <w:rFonts w:ascii="Century Schoolbook" w:hAnsi="Century Schoolbook" w:cs="Arial"/>
          <w:sz w:val="24"/>
          <w:szCs w:val="24"/>
          <w:lang w:val="en-US"/>
        </w:rPr>
        <w:t xml:space="preserve">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w:t>
      </w:r>
      <w:ins w:id="395" w:author="ERIC SPERANZA" w:date="2017-10-24T14:50:00Z">
        <w:r w:rsidR="00580D30">
          <w:rPr>
            <w:rFonts w:ascii="Century Schoolbook" w:hAnsi="Century Schoolbook" w:cs="Arial"/>
            <w:sz w:val="24"/>
            <w:szCs w:val="24"/>
            <w:lang w:val="en-US"/>
          </w:rPr>
          <w:t xml:space="preserve"> inventories estimated from the</w:t>
        </w:r>
      </w:ins>
      <w:r w:rsidR="00E91D51" w:rsidRPr="002C40F0">
        <w:rPr>
          <w:rFonts w:ascii="Century Schoolbook" w:hAnsi="Century Schoolbook" w:cs="Arial"/>
          <w:sz w:val="24"/>
          <w:szCs w:val="24"/>
          <w:lang w:val="en-US"/>
        </w:rPr>
        <w:t xml:space="preserv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differences in the oxic-anoxic transition of the sediments and the greater preservation of organic matter at sites with faster burial (</w:t>
      </w:r>
      <w:r w:rsidR="00FB59D9" w:rsidRPr="002C40F0">
        <w:rPr>
          <w:rFonts w:ascii="Century Schoolbook" w:hAnsi="Century Schoolbook" w:cs="Arial"/>
          <w:sz w:val="24"/>
          <w:szCs w:val="24"/>
          <w:lang w:val="en-US"/>
        </w:rPr>
        <w:t xml:space="preserve">Hedges and </w:t>
      </w:r>
      <w:proofErr w:type="spellStart"/>
      <w:r w:rsidR="00FB59D9" w:rsidRPr="002C40F0">
        <w:rPr>
          <w:rFonts w:ascii="Century Schoolbook" w:hAnsi="Century Schoolbook" w:cs="Arial"/>
          <w:sz w:val="24"/>
          <w:szCs w:val="24"/>
          <w:lang w:val="en-US"/>
        </w:rPr>
        <w:t>Keil</w:t>
      </w:r>
      <w:proofErr w:type="spellEnd"/>
      <w:r w:rsidR="00FB59D9"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lastRenderedPageBreak/>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rather than to an enhanced preservation during deposition.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accumulated more efficiently than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(BA: 10 vs. 6.5%, N: 3.7 vs 2.2%). Since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and </w:t>
      </w:r>
      <w:proofErr w:type="spellStart"/>
      <w:r w:rsidR="00E37BB3" w:rsidRPr="002C40F0">
        <w:rPr>
          <w:rFonts w:ascii="Century Schoolbook" w:hAnsi="Century Schoolbook" w:cs="Arial"/>
          <w:sz w:val="24"/>
          <w:szCs w:val="24"/>
          <w:lang w:val="en-US"/>
        </w:rPr>
        <w:t>coprostanol</w:t>
      </w:r>
      <w:proofErr w:type="spellEnd"/>
      <w:r w:rsidR="00E37BB3" w:rsidRPr="002C40F0">
        <w:rPr>
          <w:rFonts w:ascii="Century Schoolbook" w:hAnsi="Century Schoolbook" w:cs="Arial"/>
          <w:sz w:val="24"/>
          <w:szCs w:val="24"/>
          <w:lang w:val="en-US"/>
        </w:rPr>
        <w:t xml:space="preserve"> belong to the same metabolic pathway and can readily interconvert (</w:t>
      </w:r>
      <w:proofErr w:type="spellStart"/>
      <w:r w:rsidR="00E37BB3" w:rsidRPr="002C40F0">
        <w:rPr>
          <w:rFonts w:ascii="Century Schoolbook" w:hAnsi="Century Schoolbook" w:cs="Arial"/>
          <w:sz w:val="24"/>
          <w:szCs w:val="24"/>
          <w:lang w:val="en-US"/>
        </w:rPr>
        <w:t>Grimalt</w:t>
      </w:r>
      <w:proofErr w:type="spellEnd"/>
      <w:r w:rsidR="00E37BB3" w:rsidRPr="002C40F0">
        <w:rPr>
          <w:rFonts w:ascii="Century Schoolbook" w:hAnsi="Century Schoolbook" w:cs="Arial"/>
          <w:sz w:val="24"/>
          <w:szCs w:val="24"/>
          <w:lang w:val="en-US"/>
        </w:rPr>
        <w:t xml:space="preserve"> et al., 1990; Bull et al., 2002), the preferential </w:t>
      </w:r>
      <w:proofErr w:type="spellStart"/>
      <w:r w:rsidR="00E37BB3" w:rsidRPr="002C40F0">
        <w:rPr>
          <w:rFonts w:ascii="Century Schoolbook" w:hAnsi="Century Schoolbook" w:cs="Arial"/>
          <w:sz w:val="24"/>
          <w:szCs w:val="24"/>
          <w:lang w:val="en-US"/>
        </w:rPr>
        <w:t>coprostanone</w:t>
      </w:r>
      <w:proofErr w:type="spellEnd"/>
      <w:r w:rsidR="00E37BB3" w:rsidRPr="002C40F0">
        <w:rPr>
          <w:rFonts w:ascii="Century Schoolbook" w:hAnsi="Century Schoolbook" w:cs="Arial"/>
          <w:sz w:val="24"/>
          <w:szCs w:val="24"/>
          <w:lang w:val="en-US"/>
        </w:rPr>
        <w:t xml:space="preserve"> preservation in sediments might be related to its higher resistance to biodegradation (</w:t>
      </w:r>
      <w:proofErr w:type="spellStart"/>
      <w:r w:rsidR="00E37BB3" w:rsidRPr="002C40F0">
        <w:rPr>
          <w:rFonts w:ascii="Century Schoolbook" w:hAnsi="Century Schoolbook" w:cs="Arial"/>
          <w:sz w:val="24"/>
          <w:szCs w:val="24"/>
          <w:lang w:val="en-US"/>
        </w:rPr>
        <w:t>Wakeham</w:t>
      </w:r>
      <w:proofErr w:type="spellEnd"/>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w:t>
      </w:r>
      <w:proofErr w:type="spellStart"/>
      <w:r w:rsidR="00E37BB3" w:rsidRPr="002C40F0">
        <w:rPr>
          <w:rFonts w:ascii="Century Schoolbook" w:hAnsi="Century Schoolbook" w:cs="Arial"/>
          <w:sz w:val="24"/>
          <w:szCs w:val="24"/>
          <w:lang w:val="en-US"/>
        </w:rPr>
        <w:t>Chaler</w:t>
      </w:r>
      <w:proofErr w:type="spellEnd"/>
      <w:r w:rsidR="00E37BB3" w:rsidRPr="002C40F0">
        <w:rPr>
          <w:rFonts w:ascii="Century Schoolbook" w:hAnsi="Century Schoolbook" w:cs="Arial"/>
          <w:sz w:val="24"/>
          <w:szCs w:val="24"/>
          <w:lang w:val="en-US"/>
        </w:rPr>
        <w:t xml:space="preserve">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w:t>
      </w:r>
      <w:proofErr w:type="spellStart"/>
      <w:r w:rsidR="00E37BB3" w:rsidRPr="002C40F0">
        <w:rPr>
          <w:rFonts w:ascii="Century Schoolbook" w:hAnsi="Century Schoolbook" w:cs="Arial"/>
          <w:sz w:val="24"/>
          <w:szCs w:val="24"/>
          <w:lang w:val="en-US"/>
        </w:rPr>
        <w:t>Volkman</w:t>
      </w:r>
      <w:proofErr w:type="spellEnd"/>
      <w:r w:rsidR="00E37BB3"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w:t>
      </w:r>
      <w:proofErr w:type="spellStart"/>
      <w:r w:rsidR="00E37BB3" w:rsidRPr="002C40F0">
        <w:rPr>
          <w:rFonts w:ascii="Century Schoolbook" w:hAnsi="Century Schoolbook" w:cs="Arial"/>
          <w:sz w:val="24"/>
          <w:szCs w:val="24"/>
          <w:lang w:val="en-US"/>
        </w:rPr>
        <w:t>Galeron</w:t>
      </w:r>
      <w:proofErr w:type="spellEnd"/>
      <w:r w:rsidR="00E37BB3" w:rsidRPr="002C40F0">
        <w:rPr>
          <w:rFonts w:ascii="Century Schoolbook" w:hAnsi="Century Schoolbook" w:cs="Arial"/>
          <w:sz w:val="24"/>
          <w:szCs w:val="24"/>
          <w:lang w:val="en-US"/>
        </w:rPr>
        <w:t xml:space="preserve"> et al.</w:t>
      </w:r>
      <w:r w:rsidR="00FB59D9"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(2015) found that </w:t>
      </w:r>
      <w:proofErr w:type="spellStart"/>
      <w:r w:rsidR="00E37BB3" w:rsidRPr="002C40F0">
        <w:rPr>
          <w:rFonts w:ascii="Century Schoolbook" w:hAnsi="Century Schoolbook" w:cs="Arial"/>
          <w:sz w:val="24"/>
          <w:szCs w:val="24"/>
          <w:lang w:val="en-US"/>
        </w:rPr>
        <w:t>sitosterol</w:t>
      </w:r>
      <w:proofErr w:type="spellEnd"/>
      <w:r w:rsidR="00E37BB3" w:rsidRPr="002C40F0">
        <w:rPr>
          <w:rFonts w:ascii="Century Schoolbook" w:hAnsi="Century Schoolbook" w:cs="Arial"/>
          <w:sz w:val="24"/>
          <w:szCs w:val="24"/>
          <w:lang w:val="en-US"/>
        </w:rPr>
        <w:t xml:space="preserve"> have a low susceptibility to biodegradation and most of its decomposition proceeds via autoxidation and </w:t>
      </w:r>
      <w:proofErr w:type="spellStart"/>
      <w:r w:rsidR="00E37BB3" w:rsidRPr="002C40F0">
        <w:rPr>
          <w:rFonts w:ascii="Century Schoolbook" w:hAnsi="Century Schoolbook" w:cs="Arial"/>
          <w:sz w:val="24"/>
          <w:szCs w:val="24"/>
          <w:lang w:val="en-US"/>
        </w:rPr>
        <w:t>photodegradation</w:t>
      </w:r>
      <w:proofErr w:type="spellEnd"/>
      <w:r w:rsidR="00E37BB3" w:rsidRPr="002C40F0">
        <w:rPr>
          <w:rFonts w:ascii="Century Schoolbook" w:hAnsi="Century Schoolbook" w:cs="Arial"/>
          <w:sz w:val="24"/>
          <w:szCs w:val="24"/>
          <w:lang w:val="en-US"/>
        </w:rPr>
        <w:t>, a process that is especially intense on land where chlorophyll acts as a sensitizer. Cholesterol was the least preserved sterol (BA: 4.6%, N: 1.6%) reflecting the intense breakdown of this sterol, mostly through biodegradation (</w:t>
      </w:r>
      <w:proofErr w:type="spellStart"/>
      <w:r w:rsidR="00E37BB3" w:rsidRPr="002C40F0">
        <w:rPr>
          <w:rFonts w:ascii="Century Schoolbook" w:hAnsi="Century Schoolbook" w:cs="Arial"/>
          <w:sz w:val="24"/>
          <w:szCs w:val="24"/>
          <w:lang w:val="en-US"/>
        </w:rPr>
        <w:t>Galeron</w:t>
      </w:r>
      <w:proofErr w:type="spellEnd"/>
      <w:r w:rsidR="00E37BB3" w:rsidRPr="002C40F0">
        <w:rPr>
          <w:rFonts w:ascii="Century Schoolbook" w:hAnsi="Century Schoolbook" w:cs="Arial"/>
          <w:sz w:val="24"/>
          <w:szCs w:val="24"/>
          <w:lang w:val="en-US"/>
        </w:rPr>
        <w:t xml:space="preserve"> et al., 2015). This explain the high accumulation efficiency of </w:t>
      </w:r>
      <w:proofErr w:type="spellStart"/>
      <w:r w:rsidR="00E37BB3" w:rsidRPr="002C40F0">
        <w:rPr>
          <w:rFonts w:ascii="Century Schoolbook" w:hAnsi="Century Schoolbook" w:cs="Arial"/>
          <w:sz w:val="24"/>
          <w:szCs w:val="24"/>
          <w:lang w:val="en-US"/>
        </w:rPr>
        <w:t>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w:t>
      </w:r>
      <w:proofErr w:type="spellEnd"/>
      <w:r w:rsidR="00E37BB3" w:rsidRPr="002C40F0">
        <w:rPr>
          <w:rFonts w:ascii="Century Schoolbook" w:hAnsi="Century Schoolbook" w:cs="Arial"/>
          <w:sz w:val="24"/>
          <w:szCs w:val="24"/>
          <w:lang w:val="en-US"/>
        </w:rPr>
        <w:t xml:space="preserve">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AD7BA1">
        <w:rPr>
          <w:rFonts w:ascii="Century Schoolbook" w:hAnsi="Century Schoolbook" w:cs="Arial"/>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w:t>
      </w:r>
      <w:proofErr w:type="spellStart"/>
      <w:r w:rsidR="00E37BB3" w:rsidRPr="002C40F0">
        <w:rPr>
          <w:rFonts w:ascii="Century Schoolbook" w:hAnsi="Century Schoolbook" w:cs="Arial"/>
          <w:sz w:val="24"/>
          <w:szCs w:val="24"/>
          <w:lang w:val="en-US"/>
        </w:rPr>
        <w:t>cholestanol</w:t>
      </w:r>
      <w:proofErr w:type="spellEnd"/>
      <w:r w:rsidR="00E37BB3" w:rsidRPr="002C40F0">
        <w:rPr>
          <w:rFonts w:ascii="Century Schoolbook" w:hAnsi="Century Schoolbook" w:cs="Arial"/>
          <w:sz w:val="24"/>
          <w:szCs w:val="24"/>
          <w:lang w:val="en-US"/>
        </w:rPr>
        <w:t xml:space="preserve">. </w:t>
      </w:r>
    </w:p>
    <w:p w14:paraId="622D0503" w14:textId="4BA15778"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w:t>
      </w:r>
      <w:proofErr w:type="spellStart"/>
      <w:r w:rsidR="001C5281" w:rsidRPr="002C40F0">
        <w:rPr>
          <w:rFonts w:ascii="Century Schoolbook" w:hAnsi="Century Schoolbook" w:cs="Arial"/>
          <w:sz w:val="24"/>
          <w:szCs w:val="24"/>
          <w:lang w:val="en-US"/>
        </w:rPr>
        <w:t>coprostanol</w:t>
      </w:r>
      <w:proofErr w:type="spellEnd"/>
      <w:r w:rsidR="001C5281" w:rsidRPr="002C40F0">
        <w:rPr>
          <w:rFonts w:ascii="Century Schoolbook" w:hAnsi="Century Schoolbook" w:cs="Arial"/>
          <w:sz w:val="24"/>
          <w:szCs w:val="24"/>
          <w:lang w:val="en-US"/>
        </w:rPr>
        <w:t xml:space="preserve">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B06D86">
        <w:rPr>
          <w:rFonts w:ascii="Century Schoolbook" w:hAnsi="Century Schoolbook" w:cs="Arial"/>
          <w:sz w:val="24"/>
          <w:szCs w:val="24"/>
          <w:lang w:val="en-US"/>
        </w:rPr>
        <w:t xml:space="preserve"> </w:t>
      </w:r>
      <w:r w:rsidR="003F6D4F" w:rsidRPr="002C40F0">
        <w:rPr>
          <w:rFonts w:ascii="Century Schoolbook" w:hAnsi="Century Schoolbook" w:cs="Arial"/>
          <w:sz w:val="24"/>
          <w:szCs w:val="24"/>
          <w:lang w:val="en-US"/>
        </w:rPr>
        <w:t>±</w:t>
      </w:r>
      <w:r w:rsidR="00B06D86">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A6414A">
        <w:rPr>
          <w:rFonts w:ascii="Century Schoolbook" w:hAnsi="Century Schoolbook"/>
          <w:sz w:val="24"/>
          <w:lang w:val="en-US"/>
          <w:rPrChange w:id="396" w:author="ERIC SPERANZA" w:date="2017-10-09T15:06:00Z">
            <w:rPr>
              <w:rFonts w:ascii="Century Schoolbook" w:hAnsi="Century Schoolbook"/>
              <w:sz w:val="24"/>
              <w:vertAlign w:val="superscript"/>
              <w:lang w:val="en-US"/>
            </w:rPr>
          </w:rPrChange>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 xml:space="preserve">Human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w:t>
      </w:r>
      <w:proofErr w:type="spellStart"/>
      <w:r w:rsidRPr="002C40F0">
        <w:rPr>
          <w:rFonts w:ascii="Century Schoolbook" w:hAnsi="Century Schoolbook" w:cs="Arial"/>
          <w:sz w:val="24"/>
          <w:szCs w:val="24"/>
          <w:lang w:val="en-US"/>
        </w:rPr>
        <w:t>Jahreis</w:t>
      </w:r>
      <w:proofErr w:type="spellEnd"/>
      <w:r w:rsidRPr="002C40F0">
        <w:rPr>
          <w:rFonts w:ascii="Century Schoolbook" w:hAnsi="Century Schoolbook" w:cs="Arial"/>
          <w:sz w:val="24"/>
          <w:szCs w:val="24"/>
          <w:lang w:val="en-US"/>
        </w:rPr>
        <w:t xml:space="preserve">, 2004; </w:t>
      </w:r>
      <w:proofErr w:type="spellStart"/>
      <w:r w:rsidRPr="002C40F0">
        <w:rPr>
          <w:rFonts w:ascii="Century Schoolbook" w:hAnsi="Century Schoolbook" w:cs="Arial"/>
          <w:sz w:val="24"/>
          <w:szCs w:val="24"/>
          <w:lang w:val="en-US"/>
        </w:rPr>
        <w:t>Daughton</w:t>
      </w:r>
      <w:proofErr w:type="spellEnd"/>
      <w:r w:rsidRPr="002C40F0">
        <w:rPr>
          <w:rFonts w:ascii="Century Schoolbook" w:hAnsi="Century Schoolbook" w:cs="Arial"/>
          <w:sz w:val="24"/>
          <w:szCs w:val="24"/>
          <w:lang w:val="en-US"/>
        </w:rPr>
        <w:t xml:space="preserve">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 xml:space="preserve">an average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 xml:space="preserve">6 </w:t>
      </w:r>
      <w:r w:rsidR="00B06D86" w:rsidRPr="00B06D86">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r w:rsidR="00AE5A4B">
        <w:fldChar w:fldCharType="begin"/>
      </w:r>
      <w:r w:rsidR="00AE5A4B" w:rsidRPr="006739C4">
        <w:rPr>
          <w:lang w:val="en-US"/>
          <w:rPrChange w:id="397" w:author="ERIC SPERANZA" w:date="2017-10-12T16:25:00Z">
            <w:rPr/>
          </w:rPrChange>
        </w:rPr>
        <w:instrText xml:space="preserve"> HYPERLINK "http://www.aysa.com.ar" </w:instrText>
      </w:r>
      <w:r w:rsidR="00AE5A4B">
        <w:fldChar w:fldCharType="separate"/>
      </w:r>
      <w:r w:rsidR="00096B25" w:rsidRPr="002C40F0">
        <w:rPr>
          <w:rStyle w:val="Hipervnculo"/>
          <w:rFonts w:ascii="Century Schoolbook" w:hAnsi="Century Schoolbook" w:cs="Arial"/>
          <w:sz w:val="24"/>
          <w:szCs w:val="24"/>
          <w:lang w:val="en-US"/>
        </w:rPr>
        <w:t>www.aysa.com.ar</w:t>
      </w:r>
      <w:r w:rsidR="00AE5A4B">
        <w:rPr>
          <w:rStyle w:val="Hipervnculo"/>
          <w:rFonts w:ascii="Century Schoolbook" w:hAnsi="Century Schoolbook" w:cs="Arial"/>
          <w:sz w:val="24"/>
          <w:szCs w:val="24"/>
          <w:lang w:val="en-US"/>
        </w:rPr>
        <w:fldChar w:fldCharType="end"/>
      </w:r>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w:t>
      </w:r>
      <w:proofErr w:type="spellStart"/>
      <w:r w:rsidR="00AE648D" w:rsidRPr="002C40F0">
        <w:rPr>
          <w:rFonts w:ascii="Century Schoolbook" w:hAnsi="Century Schoolbook" w:cs="Arial"/>
          <w:sz w:val="24"/>
          <w:szCs w:val="24"/>
          <w:lang w:val="en-US"/>
        </w:rPr>
        <w:t>coprostanol</w:t>
      </w:r>
      <w:proofErr w:type="spellEnd"/>
      <w:r w:rsidR="00AE648D"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w:t>
      </w:r>
      <w:proofErr w:type="spellStart"/>
      <w:r w:rsidR="008D7CAA" w:rsidRPr="002C40F0">
        <w:rPr>
          <w:rFonts w:ascii="Century Schoolbook" w:hAnsi="Century Schoolbook" w:cs="Arial"/>
          <w:sz w:val="24"/>
          <w:szCs w:val="24"/>
          <w:lang w:val="en-US"/>
        </w:rPr>
        <w:t>coprostanol</w:t>
      </w:r>
      <w:proofErr w:type="spellEnd"/>
      <w:r w:rsidR="008D7CAA" w:rsidRPr="002C40F0">
        <w:rPr>
          <w:rFonts w:ascii="Century Schoolbook" w:hAnsi="Century Schoolbook" w:cs="Arial"/>
          <w:sz w:val="24"/>
          <w:szCs w:val="24"/>
          <w:lang w:val="en-US"/>
        </w:rPr>
        <w:t xml:space="preserve">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w:t>
      </w:r>
      <w:r w:rsidR="00B06D86">
        <w:rPr>
          <w:rFonts w:ascii="Century Schoolbook" w:hAnsi="Century Schoolbook" w:cs="Arial"/>
          <w:sz w:val="24"/>
          <w:szCs w:val="24"/>
          <w:lang w:val="en-US"/>
        </w:rPr>
        <w:t>/</w:t>
      </w:r>
      <w:r w:rsidR="005366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6B685B" w:rsidRPr="006B685B">
        <w:rPr>
          <w:rFonts w:ascii="Century Schoolbook" w:hAnsi="Century Schoolbook"/>
          <w:sz w:val="24"/>
          <w:lang w:val="en-US"/>
          <w:rPrChange w:id="398" w:author="ERIC SPERANZA" w:date="2017-10-09T15:06:00Z">
            <w:rPr>
              <w:rFonts w:ascii="Century Schoolbook" w:hAnsi="Century Schoolbook"/>
              <w:sz w:val="24"/>
              <w:vertAlign w:val="superscript"/>
              <w:lang w:val="en-US"/>
            </w:rPr>
          </w:rPrChange>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w:t>
      </w:r>
      <w:proofErr w:type="spellStart"/>
      <w:r w:rsidR="001C5281" w:rsidRPr="002C40F0">
        <w:rPr>
          <w:rFonts w:ascii="Century Schoolbook" w:hAnsi="Century Schoolbook" w:cs="Arial"/>
          <w:sz w:val="24"/>
          <w:szCs w:val="24"/>
          <w:lang w:val="en-US"/>
        </w:rPr>
        <w:t>coprostanol</w:t>
      </w:r>
      <w:proofErr w:type="spellEnd"/>
      <w:r w:rsidR="001C5281" w:rsidRPr="002C40F0">
        <w:rPr>
          <w:rFonts w:ascii="Century Schoolbook" w:hAnsi="Century Schoolbook" w:cs="Arial"/>
          <w:sz w:val="24"/>
          <w:szCs w:val="24"/>
          <w:lang w:val="en-US"/>
        </w:rPr>
        <w:t xml:space="preserve"> inventory for 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w:t>
      </w:r>
      <w:del w:id="399" w:author="ERIC SPERANZA" w:date="2017-10-20T11:11:00Z">
        <w:r w:rsidR="001F3847" w:rsidRPr="002C40F0" w:rsidDel="00FC29C4">
          <w:rPr>
            <w:rFonts w:ascii="Century Schoolbook" w:hAnsi="Century Schoolbook" w:cs="Arial"/>
            <w:sz w:val="24"/>
            <w:szCs w:val="24"/>
            <w:lang w:val="en-US"/>
          </w:rPr>
          <w:delText>(averaged for the whole plume area)</w:delText>
        </w:r>
        <w:r w:rsidR="001C5281" w:rsidRPr="002C40F0" w:rsidDel="00FC29C4">
          <w:rPr>
            <w:rFonts w:ascii="Century Schoolbook" w:hAnsi="Century Schoolbook" w:cs="Arial"/>
            <w:sz w:val="24"/>
            <w:szCs w:val="24"/>
            <w:lang w:val="en-US"/>
          </w:rPr>
          <w:delText xml:space="preserve"> </w:delText>
        </w:r>
      </w:del>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6B685B">
        <w:rPr>
          <w:rFonts w:ascii="Century Schoolbook" w:hAnsi="Century Schoolbook"/>
          <w:sz w:val="24"/>
          <w:lang w:val="en-US"/>
          <w:rPrChange w:id="400" w:author="ERIC SPERANZA" w:date="2017-10-09T15:06:00Z">
            <w:rPr>
              <w:rFonts w:ascii="Century Schoolbook" w:hAnsi="Century Schoolbook"/>
              <w:sz w:val="24"/>
              <w:vertAlign w:val="superscript"/>
              <w:lang w:val="en-US"/>
            </w:rPr>
          </w:rPrChange>
        </w:rPr>
        <w:t>2</w:t>
      </w:r>
      <w:ins w:id="401" w:author="ERIC SPERANZA" w:date="2017-10-20T10:57:00Z">
        <w:r w:rsidR="0092372C">
          <w:rPr>
            <w:rFonts w:ascii="Century Schoolbook" w:hAnsi="Century Schoolbook"/>
            <w:sz w:val="24"/>
            <w:lang w:val="en-US"/>
          </w:rPr>
          <w:t xml:space="preserve"> </w:t>
        </w:r>
        <w:proofErr w:type="gramStart"/>
        <w:r w:rsidR="0092372C">
          <w:rPr>
            <w:rFonts w:ascii="Century Schoolbook" w:hAnsi="Century Schoolbook"/>
            <w:sz w:val="24"/>
            <w:lang w:val="en-US"/>
          </w:rPr>
          <w:t>(</w:t>
        </w:r>
      </w:ins>
      <w:ins w:id="402" w:author="ERIC SPERANZA" w:date="2017-10-20T11:10:00Z">
        <w:r w:rsidR="00C02CFB">
          <w:rPr>
            <w:rFonts w:ascii="Century Schoolbook" w:hAnsi="Century Schoolbook"/>
            <w:sz w:val="24"/>
            <w:lang w:val="en-US"/>
          </w:rPr>
          <w:t xml:space="preserve"> </w:t>
        </w:r>
      </w:ins>
      <w:ins w:id="403" w:author="ERIC SPERANZA" w:date="2017-10-20T11:09:00Z">
        <w:r w:rsidR="00C02CFB">
          <w:rPr>
            <w:rFonts w:ascii="Century Schoolbook" w:hAnsi="Century Schoolbook"/>
            <w:sz w:val="24"/>
            <w:lang w:val="en-US"/>
          </w:rPr>
          <w:t>[</w:t>
        </w:r>
        <w:proofErr w:type="gramEnd"/>
        <w:r w:rsidR="00C02CFB">
          <w:rPr>
            <w:rFonts w:ascii="Century Schoolbook" w:hAnsi="Century Schoolbook"/>
            <w:sz w:val="24"/>
            <w:lang w:val="en-US"/>
          </w:rPr>
          <w:t>5 cm / 4.7</w:t>
        </w:r>
      </w:ins>
      <w:ins w:id="404" w:author="ERIC SPERANZA" w:date="2017-10-20T11:10:00Z">
        <w:r w:rsidR="00C02CFB">
          <w:rPr>
            <w:rFonts w:ascii="Century Schoolbook" w:hAnsi="Century Schoolbook"/>
            <w:sz w:val="24"/>
            <w:lang w:val="en-US"/>
          </w:rPr>
          <w:t xml:space="preserve"> cm/year</w:t>
        </w:r>
      </w:ins>
      <w:ins w:id="405" w:author="ERIC SPERANZA" w:date="2017-10-20T11:09:00Z">
        <w:r w:rsidR="00C02CFB">
          <w:rPr>
            <w:rFonts w:ascii="Century Schoolbook" w:hAnsi="Century Schoolbook"/>
            <w:sz w:val="24"/>
            <w:lang w:val="en-US"/>
          </w:rPr>
          <w:t>] x [</w:t>
        </w:r>
      </w:ins>
      <w:ins w:id="406" w:author="ERIC SPERANZA" w:date="2017-10-20T10:57:00Z">
        <w:r w:rsidR="0092372C">
          <w:rPr>
            <w:rFonts w:ascii="Century Schoolbook" w:hAnsi="Century Schoolbook"/>
            <w:sz w:val="24"/>
            <w:lang w:val="en-US"/>
          </w:rPr>
          <w:t>1</w:t>
        </w:r>
      </w:ins>
      <w:ins w:id="407" w:author="ERIC SPERANZA" w:date="2017-10-20T11:01:00Z">
        <w:r w:rsidR="00C02CFB">
          <w:rPr>
            <w:rFonts w:ascii="Century Schoolbook" w:hAnsi="Century Schoolbook"/>
            <w:sz w:val="24"/>
            <w:lang w:val="en-US"/>
          </w:rPr>
          <w:t>.</w:t>
        </w:r>
      </w:ins>
      <w:ins w:id="408" w:author="ERIC SPERANZA" w:date="2017-10-20T11:08:00Z">
        <w:r w:rsidR="00C02CFB">
          <w:rPr>
            <w:rFonts w:ascii="Century Schoolbook" w:hAnsi="Century Schoolbook"/>
            <w:sz w:val="24"/>
            <w:lang w:val="en-US"/>
          </w:rPr>
          <w:t>42</w:t>
        </w:r>
      </w:ins>
      <w:ins w:id="409" w:author="ERIC SPERANZA" w:date="2017-10-20T11:01:00Z">
        <w:r w:rsidR="00C02CFB">
          <w:rPr>
            <w:rFonts w:ascii="Century Schoolbook" w:hAnsi="Century Schoolbook"/>
            <w:sz w:val="24"/>
            <w:lang w:val="en-US"/>
          </w:rPr>
          <w:t xml:space="preserve"> x 10</w:t>
        </w:r>
        <w:r w:rsidR="00C02CFB" w:rsidRPr="00C02CFB">
          <w:rPr>
            <w:rFonts w:ascii="Century Schoolbook" w:hAnsi="Century Schoolbook"/>
            <w:sz w:val="24"/>
            <w:vertAlign w:val="superscript"/>
            <w:lang w:val="en-US"/>
            <w:rPrChange w:id="410" w:author="ERIC SPERANZA" w:date="2017-10-20T11:02:00Z">
              <w:rPr>
                <w:rFonts w:ascii="Century Schoolbook" w:hAnsi="Century Schoolbook"/>
                <w:sz w:val="24"/>
                <w:lang w:val="en-US"/>
              </w:rPr>
            </w:rPrChange>
          </w:rPr>
          <w:t>8</w:t>
        </w:r>
      </w:ins>
      <w:ins w:id="411" w:author="ERIC SPERANZA" w:date="2017-10-20T11:02:00Z">
        <w:r w:rsidR="00C02CFB">
          <w:rPr>
            <w:rFonts w:ascii="Century Schoolbook" w:hAnsi="Century Schoolbook"/>
            <w:sz w:val="24"/>
            <w:lang w:val="en-US"/>
          </w:rPr>
          <w:t xml:space="preserve"> g</w:t>
        </w:r>
      </w:ins>
      <w:ins w:id="412" w:author="ERIC SPERANZA" w:date="2017-10-20T11:10:00Z">
        <w:r w:rsidR="00FC29C4">
          <w:rPr>
            <w:rFonts w:ascii="Century Schoolbook" w:hAnsi="Century Schoolbook"/>
            <w:sz w:val="24"/>
            <w:lang w:val="en-US"/>
          </w:rPr>
          <w:t>/year</w:t>
        </w:r>
      </w:ins>
      <w:ins w:id="413" w:author="ERIC SPERANZA" w:date="2017-10-20T10:57:00Z">
        <w:r w:rsidR="0092372C">
          <w:rPr>
            <w:rFonts w:ascii="Century Schoolbook" w:hAnsi="Century Schoolbook"/>
            <w:sz w:val="24"/>
            <w:lang w:val="en-US"/>
          </w:rPr>
          <w:t xml:space="preserve"> </w:t>
        </w:r>
      </w:ins>
      <w:ins w:id="414" w:author="ERIC SPERANZA" w:date="2017-10-20T11:01:00Z">
        <w:r w:rsidR="00C02CFB">
          <w:rPr>
            <w:rFonts w:ascii="Century Schoolbook" w:hAnsi="Century Schoolbook"/>
            <w:sz w:val="24"/>
            <w:lang w:val="en-US"/>
          </w:rPr>
          <w:t>/ 2.5 x 10</w:t>
        </w:r>
        <w:r w:rsidR="00C02CFB" w:rsidRPr="00C02CFB">
          <w:rPr>
            <w:rFonts w:ascii="Century Schoolbook" w:hAnsi="Century Schoolbook"/>
            <w:sz w:val="24"/>
            <w:vertAlign w:val="superscript"/>
            <w:lang w:val="en-US"/>
            <w:rPrChange w:id="415" w:author="ERIC SPERANZA" w:date="2017-10-20T11:02:00Z">
              <w:rPr>
                <w:rFonts w:ascii="Century Schoolbook" w:hAnsi="Century Schoolbook"/>
                <w:sz w:val="24"/>
                <w:lang w:val="en-US"/>
              </w:rPr>
            </w:rPrChange>
          </w:rPr>
          <w:t>7</w:t>
        </w:r>
        <w:r w:rsidR="00C02CFB">
          <w:rPr>
            <w:rFonts w:ascii="Century Schoolbook" w:hAnsi="Century Schoolbook"/>
            <w:sz w:val="24"/>
            <w:lang w:val="en-US"/>
          </w:rPr>
          <w:t xml:space="preserve"> m2</w:t>
        </w:r>
      </w:ins>
      <w:ins w:id="416" w:author="ERIC SPERANZA" w:date="2017-10-20T11:09:00Z">
        <w:r w:rsidR="00C02CFB">
          <w:rPr>
            <w:rFonts w:ascii="Century Schoolbook" w:hAnsi="Century Schoolbook"/>
            <w:sz w:val="24"/>
            <w:lang w:val="en-US"/>
          </w:rPr>
          <w:t>]</w:t>
        </w:r>
      </w:ins>
      <w:ins w:id="417" w:author="ERIC SPERANZA" w:date="2017-10-20T11:10:00Z">
        <w:r w:rsidR="00C02CFB">
          <w:rPr>
            <w:rFonts w:ascii="Century Schoolbook" w:hAnsi="Century Schoolbook"/>
            <w:sz w:val="24"/>
            <w:lang w:val="en-US"/>
          </w:rPr>
          <w:t xml:space="preserve"> </w:t>
        </w:r>
      </w:ins>
      <w:ins w:id="418" w:author="ERIC SPERANZA" w:date="2017-10-20T10:57:00Z">
        <w:r w:rsidR="0092372C">
          <w:rPr>
            <w:rFonts w:ascii="Century Schoolbook" w:hAnsi="Century Schoolbook"/>
            <w:sz w:val="24"/>
            <w:lang w:val="en-US"/>
          </w:rPr>
          <w:t>)</w:t>
        </w:r>
      </w:ins>
      <w:r w:rsidR="001F3847" w:rsidRPr="002C40F0">
        <w:rPr>
          <w:rFonts w:ascii="Century Schoolbook" w:hAnsi="Century Schoolbook" w:cs="Arial"/>
          <w:sz w:val="24"/>
          <w:szCs w:val="24"/>
          <w:lang w:val="en-US"/>
        </w:rPr>
        <w:t xml:space="preserve">. This </w:t>
      </w:r>
      <w:ins w:id="419" w:author="ERIC SPERANZA" w:date="2017-10-20T11:18:00Z">
        <w:r w:rsidR="00FC29C4">
          <w:rPr>
            <w:rFonts w:ascii="Century Schoolbook" w:hAnsi="Century Schoolbook" w:cs="Arial"/>
            <w:sz w:val="24"/>
            <w:szCs w:val="24"/>
            <w:lang w:val="en-US"/>
          </w:rPr>
          <w:t>simp</w:t>
        </w:r>
      </w:ins>
      <w:ins w:id="420" w:author="ERIC SPERANZA" w:date="2017-10-20T11:19:00Z">
        <w:r w:rsidR="00FC29C4">
          <w:rPr>
            <w:rFonts w:ascii="Century Schoolbook" w:hAnsi="Century Schoolbook" w:cs="Arial"/>
            <w:sz w:val="24"/>
            <w:szCs w:val="24"/>
            <w:lang w:val="en-US"/>
          </w:rPr>
          <w:t>l</w:t>
        </w:r>
      </w:ins>
      <w:ins w:id="421" w:author="ERIC SPERANZA" w:date="2017-10-20T11:20:00Z">
        <w:r w:rsidR="0063638F">
          <w:rPr>
            <w:rFonts w:ascii="Century Schoolbook" w:hAnsi="Century Schoolbook" w:cs="Arial"/>
            <w:sz w:val="24"/>
            <w:szCs w:val="24"/>
            <w:lang w:val="en-US"/>
          </w:rPr>
          <w:t>istic estimation</w:t>
        </w:r>
      </w:ins>
      <w:ins w:id="422" w:author="ERIC SPERANZA" w:date="2017-10-20T11:22:00Z">
        <w:r w:rsidR="0063638F">
          <w:rPr>
            <w:rFonts w:ascii="Century Schoolbook" w:hAnsi="Century Schoolbook" w:cs="Arial"/>
            <w:sz w:val="24"/>
            <w:szCs w:val="24"/>
            <w:lang w:val="en-US"/>
          </w:rPr>
          <w:t xml:space="preserve">, </w:t>
        </w:r>
      </w:ins>
      <w:del w:id="423" w:author="ERIC SPERANZA" w:date="2017-10-20T11:21:00Z">
        <w:r w:rsidR="001F3847" w:rsidRPr="002C40F0" w:rsidDel="0063638F">
          <w:rPr>
            <w:rFonts w:ascii="Century Schoolbook" w:hAnsi="Century Schoolbook" w:cs="Arial"/>
            <w:sz w:val="24"/>
            <w:szCs w:val="24"/>
            <w:lang w:val="en-US"/>
          </w:rPr>
          <w:delText>value</w:delText>
        </w:r>
      </w:del>
      <w:ins w:id="424" w:author="ERIC SPERANZA" w:date="2017-10-20T11:11:00Z">
        <w:r w:rsidR="00FC29C4">
          <w:rPr>
            <w:rFonts w:ascii="Century Schoolbook" w:hAnsi="Century Schoolbook" w:cs="Arial"/>
            <w:sz w:val="24"/>
            <w:szCs w:val="24"/>
            <w:lang w:val="en-US"/>
          </w:rPr>
          <w:t xml:space="preserve">based </w:t>
        </w:r>
      </w:ins>
      <w:ins w:id="425" w:author="ERIC SPERANZA" w:date="2017-10-20T11:18:00Z">
        <w:r w:rsidR="00FC29C4">
          <w:rPr>
            <w:rFonts w:ascii="Century Schoolbook" w:hAnsi="Century Schoolbook" w:cs="Arial"/>
            <w:sz w:val="24"/>
            <w:szCs w:val="24"/>
            <w:lang w:val="en-US"/>
          </w:rPr>
          <w:t xml:space="preserve">on </w:t>
        </w:r>
      </w:ins>
      <w:ins w:id="426" w:author="ERIC SPERANZA" w:date="2017-10-20T11:21:00Z">
        <w:r w:rsidR="0063638F">
          <w:rPr>
            <w:rFonts w:ascii="Century Schoolbook" w:hAnsi="Century Schoolbook" w:cs="Arial"/>
            <w:sz w:val="24"/>
            <w:szCs w:val="24"/>
            <w:lang w:val="en-US"/>
          </w:rPr>
          <w:t xml:space="preserve">a </w:t>
        </w:r>
      </w:ins>
      <w:ins w:id="427" w:author="ERIC SPERANZA" w:date="2017-10-20T11:23:00Z">
        <w:r w:rsidR="0063638F">
          <w:rPr>
            <w:rFonts w:ascii="Century Schoolbook" w:hAnsi="Century Schoolbook" w:cs="Arial"/>
            <w:sz w:val="24"/>
            <w:szCs w:val="24"/>
            <w:lang w:val="en-US"/>
          </w:rPr>
          <w:t>homogenous</w:t>
        </w:r>
      </w:ins>
      <w:ins w:id="428" w:author="ERIC SPERANZA" w:date="2017-10-20T11:21:00Z">
        <w:r w:rsidR="0063638F">
          <w:rPr>
            <w:rFonts w:ascii="Century Schoolbook" w:hAnsi="Century Schoolbook" w:cs="Arial"/>
            <w:sz w:val="24"/>
            <w:szCs w:val="24"/>
            <w:lang w:val="en-US"/>
          </w:rPr>
          <w:t xml:space="preserve"> </w:t>
        </w:r>
        <w:proofErr w:type="spellStart"/>
        <w:r w:rsidR="0063638F">
          <w:rPr>
            <w:rFonts w:ascii="Century Schoolbook" w:hAnsi="Century Schoolbook" w:cs="Arial"/>
            <w:sz w:val="24"/>
            <w:szCs w:val="24"/>
            <w:lang w:val="en-US"/>
          </w:rPr>
          <w:t>coprostanol</w:t>
        </w:r>
        <w:proofErr w:type="spellEnd"/>
        <w:r w:rsidR="0063638F">
          <w:rPr>
            <w:rFonts w:ascii="Century Schoolbook" w:hAnsi="Century Schoolbook" w:cs="Arial"/>
            <w:sz w:val="24"/>
            <w:szCs w:val="24"/>
            <w:lang w:val="en-US"/>
          </w:rPr>
          <w:t xml:space="preserve"> settling over the</w:t>
        </w:r>
      </w:ins>
      <w:ins w:id="429" w:author="ERIC SPERANZA" w:date="2017-10-20T11:11:00Z">
        <w:r w:rsidR="00FC29C4" w:rsidRPr="002C40F0">
          <w:rPr>
            <w:rFonts w:ascii="Century Schoolbook" w:hAnsi="Century Schoolbook" w:cs="Arial"/>
            <w:sz w:val="24"/>
            <w:szCs w:val="24"/>
            <w:lang w:val="en-US"/>
          </w:rPr>
          <w:t xml:space="preserve"> whole plume area</w:t>
        </w:r>
      </w:ins>
      <w:ins w:id="430" w:author="ERIC SPERANZA" w:date="2017-10-20T11:22:00Z">
        <w:r w:rsidR="0063638F">
          <w:rPr>
            <w:rFonts w:ascii="Century Schoolbook" w:hAnsi="Century Schoolbook" w:cs="Arial"/>
            <w:sz w:val="24"/>
            <w:szCs w:val="24"/>
            <w:lang w:val="en-US"/>
          </w:rPr>
          <w:t xml:space="preserve">, do not takes into account </w:t>
        </w:r>
      </w:ins>
      <w:ins w:id="431" w:author="ERIC SPERANZA" w:date="2017-10-20T11:23:00Z">
        <w:r w:rsidR="0063638F" w:rsidRPr="002C40F0">
          <w:rPr>
            <w:rFonts w:ascii="Century Schoolbook" w:hAnsi="Century Schoolbook" w:cs="Arial"/>
            <w:sz w:val="24"/>
            <w:szCs w:val="24"/>
            <w:lang w:val="en-US"/>
          </w:rPr>
          <w:t xml:space="preserve">the </w:t>
        </w:r>
      </w:ins>
      <w:moveToRangeStart w:id="432" w:author="ERIC SPERANZA" w:date="2017-10-20T11:23:00Z" w:name="move496261923"/>
      <w:moveTo w:id="433" w:author="ERIC SPERANZA" w:date="2017-10-20T11:23:00Z">
        <w:r w:rsidR="0063638F" w:rsidRPr="002C40F0">
          <w:rPr>
            <w:rFonts w:ascii="Century Schoolbook" w:hAnsi="Century Schoolbook" w:cs="Arial"/>
            <w:sz w:val="24"/>
            <w:szCs w:val="24"/>
            <w:lang w:val="en-US"/>
          </w:rPr>
          <w:t xml:space="preserve">rapid </w:t>
        </w:r>
        <w:proofErr w:type="spellStart"/>
        <w:r w:rsidR="0063638F" w:rsidRPr="002C40F0">
          <w:rPr>
            <w:rFonts w:ascii="Century Schoolbook" w:hAnsi="Century Schoolbook" w:cs="Arial"/>
            <w:sz w:val="24"/>
            <w:szCs w:val="24"/>
            <w:lang w:val="en-US"/>
          </w:rPr>
          <w:t>coprostanol</w:t>
        </w:r>
        <w:proofErr w:type="spellEnd"/>
        <w:r w:rsidR="0063638F" w:rsidRPr="002C40F0">
          <w:rPr>
            <w:rFonts w:ascii="Century Schoolbook" w:hAnsi="Century Schoolbook" w:cs="Arial"/>
            <w:sz w:val="24"/>
            <w:szCs w:val="24"/>
            <w:lang w:val="en-US"/>
          </w:rPr>
          <w:t xml:space="preserve"> decrease usually observed with distance from sources (</w:t>
        </w:r>
        <w:proofErr w:type="spellStart"/>
        <w:r w:rsidR="0063638F" w:rsidRPr="002C40F0">
          <w:rPr>
            <w:rFonts w:ascii="Century Schoolbook" w:hAnsi="Century Schoolbook" w:cs="Arial"/>
            <w:sz w:val="24"/>
            <w:szCs w:val="24"/>
            <w:lang w:val="en-US"/>
          </w:rPr>
          <w:t>Venkatesan</w:t>
        </w:r>
        <w:proofErr w:type="spellEnd"/>
        <w:r w:rsidR="0063638F" w:rsidRPr="002C40F0">
          <w:rPr>
            <w:rFonts w:ascii="Century Schoolbook" w:hAnsi="Century Schoolbook" w:cs="Arial"/>
            <w:sz w:val="24"/>
            <w:szCs w:val="24"/>
            <w:lang w:val="en-US"/>
          </w:rPr>
          <w:t xml:space="preserve"> </w:t>
        </w:r>
        <w:r w:rsidR="0063638F" w:rsidRPr="002C40F0">
          <w:rPr>
            <w:rFonts w:ascii="Century Schoolbook" w:hAnsi="Century Schoolbook" w:cs="Arial"/>
            <w:sz w:val="24"/>
            <w:szCs w:val="24"/>
            <w:lang w:val="en-US"/>
          </w:rPr>
          <w:lastRenderedPageBreak/>
          <w:t xml:space="preserve">and Kaplan, 1990; LeBlanc et al., 1992; </w:t>
        </w:r>
        <w:proofErr w:type="spellStart"/>
        <w:r w:rsidR="0063638F" w:rsidRPr="002C40F0">
          <w:rPr>
            <w:rFonts w:ascii="Century Schoolbook" w:hAnsi="Century Schoolbook" w:cs="Arial"/>
            <w:sz w:val="24"/>
            <w:szCs w:val="24"/>
            <w:lang w:val="en-US"/>
          </w:rPr>
          <w:t>Bachtiar</w:t>
        </w:r>
        <w:proofErr w:type="spellEnd"/>
        <w:r w:rsidR="0063638F" w:rsidRPr="002C40F0">
          <w:rPr>
            <w:rFonts w:ascii="Century Schoolbook" w:hAnsi="Century Schoolbook" w:cs="Arial"/>
            <w:sz w:val="24"/>
            <w:szCs w:val="24"/>
            <w:lang w:val="en-US"/>
          </w:rPr>
          <w:t xml:space="preserve"> et al, 1996)</w:t>
        </w:r>
      </w:moveTo>
      <w:ins w:id="434" w:author="ERIC SPERANZA" w:date="2017-10-20T11:23:00Z">
        <w:r w:rsidR="0063638F">
          <w:rPr>
            <w:rFonts w:ascii="Century Schoolbook" w:hAnsi="Century Schoolbook" w:cs="Arial"/>
            <w:sz w:val="24"/>
            <w:szCs w:val="24"/>
            <w:lang w:val="en-US"/>
          </w:rPr>
          <w:t xml:space="preserve">. </w:t>
        </w:r>
      </w:ins>
      <w:ins w:id="435" w:author="ERIC SPERANZA" w:date="2017-10-20T11:24:00Z">
        <w:r w:rsidR="0063638F">
          <w:rPr>
            <w:rFonts w:ascii="Century Schoolbook" w:hAnsi="Century Schoolbook" w:cs="Arial"/>
            <w:sz w:val="24"/>
            <w:szCs w:val="24"/>
            <w:lang w:val="en-US"/>
          </w:rPr>
          <w:t xml:space="preserve">Therefore, the </w:t>
        </w:r>
      </w:ins>
      <w:ins w:id="436" w:author="ERIC SPERANZA" w:date="2017-10-20T11:28:00Z">
        <w:r w:rsidR="0063638F">
          <w:rPr>
            <w:rFonts w:ascii="Century Schoolbook" w:hAnsi="Century Schoolbook" w:cs="Arial"/>
            <w:sz w:val="24"/>
            <w:szCs w:val="24"/>
            <w:lang w:val="en-US"/>
          </w:rPr>
          <w:t xml:space="preserve">expected </w:t>
        </w:r>
        <w:proofErr w:type="spellStart"/>
        <w:r w:rsidR="0063638F">
          <w:rPr>
            <w:rFonts w:ascii="Century Schoolbook" w:hAnsi="Century Schoolbook" w:cs="Arial"/>
            <w:sz w:val="24"/>
            <w:szCs w:val="24"/>
            <w:lang w:val="en-US"/>
          </w:rPr>
          <w:t>coprostanol</w:t>
        </w:r>
        <w:proofErr w:type="spellEnd"/>
        <w:r w:rsidR="0063638F">
          <w:rPr>
            <w:rFonts w:ascii="Century Schoolbook" w:hAnsi="Century Schoolbook" w:cs="Arial"/>
            <w:sz w:val="24"/>
            <w:szCs w:val="24"/>
            <w:lang w:val="en-US"/>
          </w:rPr>
          <w:t xml:space="preserve"> </w:t>
        </w:r>
      </w:ins>
      <w:ins w:id="437" w:author="ERIC SPERANZA" w:date="2017-10-20T11:24:00Z">
        <w:r w:rsidR="0063638F">
          <w:rPr>
            <w:rFonts w:ascii="Century Schoolbook" w:hAnsi="Century Schoolbook" w:cs="Arial"/>
            <w:sz w:val="24"/>
            <w:szCs w:val="24"/>
            <w:lang w:val="en-US"/>
          </w:rPr>
          <w:t xml:space="preserve">inventory </w:t>
        </w:r>
      </w:ins>
      <w:ins w:id="438" w:author="ERIC SPERANZA" w:date="2017-10-20T11:29:00Z">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6.0 g</w:t>
        </w:r>
        <w:r w:rsidR="0063638F">
          <w:rPr>
            <w:rFonts w:ascii="Century Schoolbook" w:hAnsi="Century Schoolbook" w:cs="Arial"/>
            <w:sz w:val="24"/>
            <w:szCs w:val="24"/>
            <w:lang w:val="en-US"/>
          </w:rPr>
          <w:t>/</w:t>
        </w:r>
        <w:r w:rsidR="0063638F" w:rsidRPr="002C40F0">
          <w:rPr>
            <w:rFonts w:ascii="Century Schoolbook" w:hAnsi="Century Schoolbook" w:cs="Arial"/>
            <w:sz w:val="24"/>
            <w:szCs w:val="24"/>
            <w:lang w:val="en-US"/>
          </w:rPr>
          <w:t>m</w:t>
        </w:r>
        <w:r w:rsidR="0063638F" w:rsidRPr="000A5447">
          <w:rPr>
            <w:rFonts w:ascii="Century Schoolbook" w:hAnsi="Century Schoolbook"/>
            <w:sz w:val="24"/>
            <w:lang w:val="en-US"/>
          </w:rPr>
          <w:t>2</w:t>
        </w:r>
        <w:r w:rsidR="0063638F">
          <w:rPr>
            <w:rFonts w:ascii="Century Schoolbook" w:hAnsi="Century Schoolbook"/>
            <w:sz w:val="24"/>
            <w:lang w:val="en-US"/>
          </w:rPr>
          <w:t xml:space="preserve">) is lower than the one </w:t>
        </w:r>
      </w:ins>
      <w:ins w:id="439" w:author="ERIC SPERANZA" w:date="2017-10-20T11:24:00Z">
        <w:r w:rsidR="0063638F">
          <w:rPr>
            <w:rFonts w:ascii="Century Schoolbook" w:hAnsi="Century Schoolbook" w:cs="Arial"/>
            <w:sz w:val="24"/>
            <w:szCs w:val="24"/>
            <w:lang w:val="en-US"/>
          </w:rPr>
          <w:t xml:space="preserve">based </w:t>
        </w:r>
      </w:ins>
      <w:ins w:id="440" w:author="ERIC SPERANZA" w:date="2017-10-20T11:28:00Z">
        <w:r w:rsidR="0063638F">
          <w:rPr>
            <w:rFonts w:ascii="Century Schoolbook" w:hAnsi="Century Schoolbook" w:cs="Arial"/>
            <w:sz w:val="24"/>
            <w:szCs w:val="24"/>
            <w:lang w:val="en-US"/>
          </w:rPr>
          <w:t xml:space="preserve">on our </w:t>
        </w:r>
      </w:ins>
      <w:ins w:id="441" w:author="ERIC SPERANZA" w:date="2017-10-20T11:30:00Z">
        <w:r w:rsidR="006D4A7C">
          <w:rPr>
            <w:rFonts w:ascii="Century Schoolbook" w:hAnsi="Century Schoolbook" w:cs="Arial"/>
            <w:sz w:val="24"/>
            <w:szCs w:val="24"/>
            <w:lang w:val="en-US"/>
          </w:rPr>
          <w:t>measurements</w:t>
        </w:r>
      </w:ins>
      <w:ins w:id="442" w:author="ERIC SPERANZA" w:date="2017-10-20T11:23:00Z">
        <w:r w:rsidR="0063638F">
          <w:rPr>
            <w:rFonts w:ascii="Century Schoolbook" w:hAnsi="Century Schoolbook" w:cs="Arial"/>
            <w:sz w:val="24"/>
            <w:szCs w:val="24"/>
            <w:lang w:val="en-US"/>
          </w:rPr>
          <w:t xml:space="preserve"> </w:t>
        </w:r>
      </w:ins>
      <w:moveTo w:id="443" w:author="ERIC SPERANZA" w:date="2017-10-20T11:23:00Z">
        <w:del w:id="444" w:author="ERIC SPERANZA" w:date="2017-10-20T11:28:00Z">
          <w:r w:rsidR="0063638F" w:rsidRPr="002C40F0" w:rsidDel="0063638F">
            <w:rPr>
              <w:rFonts w:ascii="Century Schoolbook" w:hAnsi="Century Schoolbook" w:cs="Arial"/>
              <w:sz w:val="24"/>
              <w:szCs w:val="24"/>
              <w:lang w:val="en-US"/>
            </w:rPr>
            <w:delText xml:space="preserve"> </w:delText>
          </w:r>
        </w:del>
      </w:moveTo>
      <w:ins w:id="445" w:author="ERIC SPERANZA" w:date="2017-10-20T11:28:00Z">
        <w:r w:rsidR="0063638F">
          <w:rPr>
            <w:rFonts w:ascii="Century Schoolbook" w:hAnsi="Century Schoolbook" w:cs="Arial"/>
            <w:sz w:val="24"/>
            <w:szCs w:val="24"/>
            <w:lang w:val="en-US"/>
          </w:rPr>
          <w:t>(24 ± 19 g/</w:t>
        </w:r>
        <w:r w:rsidR="0063638F" w:rsidRPr="002C40F0">
          <w:rPr>
            <w:rFonts w:ascii="Century Schoolbook" w:hAnsi="Century Schoolbook" w:cs="Arial"/>
            <w:sz w:val="24"/>
            <w:szCs w:val="24"/>
            <w:lang w:val="en-US"/>
          </w:rPr>
          <w:t>m</w:t>
        </w:r>
        <w:r w:rsidR="0063638F" w:rsidRPr="00403D3F">
          <w:rPr>
            <w:rFonts w:ascii="Century Schoolbook" w:hAnsi="Century Schoolbook"/>
            <w:sz w:val="24"/>
            <w:lang w:val="en-US"/>
          </w:rPr>
          <w:t>2</w:t>
        </w:r>
        <w:r w:rsidR="0063638F" w:rsidRPr="002C40F0">
          <w:rPr>
            <w:rFonts w:ascii="Century Schoolbook" w:hAnsi="Century Schoolbook" w:cs="Arial"/>
            <w:sz w:val="24"/>
            <w:szCs w:val="24"/>
            <w:lang w:val="en-US"/>
          </w:rPr>
          <w:t>)</w:t>
        </w:r>
      </w:ins>
      <w:ins w:id="446" w:author="ERIC SPERANZA" w:date="2017-10-20T11:29:00Z">
        <w:r w:rsidR="0063638F">
          <w:rPr>
            <w:rFonts w:ascii="Century Schoolbook" w:hAnsi="Century Schoolbook" w:cs="Arial"/>
            <w:sz w:val="24"/>
            <w:szCs w:val="24"/>
            <w:lang w:val="en-US"/>
          </w:rPr>
          <w:t xml:space="preserve">, </w:t>
        </w:r>
      </w:ins>
      <w:moveTo w:id="447" w:author="ERIC SPERANZA" w:date="2017-10-20T11:23:00Z">
        <w:del w:id="448" w:author="ERIC SPERANZA" w:date="2017-10-20T11:29:00Z">
          <w:r w:rsidR="0063638F" w:rsidRPr="002C40F0" w:rsidDel="0063638F">
            <w:rPr>
              <w:rFonts w:ascii="Century Schoolbook" w:hAnsi="Century Schoolbook" w:cs="Arial"/>
              <w:sz w:val="24"/>
              <w:szCs w:val="24"/>
              <w:lang w:val="en-US"/>
            </w:rPr>
            <w:delText>.</w:delText>
          </w:r>
        </w:del>
      </w:moveTo>
      <w:moveToRangeEnd w:id="432"/>
      <w:del w:id="449" w:author="ERIC SPERANZA" w:date="2017-10-20T11:29:00Z">
        <w:r w:rsidR="001F3847" w:rsidRPr="002C40F0" w:rsidDel="0063638F">
          <w:rPr>
            <w:rFonts w:ascii="Century Schoolbook" w:hAnsi="Century Schoolbook" w:cs="Arial"/>
            <w:sz w:val="24"/>
            <w:szCs w:val="24"/>
            <w:lang w:val="en-US"/>
          </w:rPr>
          <w:delText xml:space="preserve"> is</w:delText>
        </w:r>
        <w:r w:rsidR="00AE648D" w:rsidRPr="002C40F0" w:rsidDel="0063638F">
          <w:rPr>
            <w:rFonts w:ascii="Century Schoolbook" w:hAnsi="Century Schoolbook" w:cs="Arial"/>
            <w:sz w:val="24"/>
            <w:szCs w:val="24"/>
            <w:lang w:val="en-US"/>
          </w:rPr>
          <w:delText xml:space="preserve"> in the lower range of the estimated </w:delText>
        </w:r>
        <w:r w:rsidR="00BD62A9" w:rsidDel="0063638F">
          <w:rPr>
            <w:rFonts w:ascii="Century Schoolbook" w:hAnsi="Century Schoolbook" w:cs="Arial"/>
            <w:sz w:val="24"/>
            <w:szCs w:val="24"/>
            <w:lang w:val="en-US"/>
          </w:rPr>
          <w:delText xml:space="preserve">BA inventory </w:delText>
        </w:r>
      </w:del>
      <w:del w:id="450" w:author="ERIC SPERANZA" w:date="2017-10-20T11:28:00Z">
        <w:r w:rsidR="00BD62A9" w:rsidDel="0063638F">
          <w:rPr>
            <w:rFonts w:ascii="Century Schoolbook" w:hAnsi="Century Schoolbook" w:cs="Arial"/>
            <w:sz w:val="24"/>
            <w:szCs w:val="24"/>
            <w:lang w:val="en-US"/>
          </w:rPr>
          <w:delText>(24</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w:delText>
        </w:r>
        <w:r w:rsidR="00B06D86" w:rsidDel="0063638F">
          <w:rPr>
            <w:rFonts w:ascii="Century Schoolbook" w:hAnsi="Century Schoolbook" w:cs="Arial"/>
            <w:sz w:val="24"/>
            <w:szCs w:val="24"/>
            <w:lang w:val="en-US"/>
          </w:rPr>
          <w:delText xml:space="preserve"> </w:delText>
        </w:r>
        <w:r w:rsidR="00BD62A9" w:rsidDel="0063638F">
          <w:rPr>
            <w:rFonts w:ascii="Century Schoolbook" w:hAnsi="Century Schoolbook" w:cs="Arial"/>
            <w:sz w:val="24"/>
            <w:szCs w:val="24"/>
            <w:lang w:val="en-US"/>
          </w:rPr>
          <w:delText>19 g/</w:delText>
        </w:r>
        <w:r w:rsidR="001F3847" w:rsidRPr="002C40F0" w:rsidDel="0063638F">
          <w:rPr>
            <w:rFonts w:ascii="Century Schoolbook" w:hAnsi="Century Schoolbook" w:cs="Arial"/>
            <w:sz w:val="24"/>
            <w:szCs w:val="24"/>
            <w:lang w:val="en-US"/>
          </w:rPr>
          <w:delText>m</w:delText>
        </w:r>
        <w:r w:rsidR="001F3847" w:rsidRPr="006B685B" w:rsidDel="0063638F">
          <w:rPr>
            <w:rFonts w:ascii="Century Schoolbook" w:hAnsi="Century Schoolbook"/>
            <w:sz w:val="24"/>
            <w:lang w:val="en-US"/>
            <w:rPrChange w:id="451" w:author="ERIC SPERANZA" w:date="2017-10-09T15:06:00Z">
              <w:rPr>
                <w:rFonts w:ascii="Century Schoolbook" w:hAnsi="Century Schoolbook"/>
                <w:sz w:val="24"/>
                <w:vertAlign w:val="superscript"/>
                <w:lang w:val="en-US"/>
              </w:rPr>
            </w:rPrChange>
          </w:rPr>
          <w:delText>2</w:delText>
        </w:r>
        <w:r w:rsidR="001F3847" w:rsidRPr="002C40F0" w:rsidDel="0063638F">
          <w:rPr>
            <w:rFonts w:ascii="Century Schoolbook" w:hAnsi="Century Schoolbook" w:cs="Arial"/>
            <w:sz w:val="24"/>
            <w:szCs w:val="24"/>
            <w:lang w:val="en-US"/>
          </w:rPr>
          <w:delText xml:space="preserve">) </w:delText>
        </w:r>
      </w:del>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w:t>
      </w:r>
      <w:ins w:id="452" w:author="ERIC SPERANZA" w:date="2017-10-20T11:30:00Z">
        <w:r w:rsidR="006D4A7C">
          <w:rPr>
            <w:rFonts w:ascii="Century Schoolbook" w:hAnsi="Century Schoolbook" w:cs="Arial"/>
            <w:sz w:val="24"/>
            <w:szCs w:val="24"/>
            <w:lang w:val="en-US"/>
          </w:rPr>
          <w:t xml:space="preserve">, where most of the </w:t>
        </w:r>
        <w:proofErr w:type="spellStart"/>
        <w:r w:rsidR="006D4A7C">
          <w:rPr>
            <w:rFonts w:ascii="Century Schoolbook" w:hAnsi="Century Schoolbook" w:cs="Arial"/>
            <w:sz w:val="24"/>
            <w:szCs w:val="24"/>
            <w:lang w:val="en-US"/>
          </w:rPr>
          <w:t>coprostanol</w:t>
        </w:r>
        <w:proofErr w:type="spellEnd"/>
        <w:r w:rsidR="006D4A7C">
          <w:rPr>
            <w:rFonts w:ascii="Century Schoolbook" w:hAnsi="Century Schoolbook" w:cs="Arial"/>
            <w:sz w:val="24"/>
            <w:szCs w:val="24"/>
            <w:lang w:val="en-US"/>
          </w:rPr>
          <w:t xml:space="preserve"> settling takes place .</w:t>
        </w:r>
      </w:ins>
      <w:r w:rsidR="001F3847" w:rsidRPr="002C40F0">
        <w:rPr>
          <w:rFonts w:ascii="Century Schoolbook" w:hAnsi="Century Schoolbook" w:cs="Arial"/>
          <w:sz w:val="24"/>
          <w:szCs w:val="24"/>
          <w:lang w:val="en-US"/>
        </w:rPr>
        <w:t xml:space="preserve"> </w:t>
      </w:r>
      <w:del w:id="453" w:author="ERIC SPERANZA" w:date="2017-10-20T11:29:00Z">
        <w:r w:rsidR="00AE648D" w:rsidRPr="002C40F0" w:rsidDel="0063638F">
          <w:rPr>
            <w:rFonts w:ascii="Century Schoolbook" w:hAnsi="Century Schoolbook" w:cs="Arial"/>
            <w:sz w:val="24"/>
            <w:szCs w:val="24"/>
            <w:lang w:val="en-US"/>
          </w:rPr>
          <w:delText xml:space="preserve">neglecting </w:delText>
        </w:r>
      </w:del>
      <w:del w:id="454" w:author="ERIC SPERANZA" w:date="2017-10-20T11:23:00Z">
        <w:r w:rsidR="00AE648D" w:rsidRPr="002C40F0" w:rsidDel="0063638F">
          <w:rPr>
            <w:rFonts w:ascii="Century Schoolbook" w:hAnsi="Century Schoolbook" w:cs="Arial"/>
            <w:sz w:val="24"/>
            <w:szCs w:val="24"/>
            <w:lang w:val="en-US"/>
          </w:rPr>
          <w:delText xml:space="preserve">the </w:delText>
        </w:r>
      </w:del>
      <w:moveFromRangeStart w:id="455" w:author="ERIC SPERANZA" w:date="2017-10-20T11:23:00Z" w:name="move496261923"/>
      <w:moveFrom w:id="456" w:author="ERIC SPERANZA" w:date="2017-10-20T11:23:00Z">
        <w:r w:rsidR="00AE648D" w:rsidRPr="002C40F0" w:rsidDel="0063638F">
          <w:rPr>
            <w:rFonts w:ascii="Century Schoolbook" w:hAnsi="Century Schoolbook" w:cs="Arial"/>
            <w:sz w:val="24"/>
            <w:szCs w:val="24"/>
            <w:lang w:val="en-US"/>
          </w:rPr>
          <w:t xml:space="preserve">rapid coprostanol decrease usually observed </w:t>
        </w:r>
        <w:r w:rsidR="001F3847" w:rsidRPr="002C40F0" w:rsidDel="0063638F">
          <w:rPr>
            <w:rFonts w:ascii="Century Schoolbook" w:hAnsi="Century Schoolbook" w:cs="Arial"/>
            <w:sz w:val="24"/>
            <w:szCs w:val="24"/>
            <w:lang w:val="en-US"/>
          </w:rPr>
          <w:t>with distance from source</w:t>
        </w:r>
        <w:r w:rsidR="00AE648D" w:rsidRPr="002C40F0" w:rsidDel="0063638F">
          <w:rPr>
            <w:rFonts w:ascii="Century Schoolbook" w:hAnsi="Century Schoolbook" w:cs="Arial"/>
            <w:sz w:val="24"/>
            <w:szCs w:val="24"/>
            <w:lang w:val="en-US"/>
          </w:rPr>
          <w:t>s</w:t>
        </w:r>
        <w:r w:rsidR="001F3847" w:rsidRPr="002C40F0" w:rsidDel="0063638F">
          <w:rPr>
            <w:rFonts w:ascii="Century Schoolbook" w:hAnsi="Century Schoolbook" w:cs="Arial"/>
            <w:sz w:val="24"/>
            <w:szCs w:val="24"/>
            <w:lang w:val="en-US"/>
          </w:rPr>
          <w:t xml:space="preserve"> (Venkatesan and Kaplan, 1990; LeBlanc et al., 1992; Bachtiar et al, 1996) </w:t>
        </w:r>
        <w:r w:rsidR="001C5281" w:rsidRPr="002C40F0" w:rsidDel="0063638F">
          <w:rPr>
            <w:rFonts w:ascii="Century Schoolbook" w:hAnsi="Century Schoolbook" w:cs="Arial"/>
            <w:sz w:val="24"/>
            <w:szCs w:val="24"/>
            <w:lang w:val="en-US"/>
          </w:rPr>
          <w:t xml:space="preserve">. </w:t>
        </w:r>
      </w:moveFrom>
      <w:moveFromRangeEnd w:id="455"/>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92125E">
      <w:pPr>
        <w:pStyle w:val="Prrafodelista"/>
        <w:numPr>
          <w:ilvl w:val="0"/>
          <w:numId w:val="3"/>
        </w:numPr>
        <w:spacing w:line="480" w:lineRule="auto"/>
        <w:ind w:left="426" w:hanging="426"/>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7C076B1C" w:rsidR="00830DCC" w:rsidRPr="00DF0367" w:rsidRDefault="00472F0A">
      <w:pPr>
        <w:spacing w:line="480" w:lineRule="auto"/>
        <w:ind w:firstLine="708"/>
        <w:rPr>
          <w:rFonts w:ascii="Century Schoolbook" w:hAnsi="Century Schoolbook" w:cs="Arial"/>
          <w:sz w:val="24"/>
          <w:szCs w:val="24"/>
          <w:highlight w:val="yellow"/>
          <w:lang w:val="en-US"/>
          <w:rPrChange w:id="457" w:author="ERIC SPERANZA" w:date="2017-10-24T08:42:00Z">
            <w:rPr>
              <w:rFonts w:ascii="Century Schoolbook" w:hAnsi="Century Schoolbook" w:cs="Arial"/>
              <w:sz w:val="24"/>
              <w:szCs w:val="24"/>
              <w:lang w:val="en-US"/>
            </w:rPr>
          </w:rPrChange>
        </w:rPr>
      </w:pPr>
      <w:ins w:id="458" w:author="ERIC SPERANZA" w:date="2017-10-20T13:50:00Z">
        <w:r w:rsidRPr="00110760">
          <w:rPr>
            <w:rFonts w:ascii="Century Schoolbook" w:hAnsi="Century Schoolbook" w:cs="Arial"/>
            <w:sz w:val="24"/>
            <w:szCs w:val="24"/>
            <w:lang w:val="en-US"/>
          </w:rPr>
          <w:t xml:space="preserve">The </w:t>
        </w:r>
      </w:ins>
      <w:ins w:id="459" w:author="ERIC SPERANZA" w:date="2017-10-24T07:29:00Z">
        <w:r w:rsidR="000818FE" w:rsidRPr="00110760">
          <w:rPr>
            <w:rFonts w:ascii="Century Schoolbook" w:hAnsi="Century Schoolbook" w:cs="Arial"/>
            <w:sz w:val="24"/>
            <w:szCs w:val="24"/>
            <w:lang w:val="en-US"/>
            <w:rPrChange w:id="460" w:author="ERIC SPERANZA" w:date="2017-10-24T09:06:00Z">
              <w:rPr>
                <w:rFonts w:ascii="Century Schoolbook" w:hAnsi="Century Schoolbook" w:cs="Arial"/>
                <w:sz w:val="24"/>
                <w:szCs w:val="24"/>
                <w:highlight w:val="yellow"/>
                <w:lang w:val="en-US"/>
              </w:rPr>
            </w:rPrChange>
          </w:rPr>
          <w:t>simultaneous analysis of sterols</w:t>
        </w:r>
        <w:r w:rsidR="008A7695" w:rsidRPr="00110760">
          <w:rPr>
            <w:rFonts w:ascii="Century Schoolbook" w:hAnsi="Century Schoolbook" w:cs="Arial"/>
            <w:sz w:val="24"/>
            <w:szCs w:val="24"/>
            <w:lang w:val="en-US"/>
            <w:rPrChange w:id="461" w:author="ERIC SPERANZA" w:date="2017-10-24T09:06:00Z">
              <w:rPr>
                <w:rFonts w:ascii="Century Schoolbook" w:hAnsi="Century Schoolbook" w:cs="Arial"/>
                <w:sz w:val="24"/>
                <w:szCs w:val="24"/>
                <w:highlight w:val="yellow"/>
                <w:lang w:val="en-US"/>
              </w:rPr>
            </w:rPrChange>
          </w:rPr>
          <w:t xml:space="preserve"> in</w:t>
        </w:r>
        <w:r w:rsidR="000818FE" w:rsidRPr="00110760">
          <w:rPr>
            <w:rFonts w:ascii="Century Schoolbook" w:hAnsi="Century Schoolbook" w:cs="Arial"/>
            <w:sz w:val="24"/>
            <w:szCs w:val="24"/>
            <w:lang w:val="en-US"/>
            <w:rPrChange w:id="462" w:author="ERIC SPERANZA" w:date="2017-10-24T09:06:00Z">
              <w:rPr>
                <w:rFonts w:ascii="Century Schoolbook" w:hAnsi="Century Schoolbook" w:cs="Arial"/>
                <w:sz w:val="24"/>
                <w:szCs w:val="24"/>
                <w:highlight w:val="yellow"/>
                <w:lang w:val="en-US"/>
              </w:rPr>
            </w:rPrChange>
          </w:rPr>
          <w:t xml:space="preserve"> </w:t>
        </w:r>
      </w:ins>
      <w:ins w:id="463" w:author="ERIC SPERANZA" w:date="2017-10-20T13:50:00Z">
        <w:r w:rsidRPr="00110760">
          <w:rPr>
            <w:rFonts w:ascii="Century Schoolbook" w:hAnsi="Century Schoolbook" w:cs="Arial"/>
            <w:sz w:val="24"/>
            <w:szCs w:val="24"/>
            <w:lang w:val="en-US"/>
          </w:rPr>
          <w:t>settling material</w:t>
        </w:r>
      </w:ins>
      <w:ins w:id="464" w:author="ERIC SPERANZA" w:date="2017-10-20T13:58:00Z">
        <w:r w:rsidR="00DD38D6" w:rsidRPr="00110760">
          <w:rPr>
            <w:rFonts w:ascii="Century Schoolbook" w:hAnsi="Century Schoolbook" w:cs="Arial"/>
            <w:sz w:val="24"/>
            <w:szCs w:val="24"/>
            <w:lang w:val="en-US"/>
          </w:rPr>
          <w:t xml:space="preserve"> </w:t>
        </w:r>
      </w:ins>
      <w:ins w:id="465" w:author="ERIC SPERANZA" w:date="2017-10-24T07:30:00Z">
        <w:r w:rsidR="008A7695" w:rsidRPr="00110760">
          <w:rPr>
            <w:rFonts w:ascii="Century Schoolbook" w:hAnsi="Century Schoolbook" w:cs="Arial"/>
            <w:sz w:val="24"/>
            <w:szCs w:val="24"/>
            <w:lang w:val="en-US"/>
            <w:rPrChange w:id="466" w:author="ERIC SPERANZA" w:date="2017-10-24T09:06:00Z">
              <w:rPr>
                <w:rFonts w:ascii="Century Schoolbook" w:hAnsi="Century Schoolbook" w:cs="Arial"/>
                <w:sz w:val="24"/>
                <w:szCs w:val="24"/>
                <w:highlight w:val="yellow"/>
                <w:lang w:val="en-US"/>
              </w:rPr>
            </w:rPrChange>
          </w:rPr>
          <w:t xml:space="preserve">and </w:t>
        </w:r>
      </w:ins>
      <w:ins w:id="467" w:author="Juan Carlos Colombo" w:date="2017-10-24T11:59:00Z">
        <w:r w:rsidR="00716C19">
          <w:rPr>
            <w:rFonts w:ascii="Century Schoolbook" w:hAnsi="Century Schoolbook" w:cs="Arial"/>
            <w:sz w:val="24"/>
            <w:szCs w:val="24"/>
            <w:lang w:val="en-US"/>
          </w:rPr>
          <w:t xml:space="preserve">underlying </w:t>
        </w:r>
      </w:ins>
      <w:ins w:id="468" w:author="ERIC SPERANZA" w:date="2017-10-24T07:30:00Z">
        <w:r w:rsidR="008A7695" w:rsidRPr="00110760">
          <w:rPr>
            <w:rFonts w:ascii="Century Schoolbook" w:hAnsi="Century Schoolbook" w:cs="Arial"/>
            <w:sz w:val="24"/>
            <w:szCs w:val="24"/>
            <w:lang w:val="en-US"/>
            <w:rPrChange w:id="469" w:author="ERIC SPERANZA" w:date="2017-10-24T09:06:00Z">
              <w:rPr>
                <w:rFonts w:ascii="Century Schoolbook" w:hAnsi="Century Schoolbook" w:cs="Arial"/>
                <w:sz w:val="24"/>
                <w:szCs w:val="24"/>
                <w:highlight w:val="yellow"/>
                <w:lang w:val="en-US"/>
              </w:rPr>
            </w:rPrChange>
          </w:rPr>
          <w:t>sediment</w:t>
        </w:r>
      </w:ins>
      <w:ins w:id="470" w:author="Juan Carlos Colombo" w:date="2017-10-24T11:59:00Z">
        <w:r w:rsidR="00716C19">
          <w:rPr>
            <w:rFonts w:ascii="Century Schoolbook" w:hAnsi="Century Schoolbook" w:cs="Arial"/>
            <w:sz w:val="24"/>
            <w:szCs w:val="24"/>
            <w:lang w:val="en-US"/>
          </w:rPr>
          <w:t>s</w:t>
        </w:r>
      </w:ins>
      <w:ins w:id="471" w:author="ERIC SPERANZA" w:date="2017-10-24T07:30:00Z">
        <w:r w:rsidR="008A7695" w:rsidRPr="00110760">
          <w:rPr>
            <w:rFonts w:ascii="Century Schoolbook" w:hAnsi="Century Schoolbook" w:cs="Arial"/>
            <w:sz w:val="24"/>
            <w:szCs w:val="24"/>
            <w:lang w:val="en-US"/>
            <w:rPrChange w:id="472" w:author="ERIC SPERANZA" w:date="2017-10-24T09:06:00Z">
              <w:rPr>
                <w:rFonts w:ascii="Century Schoolbook" w:hAnsi="Century Schoolbook" w:cs="Arial"/>
                <w:sz w:val="24"/>
                <w:szCs w:val="24"/>
                <w:highlight w:val="yellow"/>
                <w:lang w:val="en-US"/>
              </w:rPr>
            </w:rPrChange>
          </w:rPr>
          <w:t xml:space="preserve"> allowed </w:t>
        </w:r>
      </w:ins>
      <w:ins w:id="473" w:author="ERIC SPERANZA" w:date="2017-10-24T08:33:00Z">
        <w:r w:rsidR="00DF0367" w:rsidRPr="00110760">
          <w:rPr>
            <w:rFonts w:ascii="Century Schoolbook" w:hAnsi="Century Schoolbook" w:cs="Arial"/>
            <w:sz w:val="24"/>
            <w:szCs w:val="24"/>
            <w:lang w:val="en-US"/>
            <w:rPrChange w:id="474" w:author="ERIC SPERANZA" w:date="2017-10-24T09:06:00Z">
              <w:rPr>
                <w:rFonts w:ascii="Century Schoolbook" w:hAnsi="Century Schoolbook" w:cs="Arial"/>
                <w:sz w:val="24"/>
                <w:szCs w:val="24"/>
                <w:highlight w:val="yellow"/>
                <w:lang w:val="en-US"/>
              </w:rPr>
            </w:rPrChange>
          </w:rPr>
          <w:t xml:space="preserve">the </w:t>
        </w:r>
        <w:del w:id="475" w:author="Juan Carlos Colombo" w:date="2017-10-24T11:59:00Z">
          <w:r w:rsidR="00DF0367" w:rsidRPr="00110760" w:rsidDel="00716C19">
            <w:rPr>
              <w:rFonts w:ascii="Century Schoolbook" w:hAnsi="Century Schoolbook" w:cs="Arial"/>
              <w:sz w:val="24"/>
              <w:szCs w:val="24"/>
              <w:lang w:val="en-US"/>
              <w:rPrChange w:id="476" w:author="ERIC SPERANZA" w:date="2017-10-24T09:06:00Z">
                <w:rPr>
                  <w:rFonts w:ascii="Century Schoolbook" w:hAnsi="Century Schoolbook" w:cs="Arial"/>
                  <w:sz w:val="24"/>
                  <w:szCs w:val="24"/>
                  <w:highlight w:val="yellow"/>
                  <w:lang w:val="en-US"/>
                </w:rPr>
              </w:rPrChange>
            </w:rPr>
            <w:delText xml:space="preserve">source </w:delText>
          </w:r>
        </w:del>
        <w:r w:rsidR="00DF0367" w:rsidRPr="00110760">
          <w:rPr>
            <w:rFonts w:ascii="Century Schoolbook" w:hAnsi="Century Schoolbook" w:cs="Arial"/>
            <w:sz w:val="24"/>
            <w:szCs w:val="24"/>
            <w:lang w:val="en-US"/>
            <w:rPrChange w:id="477" w:author="ERIC SPERANZA" w:date="2017-10-24T09:06:00Z">
              <w:rPr>
                <w:rFonts w:ascii="Century Schoolbook" w:hAnsi="Century Schoolbook" w:cs="Arial"/>
                <w:sz w:val="24"/>
                <w:szCs w:val="24"/>
                <w:highlight w:val="yellow"/>
                <w:lang w:val="en-US"/>
              </w:rPr>
            </w:rPrChange>
          </w:rPr>
          <w:t>identification</w:t>
        </w:r>
      </w:ins>
      <w:ins w:id="478" w:author="Juan Carlos Colombo" w:date="2017-10-24T11:59:00Z">
        <w:r w:rsidR="00716C19">
          <w:rPr>
            <w:rFonts w:ascii="Century Schoolbook" w:hAnsi="Century Schoolbook" w:cs="Arial"/>
            <w:sz w:val="24"/>
            <w:szCs w:val="24"/>
            <w:lang w:val="en-US"/>
          </w:rPr>
          <w:t xml:space="preserve"> of </w:t>
        </w:r>
        <w:r w:rsidR="00716C19" w:rsidRPr="00E61848">
          <w:rPr>
            <w:rFonts w:ascii="Century Schoolbook" w:hAnsi="Century Schoolbook" w:cs="Arial"/>
            <w:sz w:val="24"/>
            <w:szCs w:val="24"/>
            <w:lang w:val="en-US"/>
          </w:rPr>
          <w:t>source</w:t>
        </w:r>
        <w:r w:rsidR="00716C19">
          <w:rPr>
            <w:rFonts w:ascii="Century Schoolbook" w:hAnsi="Century Schoolbook" w:cs="Arial"/>
            <w:sz w:val="24"/>
            <w:szCs w:val="24"/>
            <w:lang w:val="en-US"/>
          </w:rPr>
          <w:t>s</w:t>
        </w:r>
      </w:ins>
      <w:ins w:id="479" w:author="ERIC SPERANZA" w:date="2017-10-24T08:34:00Z">
        <w:r w:rsidR="00DF0367" w:rsidRPr="00110760">
          <w:rPr>
            <w:rFonts w:ascii="Century Schoolbook" w:hAnsi="Century Schoolbook" w:cs="Arial"/>
            <w:sz w:val="24"/>
            <w:szCs w:val="24"/>
            <w:lang w:val="en-US"/>
            <w:rPrChange w:id="480" w:author="ERIC SPERANZA" w:date="2017-10-24T09:06:00Z">
              <w:rPr>
                <w:rFonts w:ascii="Century Schoolbook" w:hAnsi="Century Schoolbook" w:cs="Arial"/>
                <w:sz w:val="24"/>
                <w:szCs w:val="24"/>
                <w:highlight w:val="yellow"/>
                <w:lang w:val="en-US"/>
              </w:rPr>
            </w:rPrChange>
          </w:rPr>
          <w:t>,</w:t>
        </w:r>
      </w:ins>
      <w:ins w:id="481" w:author="ERIC SPERANZA" w:date="2017-10-24T08:33:00Z">
        <w:r w:rsidR="00DF0367" w:rsidRPr="00110760">
          <w:rPr>
            <w:rFonts w:ascii="Century Schoolbook" w:hAnsi="Century Schoolbook" w:cs="Arial"/>
            <w:sz w:val="24"/>
            <w:szCs w:val="24"/>
            <w:lang w:val="en-US"/>
            <w:rPrChange w:id="482" w:author="ERIC SPERANZA" w:date="2017-10-24T09:06:00Z">
              <w:rPr>
                <w:rFonts w:ascii="Century Schoolbook" w:hAnsi="Century Schoolbook" w:cs="Arial"/>
                <w:sz w:val="24"/>
                <w:szCs w:val="24"/>
                <w:highlight w:val="yellow"/>
                <w:lang w:val="en-US"/>
              </w:rPr>
            </w:rPrChange>
          </w:rPr>
          <w:t xml:space="preserve"> </w:t>
        </w:r>
      </w:ins>
      <w:ins w:id="483" w:author="ERIC SPERANZA" w:date="2017-10-24T07:30:00Z">
        <w:r w:rsidR="008A7695" w:rsidRPr="00110760">
          <w:rPr>
            <w:rFonts w:ascii="Century Schoolbook" w:hAnsi="Century Schoolbook" w:cs="Arial"/>
            <w:sz w:val="24"/>
            <w:szCs w:val="24"/>
            <w:lang w:val="en-US"/>
            <w:rPrChange w:id="484" w:author="ERIC SPERANZA" w:date="2017-10-24T09:06:00Z">
              <w:rPr>
                <w:rFonts w:ascii="Century Schoolbook" w:hAnsi="Century Schoolbook" w:cs="Arial"/>
                <w:sz w:val="24"/>
                <w:szCs w:val="24"/>
                <w:highlight w:val="yellow"/>
                <w:lang w:val="en-US"/>
              </w:rPr>
            </w:rPrChange>
          </w:rPr>
          <w:t>the calculation of vertical fluxes</w:t>
        </w:r>
        <w:r w:rsidR="00DF0367" w:rsidRPr="00110760">
          <w:rPr>
            <w:rFonts w:ascii="Century Schoolbook" w:hAnsi="Century Schoolbook" w:cs="Arial"/>
            <w:sz w:val="24"/>
            <w:szCs w:val="24"/>
            <w:lang w:val="en-US"/>
            <w:rPrChange w:id="485" w:author="ERIC SPERANZA" w:date="2017-10-24T09:06:00Z">
              <w:rPr>
                <w:rFonts w:ascii="Century Schoolbook" w:hAnsi="Century Schoolbook" w:cs="Arial"/>
                <w:sz w:val="24"/>
                <w:szCs w:val="24"/>
                <w:highlight w:val="yellow"/>
                <w:lang w:val="en-US"/>
              </w:rPr>
            </w:rPrChange>
          </w:rPr>
          <w:t xml:space="preserve"> </w:t>
        </w:r>
        <w:r w:rsidR="008A7695" w:rsidRPr="00110760">
          <w:rPr>
            <w:rFonts w:ascii="Century Schoolbook" w:hAnsi="Century Schoolbook" w:cs="Arial"/>
            <w:sz w:val="24"/>
            <w:szCs w:val="24"/>
            <w:lang w:val="en-US"/>
            <w:rPrChange w:id="486" w:author="ERIC SPERANZA" w:date="2017-10-24T09:06:00Z">
              <w:rPr>
                <w:rFonts w:ascii="Century Schoolbook" w:hAnsi="Century Schoolbook" w:cs="Arial"/>
                <w:sz w:val="24"/>
                <w:szCs w:val="24"/>
                <w:highlight w:val="yellow"/>
                <w:lang w:val="en-US"/>
              </w:rPr>
            </w:rPrChange>
          </w:rPr>
          <w:t xml:space="preserve">and </w:t>
        </w:r>
      </w:ins>
      <w:ins w:id="487" w:author="ERIC SPERANZA" w:date="2017-10-24T08:39:00Z">
        <w:r w:rsidR="00DF0367" w:rsidRPr="00110760">
          <w:rPr>
            <w:rFonts w:ascii="Century Schoolbook" w:hAnsi="Century Schoolbook" w:cs="Arial"/>
            <w:sz w:val="24"/>
            <w:szCs w:val="24"/>
            <w:lang w:val="en-US"/>
            <w:rPrChange w:id="488" w:author="ERIC SPERANZA" w:date="2017-10-24T09:06:00Z">
              <w:rPr>
                <w:rFonts w:ascii="Century Schoolbook" w:hAnsi="Century Schoolbook" w:cs="Arial"/>
                <w:sz w:val="24"/>
                <w:szCs w:val="24"/>
                <w:highlight w:val="yellow"/>
                <w:lang w:val="en-US"/>
              </w:rPr>
            </w:rPrChange>
          </w:rPr>
          <w:t xml:space="preserve">the </w:t>
        </w:r>
      </w:ins>
      <w:ins w:id="489" w:author="Juan Carlos Colombo" w:date="2017-10-24T11:59:00Z">
        <w:r w:rsidR="00716C19">
          <w:rPr>
            <w:rFonts w:ascii="Century Schoolbook" w:hAnsi="Century Schoolbook" w:cs="Arial"/>
            <w:sz w:val="24"/>
            <w:szCs w:val="24"/>
            <w:lang w:val="en-US"/>
          </w:rPr>
          <w:t>evaluation of early diagenetic changes</w:t>
        </w:r>
      </w:ins>
      <w:ins w:id="490" w:author="ERIC SPERANZA" w:date="2017-10-24T08:39:00Z">
        <w:del w:id="491" w:author="Juan Carlos Colombo" w:date="2017-10-24T12:00:00Z">
          <w:r w:rsidR="00DF0367" w:rsidRPr="00110760" w:rsidDel="00716C19">
            <w:rPr>
              <w:rFonts w:ascii="Century Schoolbook" w:hAnsi="Century Schoolbook" w:cs="Arial"/>
              <w:sz w:val="24"/>
              <w:szCs w:val="24"/>
              <w:lang w:val="en-US"/>
              <w:rPrChange w:id="492" w:author="ERIC SPERANZA" w:date="2017-10-24T09:06:00Z">
                <w:rPr>
                  <w:rFonts w:ascii="Century Schoolbook" w:hAnsi="Century Schoolbook" w:cs="Arial"/>
                  <w:sz w:val="24"/>
                  <w:szCs w:val="24"/>
                  <w:highlight w:val="yellow"/>
                  <w:lang w:val="en-US"/>
                </w:rPr>
              </w:rPrChange>
            </w:rPr>
            <w:delText>study of t</w:delText>
          </w:r>
        </w:del>
      </w:ins>
      <w:ins w:id="493" w:author="ERIC SPERANZA" w:date="2017-10-24T08:40:00Z">
        <w:del w:id="494" w:author="Juan Carlos Colombo" w:date="2017-10-24T12:00:00Z">
          <w:r w:rsidR="00DF0367" w:rsidRPr="00110760" w:rsidDel="00716C19">
            <w:rPr>
              <w:rFonts w:ascii="Century Schoolbook" w:hAnsi="Century Schoolbook" w:cs="Arial"/>
              <w:sz w:val="24"/>
              <w:szCs w:val="24"/>
              <w:lang w:val="en-US"/>
              <w:rPrChange w:id="495" w:author="ERIC SPERANZA" w:date="2017-10-24T09:06:00Z">
                <w:rPr>
                  <w:rFonts w:ascii="Century Schoolbook" w:hAnsi="Century Schoolbook" w:cs="Arial"/>
                  <w:sz w:val="24"/>
                  <w:szCs w:val="24"/>
                  <w:highlight w:val="yellow"/>
                  <w:lang w:val="en-US"/>
                </w:rPr>
              </w:rPrChange>
            </w:rPr>
            <w:delText>heir early diagenesis.</w:delText>
          </w:r>
        </w:del>
      </w:ins>
      <w:ins w:id="496" w:author="Juan Carlos Colombo" w:date="2017-10-24T12:00:00Z">
        <w:r w:rsidR="00716C19">
          <w:rPr>
            <w:rFonts w:ascii="Century Schoolbook" w:hAnsi="Century Schoolbook" w:cs="Arial"/>
            <w:sz w:val="24"/>
            <w:szCs w:val="24"/>
            <w:lang w:val="en-US"/>
          </w:rPr>
          <w:t>.</w:t>
        </w:r>
      </w:ins>
      <w:ins w:id="497" w:author="ERIC SPERANZA" w:date="2017-10-24T08:40:00Z">
        <w:r w:rsidR="00DF0367" w:rsidRPr="00110760">
          <w:rPr>
            <w:rFonts w:ascii="Century Schoolbook" w:hAnsi="Century Schoolbook" w:cs="Arial"/>
            <w:sz w:val="24"/>
            <w:szCs w:val="24"/>
            <w:lang w:val="en-US"/>
            <w:rPrChange w:id="498" w:author="ERIC SPERANZA" w:date="2017-10-24T09:06:00Z">
              <w:rPr>
                <w:rFonts w:ascii="Century Schoolbook" w:hAnsi="Century Schoolbook" w:cs="Arial"/>
                <w:sz w:val="24"/>
                <w:szCs w:val="24"/>
                <w:highlight w:val="yellow"/>
                <w:lang w:val="en-US"/>
              </w:rPr>
            </w:rPrChange>
          </w:rPr>
          <w:t xml:space="preserve"> </w:t>
        </w:r>
      </w:ins>
      <w:ins w:id="499" w:author="ERIC SPERANZA" w:date="2017-10-20T16:35:00Z">
        <w:r w:rsidR="00535D8E" w:rsidRPr="00110760">
          <w:rPr>
            <w:rFonts w:ascii="Century Schoolbook" w:hAnsi="Century Schoolbook" w:cs="Arial"/>
            <w:sz w:val="24"/>
            <w:szCs w:val="24"/>
            <w:lang w:val="en-US"/>
          </w:rPr>
          <w:t xml:space="preserve">The </w:t>
        </w:r>
      </w:ins>
      <w:ins w:id="500" w:author="ERIC SPERANZA" w:date="2017-10-20T16:42:00Z">
        <w:r w:rsidR="00535D8E" w:rsidRPr="00110760">
          <w:rPr>
            <w:rFonts w:ascii="Century Schoolbook" w:hAnsi="Century Schoolbook" w:cs="Arial"/>
            <w:sz w:val="24"/>
            <w:szCs w:val="24"/>
            <w:lang w:val="en-US"/>
          </w:rPr>
          <w:t xml:space="preserve">massive inputs of anthropogenic organic matter </w:t>
        </w:r>
      </w:ins>
      <w:ins w:id="501" w:author="ERIC SPERANZA" w:date="2017-10-24T08:42:00Z">
        <w:r w:rsidR="00DF0367" w:rsidRPr="00110760">
          <w:rPr>
            <w:rFonts w:ascii="Century Schoolbook" w:hAnsi="Century Schoolbook" w:cs="Arial"/>
            <w:sz w:val="24"/>
            <w:szCs w:val="24"/>
            <w:lang w:val="en-US"/>
            <w:rPrChange w:id="502" w:author="ERIC SPERANZA" w:date="2017-10-24T09:06:00Z">
              <w:rPr>
                <w:rFonts w:ascii="Century Schoolbook" w:hAnsi="Century Schoolbook" w:cs="Arial"/>
                <w:sz w:val="24"/>
                <w:szCs w:val="24"/>
                <w:highlight w:val="yellow"/>
                <w:lang w:val="en-US"/>
              </w:rPr>
            </w:rPrChange>
          </w:rPr>
          <w:t>at</w:t>
        </w:r>
      </w:ins>
      <w:ins w:id="503" w:author="ERIC SPERANZA" w:date="2017-10-24T08:44:00Z">
        <w:r w:rsidR="00817932" w:rsidRPr="00110760">
          <w:rPr>
            <w:rFonts w:ascii="Century Schoolbook" w:hAnsi="Century Schoolbook" w:cs="Arial"/>
            <w:sz w:val="24"/>
            <w:szCs w:val="24"/>
            <w:lang w:val="en-US"/>
            <w:rPrChange w:id="504" w:author="ERIC SPERANZA" w:date="2017-10-24T09:06:00Z">
              <w:rPr>
                <w:rFonts w:ascii="Century Schoolbook" w:hAnsi="Century Schoolbook" w:cs="Arial"/>
                <w:sz w:val="24"/>
                <w:szCs w:val="24"/>
                <w:highlight w:val="yellow"/>
                <w:lang w:val="en-US"/>
              </w:rPr>
            </w:rPrChange>
          </w:rPr>
          <w:t xml:space="preserve"> the</w:t>
        </w:r>
      </w:ins>
      <w:ins w:id="505" w:author="ERIC SPERANZA" w:date="2017-10-24T08:42:00Z">
        <w:r w:rsidR="00DF0367" w:rsidRPr="00110760">
          <w:rPr>
            <w:rFonts w:ascii="Century Schoolbook" w:hAnsi="Century Schoolbook" w:cs="Arial"/>
            <w:sz w:val="24"/>
            <w:szCs w:val="24"/>
            <w:lang w:val="en-US"/>
            <w:rPrChange w:id="506" w:author="ERIC SPERANZA" w:date="2017-10-24T09:06:00Z">
              <w:rPr>
                <w:rFonts w:ascii="Century Schoolbook" w:hAnsi="Century Schoolbook" w:cs="Arial"/>
                <w:sz w:val="24"/>
                <w:szCs w:val="24"/>
                <w:highlight w:val="yellow"/>
                <w:lang w:val="en-US"/>
              </w:rPr>
            </w:rPrChange>
          </w:rPr>
          <w:t xml:space="preserve"> </w:t>
        </w:r>
      </w:ins>
      <w:ins w:id="507" w:author="ERIC SPERANZA" w:date="2017-10-24T08:44:00Z">
        <w:r w:rsidR="00817932" w:rsidRPr="00110760">
          <w:rPr>
            <w:rFonts w:ascii="Century Schoolbook" w:hAnsi="Century Schoolbook" w:cs="Arial"/>
            <w:sz w:val="24"/>
            <w:szCs w:val="24"/>
            <w:lang w:val="en-US"/>
            <w:rPrChange w:id="508" w:author="ERIC SPERANZA" w:date="2017-10-24T09:06:00Z">
              <w:rPr>
                <w:rFonts w:ascii="Century Schoolbook" w:hAnsi="Century Schoolbook" w:cs="Arial"/>
                <w:sz w:val="24"/>
                <w:szCs w:val="24"/>
                <w:highlight w:val="yellow"/>
                <w:lang w:val="en-US"/>
              </w:rPr>
            </w:rPrChange>
          </w:rPr>
          <w:t>Buenos Aires (BA</w:t>
        </w:r>
        <w:r w:rsidR="00817932" w:rsidRPr="00110760">
          <w:rPr>
            <w:rFonts w:ascii="Century Schoolbook" w:hAnsi="Century Schoolbook" w:cs="Arial"/>
            <w:sz w:val="24"/>
            <w:szCs w:val="24"/>
            <w:lang w:val="en-US"/>
          </w:rPr>
          <w:t xml:space="preserve">) </w:t>
        </w:r>
      </w:ins>
      <w:ins w:id="509" w:author="ERIC SPERANZA" w:date="2017-10-24T08:43:00Z">
        <w:r w:rsidR="00817932" w:rsidRPr="00110760">
          <w:rPr>
            <w:rFonts w:ascii="Century Schoolbook" w:hAnsi="Century Schoolbook" w:cs="Arial"/>
            <w:sz w:val="24"/>
            <w:szCs w:val="24"/>
            <w:lang w:val="en-US"/>
            <w:rPrChange w:id="510" w:author="ERIC SPERANZA" w:date="2017-10-24T09:06:00Z">
              <w:rPr>
                <w:rFonts w:ascii="Century Schoolbook" w:hAnsi="Century Schoolbook" w:cs="Arial"/>
                <w:sz w:val="24"/>
                <w:szCs w:val="24"/>
                <w:highlight w:val="yellow"/>
                <w:lang w:val="en-US"/>
              </w:rPr>
            </w:rPrChange>
          </w:rPr>
          <w:t>area</w:t>
        </w:r>
      </w:ins>
      <w:ins w:id="511" w:author="ERIC SPERANZA" w:date="2017-10-24T08:44:00Z">
        <w:r w:rsidR="00817932" w:rsidRPr="00110760">
          <w:rPr>
            <w:rFonts w:ascii="Century Schoolbook" w:hAnsi="Century Schoolbook" w:cs="Arial"/>
            <w:sz w:val="24"/>
            <w:szCs w:val="24"/>
            <w:lang w:val="en-US"/>
            <w:rPrChange w:id="512" w:author="ERIC SPERANZA" w:date="2017-10-24T09:06:00Z">
              <w:rPr>
                <w:rFonts w:ascii="Century Schoolbook" w:hAnsi="Century Schoolbook" w:cs="Arial"/>
                <w:sz w:val="24"/>
                <w:szCs w:val="24"/>
                <w:highlight w:val="yellow"/>
                <w:lang w:val="en-US"/>
              </w:rPr>
            </w:rPrChange>
          </w:rPr>
          <w:t xml:space="preserve"> of the Rio de la Plata estuary</w:t>
        </w:r>
      </w:ins>
      <w:ins w:id="513" w:author="ERIC SPERANZA" w:date="2017-10-24T08:43:00Z">
        <w:r w:rsidR="00817932" w:rsidRPr="00110760">
          <w:rPr>
            <w:rFonts w:ascii="Century Schoolbook" w:hAnsi="Century Schoolbook" w:cs="Arial"/>
            <w:sz w:val="24"/>
            <w:szCs w:val="24"/>
            <w:lang w:val="en-US"/>
            <w:rPrChange w:id="514" w:author="ERIC SPERANZA" w:date="2017-10-24T09:06:00Z">
              <w:rPr>
                <w:rFonts w:ascii="Century Schoolbook" w:hAnsi="Century Schoolbook" w:cs="Arial"/>
                <w:sz w:val="24"/>
                <w:szCs w:val="24"/>
                <w:highlight w:val="yellow"/>
                <w:lang w:val="en-US"/>
              </w:rPr>
            </w:rPrChange>
          </w:rPr>
          <w:t xml:space="preserve"> </w:t>
        </w:r>
      </w:ins>
      <w:ins w:id="515" w:author="ERIC SPERANZA" w:date="2017-10-20T16:42:00Z">
        <w:r w:rsidR="006B0762" w:rsidRPr="00110760">
          <w:rPr>
            <w:rFonts w:ascii="Century Schoolbook" w:hAnsi="Century Schoolbook" w:cs="Arial"/>
            <w:sz w:val="24"/>
            <w:szCs w:val="24"/>
            <w:lang w:val="en-US"/>
          </w:rPr>
          <w:t xml:space="preserve">cause </w:t>
        </w:r>
        <w:r w:rsidR="00535D8E" w:rsidRPr="00110760">
          <w:rPr>
            <w:rFonts w:ascii="Century Schoolbook" w:hAnsi="Century Schoolbook" w:cs="Arial"/>
            <w:sz w:val="24"/>
            <w:szCs w:val="24"/>
            <w:lang w:val="en-US"/>
          </w:rPr>
          <w:t xml:space="preserve">remarkable </w:t>
        </w:r>
      </w:ins>
      <w:ins w:id="516" w:author="ERIC SPERANZA" w:date="2017-10-20T16:43:00Z">
        <w:r w:rsidR="00535D8E" w:rsidRPr="00110760">
          <w:rPr>
            <w:rFonts w:ascii="Century Schoolbook" w:hAnsi="Century Schoolbook" w:cs="Arial"/>
            <w:sz w:val="24"/>
            <w:szCs w:val="24"/>
            <w:lang w:val="en-US"/>
          </w:rPr>
          <w:t>alteration</w:t>
        </w:r>
      </w:ins>
      <w:ins w:id="517" w:author="ERIC SPERANZA" w:date="2017-10-20T16:45:00Z">
        <w:r w:rsidR="006B0762" w:rsidRPr="00110760">
          <w:rPr>
            <w:rFonts w:ascii="Century Schoolbook" w:hAnsi="Century Schoolbook" w:cs="Arial"/>
            <w:sz w:val="24"/>
            <w:szCs w:val="24"/>
            <w:lang w:val="en-US"/>
          </w:rPr>
          <w:t>s</w:t>
        </w:r>
      </w:ins>
      <w:ins w:id="518" w:author="ERIC SPERANZA" w:date="2017-10-20T16:42:00Z">
        <w:r w:rsidR="00535D8E" w:rsidRPr="00110760">
          <w:rPr>
            <w:rFonts w:ascii="Century Schoolbook" w:hAnsi="Century Schoolbook" w:cs="Arial"/>
            <w:sz w:val="24"/>
            <w:szCs w:val="24"/>
            <w:lang w:val="en-US"/>
          </w:rPr>
          <w:t xml:space="preserve"> </w:t>
        </w:r>
      </w:ins>
      <w:ins w:id="519" w:author="ERIC SPERANZA" w:date="2017-10-20T16:43:00Z">
        <w:r w:rsidR="00535D8E" w:rsidRPr="00110760">
          <w:rPr>
            <w:rFonts w:ascii="Century Schoolbook" w:hAnsi="Century Schoolbook" w:cs="Arial"/>
            <w:sz w:val="24"/>
            <w:szCs w:val="24"/>
            <w:lang w:val="en-US"/>
          </w:rPr>
          <w:t xml:space="preserve">in </w:t>
        </w:r>
      </w:ins>
      <w:ins w:id="520" w:author="ERIC SPERANZA" w:date="2017-10-20T16:44:00Z">
        <w:r w:rsidR="00535D8E" w:rsidRPr="00110760">
          <w:rPr>
            <w:rFonts w:ascii="Century Schoolbook" w:hAnsi="Century Schoolbook" w:cs="Arial"/>
            <w:sz w:val="24"/>
            <w:szCs w:val="24"/>
            <w:lang w:val="en-US"/>
          </w:rPr>
          <w:t xml:space="preserve">the </w:t>
        </w:r>
      </w:ins>
      <w:ins w:id="521" w:author="Juan Carlos Colombo" w:date="2017-10-24T12:07:00Z">
        <w:r w:rsidR="002016D6">
          <w:rPr>
            <w:rFonts w:ascii="Century Schoolbook" w:hAnsi="Century Schoolbook" w:cs="Arial"/>
            <w:sz w:val="24"/>
            <w:szCs w:val="24"/>
            <w:lang w:val="en-US"/>
          </w:rPr>
          <w:t xml:space="preserve">fluxes and </w:t>
        </w:r>
      </w:ins>
      <w:ins w:id="522" w:author="ERIC SPERANZA" w:date="2017-10-20T16:44:00Z">
        <w:del w:id="523" w:author="Juan Carlos Colombo" w:date="2017-10-24T12:06:00Z">
          <w:r w:rsidR="00535D8E" w:rsidRPr="00110760" w:rsidDel="002016D6">
            <w:rPr>
              <w:rFonts w:ascii="Century Schoolbook" w:hAnsi="Century Schoolbook" w:cs="Arial"/>
              <w:sz w:val="24"/>
              <w:szCs w:val="24"/>
              <w:lang w:val="en-US"/>
            </w:rPr>
            <w:delText xml:space="preserve">natural </w:delText>
          </w:r>
        </w:del>
      </w:ins>
      <w:ins w:id="524" w:author="ERIC SPERANZA" w:date="2017-10-20T17:18:00Z">
        <w:r w:rsidR="00957CBD" w:rsidRPr="00110760">
          <w:rPr>
            <w:rFonts w:ascii="Century Schoolbook" w:hAnsi="Century Schoolbook" w:cs="Arial"/>
            <w:sz w:val="24"/>
            <w:szCs w:val="24"/>
            <w:lang w:val="en-US"/>
          </w:rPr>
          <w:t>signature</w:t>
        </w:r>
      </w:ins>
      <w:ins w:id="525" w:author="ERIC SPERANZA" w:date="2017-10-20T17:07:00Z">
        <w:r w:rsidR="009A64B6" w:rsidRPr="00110760">
          <w:rPr>
            <w:rFonts w:ascii="Century Schoolbook" w:hAnsi="Century Schoolbook" w:cs="Arial"/>
            <w:sz w:val="24"/>
            <w:szCs w:val="24"/>
            <w:lang w:val="en-US"/>
          </w:rPr>
          <w:t xml:space="preserve"> of </w:t>
        </w:r>
      </w:ins>
      <w:ins w:id="526" w:author="ERIC SPERANZA" w:date="2017-10-20T16:44:00Z">
        <w:r w:rsidR="00535D8E" w:rsidRPr="00110760">
          <w:rPr>
            <w:rFonts w:ascii="Century Schoolbook" w:hAnsi="Century Schoolbook" w:cs="Arial"/>
            <w:sz w:val="24"/>
            <w:szCs w:val="24"/>
            <w:lang w:val="en-US"/>
          </w:rPr>
          <w:t xml:space="preserve">particulate </w:t>
        </w:r>
      </w:ins>
      <w:ins w:id="527" w:author="ERIC SPERANZA" w:date="2017-10-20T16:43:00Z">
        <w:r w:rsidR="00535D8E" w:rsidRPr="00110760">
          <w:rPr>
            <w:rFonts w:ascii="Century Schoolbook" w:hAnsi="Century Schoolbook" w:cs="Arial"/>
            <w:sz w:val="24"/>
            <w:szCs w:val="24"/>
            <w:lang w:val="en-US"/>
          </w:rPr>
          <w:t>sterol</w:t>
        </w:r>
      </w:ins>
      <w:ins w:id="528" w:author="ERIC SPERANZA" w:date="2017-10-20T16:45:00Z">
        <w:r w:rsidR="006B0762" w:rsidRPr="00110760">
          <w:rPr>
            <w:rFonts w:ascii="Century Schoolbook" w:hAnsi="Century Schoolbook" w:cs="Arial"/>
            <w:sz w:val="24"/>
            <w:szCs w:val="24"/>
            <w:lang w:val="en-US"/>
          </w:rPr>
          <w:t>s</w:t>
        </w:r>
      </w:ins>
      <w:ins w:id="529" w:author="Juan Carlos Colombo" w:date="2017-10-24T12:06:00Z">
        <w:r w:rsidR="002016D6">
          <w:rPr>
            <w:rFonts w:ascii="Century Schoolbook" w:hAnsi="Century Schoolbook" w:cs="Arial"/>
            <w:sz w:val="24"/>
            <w:szCs w:val="24"/>
            <w:lang w:val="en-US"/>
          </w:rPr>
          <w:t xml:space="preserve">. </w:t>
        </w:r>
      </w:ins>
      <w:ins w:id="530" w:author="Juan Carlos Colombo" w:date="2017-10-24T12:07:00Z">
        <w:r w:rsidR="002016D6">
          <w:rPr>
            <w:rFonts w:ascii="Century Schoolbook" w:hAnsi="Century Schoolbook" w:cs="Arial"/>
            <w:sz w:val="24"/>
            <w:szCs w:val="24"/>
            <w:lang w:val="en-US"/>
          </w:rPr>
          <w:t>Effectively, h</w:t>
        </w:r>
      </w:ins>
      <w:ins w:id="531" w:author="ERIC SPERANZA" w:date="2017-10-20T16:45:00Z">
        <w:del w:id="532" w:author="Juan Carlos Colombo" w:date="2017-10-24T12:06:00Z">
          <w:r w:rsidR="00DF0367" w:rsidRPr="00110760" w:rsidDel="002016D6">
            <w:rPr>
              <w:rFonts w:ascii="Century Schoolbook" w:hAnsi="Century Schoolbook" w:cs="Arial"/>
              <w:sz w:val="24"/>
              <w:szCs w:val="24"/>
              <w:lang w:val="en-US"/>
              <w:rPrChange w:id="533" w:author="ERIC SPERANZA" w:date="2017-10-24T09:06:00Z">
                <w:rPr>
                  <w:rFonts w:ascii="Century Schoolbook" w:hAnsi="Century Schoolbook" w:cs="Arial"/>
                  <w:sz w:val="24"/>
                  <w:szCs w:val="24"/>
                  <w:highlight w:val="yellow"/>
                  <w:lang w:val="en-US"/>
                </w:rPr>
              </w:rPrChange>
            </w:rPr>
            <w:delText>,</w:delText>
          </w:r>
        </w:del>
      </w:ins>
      <w:ins w:id="534" w:author="ERIC SPERANZA" w:date="2017-10-20T17:10:00Z">
        <w:del w:id="535" w:author="Juan Carlos Colombo" w:date="2017-10-24T12:06:00Z">
          <w:r w:rsidR="009A64B6" w:rsidRPr="00110760" w:rsidDel="002016D6">
            <w:rPr>
              <w:rFonts w:ascii="Century Schoolbook" w:hAnsi="Century Schoolbook" w:cs="Arial"/>
              <w:sz w:val="24"/>
              <w:szCs w:val="24"/>
              <w:lang w:val="en-US"/>
            </w:rPr>
            <w:delText xml:space="preserve"> result</w:delText>
          </w:r>
        </w:del>
      </w:ins>
      <w:ins w:id="536" w:author="ERIC SPERANZA" w:date="2017-10-24T08:43:00Z">
        <w:del w:id="537" w:author="Juan Carlos Colombo" w:date="2017-10-24T12:06:00Z">
          <w:r w:rsidR="00DF0367" w:rsidRPr="00110760" w:rsidDel="002016D6">
            <w:rPr>
              <w:rFonts w:ascii="Century Schoolbook" w:hAnsi="Century Schoolbook" w:cs="Arial"/>
              <w:sz w:val="24"/>
              <w:szCs w:val="24"/>
              <w:lang w:val="en-US"/>
            </w:rPr>
            <w:delText>ing</w:delText>
          </w:r>
        </w:del>
      </w:ins>
      <w:ins w:id="538" w:author="ERIC SPERANZA" w:date="2017-10-20T17:10:00Z">
        <w:del w:id="539" w:author="Juan Carlos Colombo" w:date="2017-10-24T12:06:00Z">
          <w:r w:rsidR="009A64B6" w:rsidRPr="00110760" w:rsidDel="002016D6">
            <w:rPr>
              <w:rFonts w:ascii="Century Schoolbook" w:hAnsi="Century Schoolbook" w:cs="Arial"/>
              <w:sz w:val="24"/>
              <w:szCs w:val="24"/>
              <w:lang w:val="en-US"/>
            </w:rPr>
            <w:delText xml:space="preserve"> in h</w:delText>
          </w:r>
        </w:del>
        <w:r w:rsidR="009A64B6" w:rsidRPr="00110760">
          <w:rPr>
            <w:rFonts w:ascii="Century Schoolbook" w:hAnsi="Century Schoolbook" w:cs="Arial"/>
            <w:sz w:val="24"/>
            <w:szCs w:val="24"/>
            <w:lang w:val="en-US"/>
          </w:rPr>
          <w:t>uge vertical fluxes of highly organic particles enriched in fecal sterols</w:t>
        </w:r>
      </w:ins>
      <w:ins w:id="540" w:author="ERIC SPERANZA" w:date="2017-10-20T17:11:00Z">
        <w:r w:rsidR="009A64B6" w:rsidRPr="00110760">
          <w:rPr>
            <w:rFonts w:ascii="Century Schoolbook" w:hAnsi="Century Schoolbook" w:cs="Arial"/>
            <w:sz w:val="24"/>
            <w:szCs w:val="24"/>
            <w:lang w:val="en-US"/>
          </w:rPr>
          <w:t xml:space="preserve">, </w:t>
        </w:r>
      </w:ins>
      <w:ins w:id="541" w:author="ERIC SPERANZA" w:date="2017-10-20T17:13:00Z">
        <w:del w:id="542" w:author="Juan Carlos Colombo" w:date="2017-10-24T12:09:00Z">
          <w:r w:rsidR="009A64B6" w:rsidRPr="00110760" w:rsidDel="003439A9">
            <w:rPr>
              <w:rFonts w:ascii="Century Schoolbook" w:hAnsi="Century Schoolbook" w:cs="Arial"/>
              <w:sz w:val="24"/>
              <w:szCs w:val="24"/>
              <w:lang w:val="en-US"/>
            </w:rPr>
            <w:delText>especially</w:delText>
          </w:r>
        </w:del>
      </w:ins>
      <w:ins w:id="543" w:author="Juan Carlos Colombo" w:date="2017-10-24T12:09:00Z">
        <w:r w:rsidR="003439A9">
          <w:rPr>
            <w:rFonts w:ascii="Century Schoolbook" w:hAnsi="Century Schoolbook" w:cs="Arial"/>
            <w:sz w:val="24"/>
            <w:szCs w:val="24"/>
            <w:lang w:val="en-US"/>
          </w:rPr>
          <w:t>i.e.</w:t>
        </w:r>
      </w:ins>
      <w:ins w:id="544" w:author="ERIC SPERANZA" w:date="2017-10-20T17:13:00Z">
        <w:r w:rsidR="009A64B6" w:rsidRPr="00110760">
          <w:rPr>
            <w:rFonts w:ascii="Century Schoolbook" w:hAnsi="Century Schoolbook" w:cs="Arial"/>
            <w:sz w:val="24"/>
            <w:szCs w:val="24"/>
            <w:lang w:val="en-US"/>
          </w:rPr>
          <w:t xml:space="preserve"> </w:t>
        </w:r>
        <w:proofErr w:type="spellStart"/>
        <w:r w:rsidR="009A64B6" w:rsidRPr="00110760">
          <w:rPr>
            <w:rFonts w:ascii="Century Schoolbook" w:hAnsi="Century Schoolbook" w:cs="Arial"/>
            <w:sz w:val="24"/>
            <w:szCs w:val="24"/>
            <w:lang w:val="en-US"/>
          </w:rPr>
          <w:t>coprostanol</w:t>
        </w:r>
        <w:proofErr w:type="spellEnd"/>
        <w:r w:rsidR="009A64B6" w:rsidRPr="00110760">
          <w:rPr>
            <w:rFonts w:ascii="Century Schoolbook" w:hAnsi="Century Schoolbook" w:cs="Arial"/>
            <w:sz w:val="24"/>
            <w:szCs w:val="24"/>
            <w:lang w:val="en-US"/>
          </w:rPr>
          <w:t xml:space="preserve">, </w:t>
        </w:r>
      </w:ins>
      <w:ins w:id="545" w:author="ERIC SPERANZA" w:date="2017-10-20T17:23:00Z">
        <w:del w:id="546" w:author="Juan Carlos Colombo" w:date="2017-10-24T12:06:00Z">
          <w:r w:rsidR="00957CBD" w:rsidRPr="00110760" w:rsidDel="002016D6">
            <w:rPr>
              <w:rFonts w:ascii="Century Schoolbook" w:hAnsi="Century Schoolbook" w:cs="Arial"/>
              <w:sz w:val="24"/>
              <w:szCs w:val="24"/>
              <w:lang w:val="en-US"/>
            </w:rPr>
            <w:delText xml:space="preserve">at levels </w:delText>
          </w:r>
        </w:del>
      </w:ins>
      <w:ins w:id="547" w:author="ERIC SPERANZA" w:date="2017-10-20T17:18:00Z">
        <w:del w:id="548" w:author="Juan Carlos Colombo" w:date="2017-10-24T12:06:00Z">
          <w:r w:rsidR="00957CBD" w:rsidRPr="00110760" w:rsidDel="002016D6">
            <w:rPr>
              <w:rFonts w:ascii="Century Schoolbook" w:hAnsi="Century Schoolbook" w:cs="Arial"/>
              <w:sz w:val="24"/>
              <w:szCs w:val="24"/>
              <w:lang w:val="en-US"/>
            </w:rPr>
            <w:delText>comparable</w:delText>
          </w:r>
        </w:del>
      </w:ins>
      <w:ins w:id="549" w:author="Juan Carlos Colombo" w:date="2017-10-24T12:06:00Z">
        <w:r w:rsidR="002016D6">
          <w:rPr>
            <w:rFonts w:ascii="Century Schoolbook" w:hAnsi="Century Schoolbook" w:cs="Arial"/>
            <w:sz w:val="24"/>
            <w:szCs w:val="24"/>
            <w:lang w:val="en-US"/>
          </w:rPr>
          <w:t xml:space="preserve">comparable </w:t>
        </w:r>
      </w:ins>
      <w:ins w:id="550" w:author="ERIC SPERANZA" w:date="2017-10-20T17:18:00Z">
        <w:del w:id="551" w:author="Juan Carlos Colombo" w:date="2017-10-24T12:06:00Z">
          <w:r w:rsidR="00957CBD" w:rsidRPr="00110760" w:rsidDel="002016D6">
            <w:rPr>
              <w:rFonts w:ascii="Century Schoolbook" w:hAnsi="Century Schoolbook" w:cs="Arial"/>
              <w:sz w:val="24"/>
              <w:szCs w:val="24"/>
              <w:lang w:val="en-US"/>
            </w:rPr>
            <w:delText xml:space="preserve"> </w:delText>
          </w:r>
        </w:del>
        <w:r w:rsidR="00957CBD" w:rsidRPr="00110760">
          <w:rPr>
            <w:rFonts w:ascii="Century Schoolbook" w:hAnsi="Century Schoolbook" w:cs="Arial"/>
            <w:sz w:val="24"/>
            <w:szCs w:val="24"/>
            <w:lang w:val="en-US"/>
          </w:rPr>
          <w:t xml:space="preserve">to </w:t>
        </w:r>
      </w:ins>
      <w:ins w:id="552" w:author="ERIC SPERANZA" w:date="2017-10-20T17:24:00Z">
        <w:del w:id="553" w:author="Juan Carlos Colombo" w:date="2017-10-24T12:07:00Z">
          <w:r w:rsidR="00957CBD" w:rsidRPr="00110760" w:rsidDel="002016D6">
            <w:rPr>
              <w:rFonts w:ascii="Century Schoolbook" w:hAnsi="Century Schoolbook" w:cs="Arial"/>
              <w:sz w:val="24"/>
              <w:szCs w:val="24"/>
              <w:lang w:val="en-US"/>
            </w:rPr>
            <w:delText xml:space="preserve">those of a </w:delText>
          </w:r>
        </w:del>
        <w:r w:rsidR="00957CBD" w:rsidRPr="00110760">
          <w:rPr>
            <w:rFonts w:ascii="Century Schoolbook" w:hAnsi="Century Schoolbook" w:cs="Arial"/>
            <w:sz w:val="24"/>
            <w:szCs w:val="24"/>
            <w:lang w:val="en-US"/>
          </w:rPr>
          <w:t xml:space="preserve">raw </w:t>
        </w:r>
      </w:ins>
      <w:ins w:id="554" w:author="ERIC SPERANZA" w:date="2017-10-20T17:18:00Z">
        <w:r w:rsidR="00957CBD" w:rsidRPr="00110760">
          <w:rPr>
            <w:rFonts w:ascii="Century Schoolbook" w:hAnsi="Century Schoolbook" w:cs="Arial"/>
            <w:sz w:val="24"/>
            <w:szCs w:val="24"/>
            <w:lang w:val="en-US"/>
          </w:rPr>
          <w:t>sewage sludge</w:t>
        </w:r>
      </w:ins>
      <w:ins w:id="555" w:author="Juan Carlos Colombo" w:date="2017-10-24T12:08:00Z">
        <w:r w:rsidR="002016D6">
          <w:rPr>
            <w:rFonts w:ascii="Century Schoolbook" w:hAnsi="Century Schoolbook" w:cs="Arial"/>
            <w:sz w:val="24"/>
            <w:szCs w:val="24"/>
            <w:lang w:val="en-US"/>
          </w:rPr>
          <w:t xml:space="preserve"> are observed at this site</w:t>
        </w:r>
      </w:ins>
      <w:ins w:id="556" w:author="ERIC SPERANZA" w:date="2017-10-20T17:24:00Z">
        <w:r w:rsidR="00957CBD" w:rsidRPr="00110760">
          <w:rPr>
            <w:rFonts w:ascii="Century Schoolbook" w:hAnsi="Century Schoolbook" w:cs="Arial"/>
            <w:sz w:val="24"/>
            <w:szCs w:val="24"/>
            <w:lang w:val="en-US"/>
          </w:rPr>
          <w:t xml:space="preserve">. </w:t>
        </w:r>
      </w:ins>
      <w:ins w:id="557" w:author="ERIC SPERANZA" w:date="2017-10-20T17:35:00Z">
        <w:r w:rsidR="00B23711" w:rsidRPr="00110760">
          <w:rPr>
            <w:rFonts w:ascii="Century Schoolbook" w:hAnsi="Century Schoolbook" w:cs="Arial"/>
            <w:sz w:val="24"/>
            <w:szCs w:val="24"/>
            <w:lang w:val="en-US"/>
          </w:rPr>
          <w:t>T</w:t>
        </w:r>
      </w:ins>
      <w:ins w:id="558" w:author="ERIC SPERANZA" w:date="2017-10-20T17:36:00Z">
        <w:r w:rsidR="00B23711" w:rsidRPr="00110760">
          <w:rPr>
            <w:rFonts w:ascii="Century Schoolbook" w:hAnsi="Century Schoolbook" w:cs="Arial"/>
            <w:sz w:val="24"/>
            <w:szCs w:val="24"/>
            <w:lang w:val="en-US"/>
          </w:rPr>
          <w:t>h</w:t>
        </w:r>
        <w:del w:id="559" w:author="Juan Carlos Colombo" w:date="2017-10-24T12:09:00Z">
          <w:r w:rsidR="00B23711" w:rsidRPr="00110760" w:rsidDel="003439A9">
            <w:rPr>
              <w:rFonts w:ascii="Century Schoolbook" w:hAnsi="Century Schoolbook" w:cs="Arial"/>
              <w:sz w:val="24"/>
              <w:szCs w:val="24"/>
              <w:lang w:val="en-US"/>
            </w:rPr>
            <w:delText>e</w:delText>
          </w:r>
        </w:del>
      </w:ins>
      <w:ins w:id="560" w:author="Juan Carlos Colombo" w:date="2017-10-24T12:09:00Z">
        <w:r w:rsidR="003439A9">
          <w:rPr>
            <w:rFonts w:ascii="Century Schoolbook" w:hAnsi="Century Schoolbook" w:cs="Arial"/>
            <w:sz w:val="24"/>
            <w:szCs w:val="24"/>
            <w:lang w:val="en-US"/>
          </w:rPr>
          <w:t>ese</w:t>
        </w:r>
      </w:ins>
      <w:ins w:id="561" w:author="ERIC SPERANZA" w:date="2017-10-20T17:36:00Z">
        <w:r w:rsidR="00B23711" w:rsidRPr="00110760">
          <w:rPr>
            <w:rFonts w:ascii="Century Schoolbook" w:hAnsi="Century Schoolbook" w:cs="Arial"/>
            <w:sz w:val="24"/>
            <w:szCs w:val="24"/>
            <w:lang w:val="en-US"/>
          </w:rPr>
          <w:t xml:space="preserve"> </w:t>
        </w:r>
      </w:ins>
      <w:ins w:id="562" w:author="ERIC SPERANZA" w:date="2017-10-24T08:47:00Z">
        <w:r w:rsidR="00817932" w:rsidRPr="00110760">
          <w:rPr>
            <w:rFonts w:ascii="Century Schoolbook" w:hAnsi="Century Schoolbook" w:cs="Arial"/>
            <w:sz w:val="24"/>
            <w:szCs w:val="24"/>
            <w:lang w:val="en-US"/>
          </w:rPr>
          <w:t xml:space="preserve">anthropogenic </w:t>
        </w:r>
        <w:del w:id="563" w:author="Juan Carlos Colombo" w:date="2017-10-24T12:09:00Z">
          <w:r w:rsidR="00817932" w:rsidRPr="00110760" w:rsidDel="003439A9">
            <w:rPr>
              <w:rFonts w:ascii="Century Schoolbook" w:hAnsi="Century Schoolbook" w:cs="Arial"/>
              <w:sz w:val="24"/>
              <w:szCs w:val="24"/>
              <w:lang w:val="en-US"/>
            </w:rPr>
            <w:delText xml:space="preserve">input </w:delText>
          </w:r>
        </w:del>
      </w:ins>
      <w:ins w:id="564" w:author="ERIC SPERANZA" w:date="2017-10-20T17:36:00Z">
        <w:del w:id="565" w:author="Juan Carlos Colombo" w:date="2017-10-24T12:09:00Z">
          <w:r w:rsidR="00B23711" w:rsidRPr="00110760" w:rsidDel="003439A9">
            <w:rPr>
              <w:rFonts w:ascii="Century Schoolbook" w:hAnsi="Century Schoolbook" w:cs="Arial"/>
              <w:sz w:val="24"/>
              <w:szCs w:val="24"/>
              <w:lang w:val="en-US"/>
            </w:rPr>
            <w:delText>is</w:delText>
          </w:r>
        </w:del>
      </w:ins>
      <w:ins w:id="566" w:author="Juan Carlos Colombo" w:date="2017-10-24T12:09:00Z">
        <w:r w:rsidR="003439A9">
          <w:rPr>
            <w:rFonts w:ascii="Century Schoolbook" w:hAnsi="Century Schoolbook" w:cs="Arial"/>
            <w:sz w:val="24"/>
            <w:szCs w:val="24"/>
            <w:lang w:val="en-US"/>
          </w:rPr>
          <w:t>discharges are</w:t>
        </w:r>
      </w:ins>
      <w:ins w:id="567" w:author="ERIC SPERANZA" w:date="2017-10-20T17:36:00Z">
        <w:r w:rsidR="00B23711" w:rsidRPr="00110760">
          <w:rPr>
            <w:rFonts w:ascii="Century Schoolbook" w:hAnsi="Century Schoolbook" w:cs="Arial"/>
            <w:sz w:val="24"/>
            <w:szCs w:val="24"/>
            <w:lang w:val="en-US"/>
          </w:rPr>
          <w:t xml:space="preserve"> </w:t>
        </w:r>
      </w:ins>
      <w:ins w:id="568" w:author="ERIC SPERANZA" w:date="2017-10-20T17:11:00Z">
        <w:r w:rsidR="009A64B6" w:rsidRPr="00110760">
          <w:rPr>
            <w:rFonts w:ascii="Century Schoolbook" w:hAnsi="Century Schoolbook" w:cs="Arial"/>
            <w:sz w:val="24"/>
            <w:szCs w:val="24"/>
            <w:lang w:val="en-US"/>
          </w:rPr>
          <w:t xml:space="preserve">further intensified during </w:t>
        </w:r>
        <w:del w:id="569" w:author="Juan Carlos Colombo" w:date="2017-10-24T12:08:00Z">
          <w:r w:rsidR="009A64B6" w:rsidRPr="00110760" w:rsidDel="003439A9">
            <w:rPr>
              <w:rFonts w:ascii="Century Schoolbook" w:hAnsi="Century Schoolbook" w:cs="Arial"/>
              <w:sz w:val="24"/>
              <w:szCs w:val="24"/>
              <w:lang w:val="en-US"/>
            </w:rPr>
            <w:delText xml:space="preserve">the </w:delText>
          </w:r>
        </w:del>
        <w:r w:rsidR="009A64B6" w:rsidRPr="00110760">
          <w:rPr>
            <w:rFonts w:ascii="Century Schoolbook" w:hAnsi="Century Schoolbook" w:cs="Arial"/>
            <w:sz w:val="24"/>
            <w:szCs w:val="24"/>
            <w:lang w:val="en-US"/>
          </w:rPr>
          <w:t>warm</w:t>
        </w:r>
      </w:ins>
      <w:ins w:id="570" w:author="Juan Carlos Colombo" w:date="2017-10-24T12:08:00Z">
        <w:r w:rsidR="003439A9">
          <w:rPr>
            <w:rFonts w:ascii="Century Schoolbook" w:hAnsi="Century Schoolbook" w:cs="Arial"/>
            <w:sz w:val="24"/>
            <w:szCs w:val="24"/>
            <w:lang w:val="en-US"/>
          </w:rPr>
          <w:t>-</w:t>
        </w:r>
      </w:ins>
      <w:ins w:id="571" w:author="ERIC SPERANZA" w:date="2017-10-20T17:11:00Z">
        <w:del w:id="572" w:author="Juan Carlos Colombo" w:date="2017-10-24T12:08:00Z">
          <w:r w:rsidR="009A64B6" w:rsidRPr="00110760" w:rsidDel="003439A9">
            <w:rPr>
              <w:rFonts w:ascii="Century Schoolbook" w:hAnsi="Century Schoolbook" w:cs="Arial"/>
              <w:sz w:val="24"/>
              <w:szCs w:val="24"/>
              <w:lang w:val="en-US"/>
            </w:rPr>
            <w:delText xml:space="preserve"> and </w:delText>
          </w:r>
        </w:del>
        <w:r w:rsidR="009A64B6" w:rsidRPr="00110760">
          <w:rPr>
            <w:rFonts w:ascii="Century Schoolbook" w:hAnsi="Century Schoolbook" w:cs="Arial"/>
            <w:sz w:val="24"/>
            <w:szCs w:val="24"/>
            <w:lang w:val="en-US"/>
          </w:rPr>
          <w:t>rainy period</w:t>
        </w:r>
      </w:ins>
      <w:ins w:id="573" w:author="ERIC SPERANZA" w:date="2017-10-24T08:48:00Z">
        <w:r w:rsidR="00817932" w:rsidRPr="00110760">
          <w:rPr>
            <w:rFonts w:ascii="Century Schoolbook" w:hAnsi="Century Schoolbook" w:cs="Arial"/>
            <w:sz w:val="24"/>
            <w:szCs w:val="24"/>
            <w:lang w:val="en-US"/>
          </w:rPr>
          <w:t>s</w:t>
        </w:r>
      </w:ins>
      <w:ins w:id="574" w:author="ERIC SPERANZA" w:date="2017-10-20T17:11:00Z">
        <w:r w:rsidR="009A64B6" w:rsidRPr="00110760">
          <w:rPr>
            <w:rFonts w:ascii="Century Schoolbook" w:hAnsi="Century Schoolbook" w:cs="Arial"/>
            <w:sz w:val="24"/>
            <w:szCs w:val="24"/>
            <w:lang w:val="en-US"/>
          </w:rPr>
          <w:t xml:space="preserve"> due to enhanced </w:t>
        </w:r>
      </w:ins>
      <w:ins w:id="575" w:author="ERIC SPERANZA" w:date="2017-10-24T08:47:00Z">
        <w:r w:rsidR="00817932" w:rsidRPr="00110760">
          <w:rPr>
            <w:rFonts w:ascii="Century Schoolbook" w:hAnsi="Century Schoolbook" w:cs="Arial"/>
            <w:sz w:val="24"/>
            <w:szCs w:val="24"/>
            <w:lang w:val="en-US"/>
          </w:rPr>
          <w:t xml:space="preserve">sewage discharge </w:t>
        </w:r>
        <w:proofErr w:type="gramStart"/>
        <w:r w:rsidR="00817932" w:rsidRPr="00110760">
          <w:rPr>
            <w:rFonts w:ascii="Century Schoolbook" w:hAnsi="Century Schoolbook" w:cs="Arial"/>
            <w:sz w:val="24"/>
            <w:szCs w:val="24"/>
            <w:lang w:val="en-US"/>
          </w:rPr>
          <w:t xml:space="preserve">and  </w:t>
        </w:r>
      </w:ins>
      <w:ins w:id="576" w:author="ERIC SPERANZA" w:date="2017-10-20T17:11:00Z">
        <w:r w:rsidR="009A64B6" w:rsidRPr="00110760">
          <w:rPr>
            <w:rFonts w:ascii="Century Schoolbook" w:hAnsi="Century Schoolbook" w:cs="Arial"/>
            <w:sz w:val="24"/>
            <w:szCs w:val="24"/>
            <w:lang w:val="en-US"/>
          </w:rPr>
          <w:t>terrestrial</w:t>
        </w:r>
        <w:proofErr w:type="gramEnd"/>
        <w:r w:rsidR="009A64B6" w:rsidRPr="00110760">
          <w:rPr>
            <w:rFonts w:ascii="Century Schoolbook" w:hAnsi="Century Schoolbook" w:cs="Arial"/>
            <w:sz w:val="24"/>
            <w:szCs w:val="24"/>
            <w:lang w:val="en-US"/>
          </w:rPr>
          <w:t xml:space="preserve"> runoff. </w:t>
        </w:r>
      </w:ins>
      <w:moveToRangeStart w:id="577" w:author="ERIC SPERANZA" w:date="2017-10-20T17:39:00Z" w:name="move496284524"/>
      <w:moveTo w:id="578" w:author="ERIC SPERANZA" w:date="2017-10-20T17:39:00Z">
        <w:r w:rsidR="00B23711" w:rsidRPr="00110760">
          <w:rPr>
            <w:rFonts w:ascii="Century Schoolbook" w:hAnsi="Century Schoolbook" w:cs="Arial"/>
            <w:sz w:val="24"/>
            <w:szCs w:val="24"/>
            <w:lang w:val="en-US"/>
          </w:rPr>
          <w:t xml:space="preserve">In contrast, at </w:t>
        </w:r>
        <w:del w:id="579" w:author="ERIC SPERANZA" w:date="2017-10-20T17:40:00Z">
          <w:r w:rsidR="00B23711" w:rsidRPr="00110760" w:rsidDel="00B23711">
            <w:rPr>
              <w:rFonts w:ascii="Century Schoolbook" w:hAnsi="Century Schoolbook" w:cs="Arial"/>
              <w:sz w:val="24"/>
              <w:szCs w:val="24"/>
              <w:lang w:val="en-US"/>
            </w:rPr>
            <w:delText>the</w:delText>
          </w:r>
        </w:del>
      </w:moveTo>
      <w:ins w:id="580" w:author="ERIC SPERANZA" w:date="2017-10-20T17:40:00Z">
        <w:r w:rsidR="00B23711" w:rsidRPr="00110760">
          <w:rPr>
            <w:rFonts w:ascii="Century Schoolbook" w:hAnsi="Century Schoolbook" w:cs="Arial"/>
            <w:sz w:val="24"/>
            <w:szCs w:val="24"/>
            <w:lang w:val="en-US"/>
          </w:rPr>
          <w:t>a</w:t>
        </w:r>
      </w:ins>
      <w:moveTo w:id="581" w:author="ERIC SPERANZA" w:date="2017-10-20T17:39:00Z">
        <w:r w:rsidR="00B23711" w:rsidRPr="00110760">
          <w:rPr>
            <w:rFonts w:ascii="Century Schoolbook" w:hAnsi="Century Schoolbook" w:cs="Arial"/>
            <w:sz w:val="24"/>
            <w:szCs w:val="24"/>
            <w:lang w:val="en-US"/>
          </w:rPr>
          <w:t xml:space="preserve"> relatively pristine northern site (N), vertical particle fluxes</w:t>
        </w:r>
      </w:moveTo>
      <w:ins w:id="582" w:author="ERIC SPERANZA" w:date="2017-10-20T17:54:00Z">
        <w:r w:rsidR="00053E26" w:rsidRPr="00110760">
          <w:rPr>
            <w:rFonts w:ascii="Century Schoolbook" w:hAnsi="Century Schoolbook" w:cs="Arial"/>
            <w:sz w:val="24"/>
            <w:szCs w:val="24"/>
            <w:lang w:val="en-US"/>
          </w:rPr>
          <w:t xml:space="preserve"> and</w:t>
        </w:r>
      </w:ins>
      <w:moveTo w:id="583" w:author="ERIC SPERANZA" w:date="2017-10-20T17:39:00Z">
        <w:r w:rsidR="00B23711" w:rsidRPr="00110760">
          <w:rPr>
            <w:rFonts w:ascii="Century Schoolbook" w:hAnsi="Century Schoolbook" w:cs="Arial"/>
            <w:sz w:val="24"/>
            <w:szCs w:val="24"/>
            <w:lang w:val="en-US"/>
          </w:rPr>
          <w:t xml:space="preserve"> </w:t>
        </w:r>
      </w:moveTo>
      <w:ins w:id="584" w:author="ERIC SPERANZA" w:date="2017-10-20T17:54:00Z">
        <w:r w:rsidR="00053E26" w:rsidRPr="00110760">
          <w:rPr>
            <w:rFonts w:ascii="Century Schoolbook" w:hAnsi="Century Schoolbook" w:cs="Arial"/>
            <w:sz w:val="24"/>
            <w:szCs w:val="24"/>
            <w:lang w:val="en-US"/>
          </w:rPr>
          <w:t xml:space="preserve">particulate sterol concentrations </w:t>
        </w:r>
      </w:ins>
      <w:ins w:id="585" w:author="ERIC SPERANZA" w:date="2017-10-20T17:51:00Z">
        <w:r w:rsidR="00053E26" w:rsidRPr="00110760">
          <w:rPr>
            <w:rFonts w:ascii="Century Schoolbook" w:hAnsi="Century Schoolbook" w:cs="Arial"/>
            <w:sz w:val="24"/>
            <w:szCs w:val="24"/>
            <w:lang w:val="en-US"/>
          </w:rPr>
          <w:t xml:space="preserve">are </w:t>
        </w:r>
      </w:ins>
      <w:ins w:id="586" w:author="ERIC SPERANZA" w:date="2017-10-24T08:53:00Z">
        <w:r w:rsidR="00817932" w:rsidRPr="00110760">
          <w:rPr>
            <w:rFonts w:ascii="Century Schoolbook" w:hAnsi="Century Schoolbook" w:cs="Arial"/>
            <w:sz w:val="24"/>
            <w:szCs w:val="24"/>
            <w:lang w:val="en-US"/>
            <w:rPrChange w:id="587" w:author="ERIC SPERANZA" w:date="2017-10-24T09:06:00Z">
              <w:rPr>
                <w:rFonts w:ascii="Century Schoolbook" w:hAnsi="Century Schoolbook" w:cs="Arial"/>
                <w:sz w:val="24"/>
                <w:szCs w:val="24"/>
                <w:highlight w:val="yellow"/>
                <w:lang w:val="en-US"/>
              </w:rPr>
            </w:rPrChange>
          </w:rPr>
          <w:t xml:space="preserve">3-7 orders of magnitude </w:t>
        </w:r>
      </w:ins>
      <w:moveTo w:id="588" w:author="ERIC SPERANZA" w:date="2017-10-20T17:39:00Z">
        <w:del w:id="589" w:author="ERIC SPERANZA" w:date="2017-10-20T17:51:00Z">
          <w:r w:rsidR="00B23711" w:rsidRPr="00110760" w:rsidDel="00053E26">
            <w:rPr>
              <w:rFonts w:ascii="Century Schoolbook" w:hAnsi="Century Schoolbook" w:cs="Arial"/>
              <w:sz w:val="24"/>
              <w:szCs w:val="24"/>
              <w:lang w:val="en-US"/>
            </w:rPr>
            <w:delText xml:space="preserve">were 7-times </w:delText>
          </w:r>
        </w:del>
        <w:r w:rsidR="00B23711" w:rsidRPr="00110760">
          <w:rPr>
            <w:rFonts w:ascii="Century Schoolbook" w:hAnsi="Century Schoolbook" w:cs="Arial"/>
            <w:sz w:val="24"/>
            <w:szCs w:val="24"/>
            <w:lang w:val="en-US"/>
          </w:rPr>
          <w:t>lower</w:t>
        </w:r>
      </w:moveTo>
      <w:ins w:id="590" w:author="ERIC SPERANZA" w:date="2017-10-20T17:54:00Z">
        <w:r w:rsidR="00053E26" w:rsidRPr="00110760">
          <w:rPr>
            <w:rFonts w:ascii="Century Schoolbook" w:hAnsi="Century Schoolbook" w:cs="Arial"/>
            <w:sz w:val="24"/>
            <w:szCs w:val="24"/>
            <w:lang w:val="en-US"/>
          </w:rPr>
          <w:t xml:space="preserve">, </w:t>
        </w:r>
      </w:ins>
      <w:ins w:id="591" w:author="ERIC SPERANZA" w:date="2017-10-20T17:55:00Z">
        <w:r w:rsidR="00BB54BC" w:rsidRPr="00110760">
          <w:rPr>
            <w:rFonts w:ascii="Century Schoolbook" w:hAnsi="Century Schoolbook" w:cs="Arial"/>
            <w:sz w:val="24"/>
            <w:szCs w:val="24"/>
            <w:lang w:val="en-US"/>
          </w:rPr>
          <w:t>with a composition</w:t>
        </w:r>
      </w:ins>
      <w:moveTo w:id="592" w:author="ERIC SPERANZA" w:date="2017-10-20T17:39:00Z">
        <w:del w:id="593" w:author="ERIC SPERANZA" w:date="2017-10-20T17:55:00Z">
          <w:r w:rsidR="00B23711" w:rsidRPr="00110760" w:rsidDel="00BB54BC">
            <w:rPr>
              <w:rFonts w:ascii="Century Schoolbook" w:hAnsi="Century Schoolbook" w:cs="Arial"/>
              <w:sz w:val="24"/>
              <w:szCs w:val="24"/>
              <w:lang w:val="en-US"/>
            </w:rPr>
            <w:delText xml:space="preserve"> and </w:delText>
          </w:r>
        </w:del>
        <w:del w:id="594" w:author="ERIC SPERANZA" w:date="2017-10-20T17:54:00Z">
          <w:r w:rsidR="00B23711" w:rsidRPr="00110760" w:rsidDel="00053E26">
            <w:rPr>
              <w:rFonts w:ascii="Century Schoolbook" w:hAnsi="Century Schoolbook" w:cs="Arial"/>
              <w:sz w:val="24"/>
              <w:szCs w:val="24"/>
              <w:lang w:val="en-US"/>
            </w:rPr>
            <w:delText xml:space="preserve">sterol concentrations </w:delText>
          </w:r>
        </w:del>
        <w:del w:id="595" w:author="ERIC SPERANZA" w:date="2017-10-20T17:55:00Z">
          <w:r w:rsidR="00B23711" w:rsidRPr="00110760" w:rsidDel="00BB54BC">
            <w:rPr>
              <w:rFonts w:ascii="Century Schoolbook" w:hAnsi="Century Schoolbook" w:cs="Arial"/>
              <w:sz w:val="24"/>
              <w:szCs w:val="24"/>
              <w:lang w:val="en-US"/>
            </w:rPr>
            <w:delText xml:space="preserve">both in settling material and sediments were 2-3 orders of magnitude lower, </w:delText>
          </w:r>
        </w:del>
      </w:moveTo>
      <w:ins w:id="596" w:author="ERIC SPERANZA" w:date="2017-10-20T17:55:00Z">
        <w:r w:rsidR="00BB54BC" w:rsidRPr="00110760">
          <w:rPr>
            <w:rFonts w:ascii="Century Schoolbook" w:hAnsi="Century Schoolbook" w:cs="Arial"/>
            <w:sz w:val="24"/>
            <w:szCs w:val="24"/>
            <w:lang w:val="en-US"/>
          </w:rPr>
          <w:t xml:space="preserve"> </w:t>
        </w:r>
      </w:ins>
      <w:moveTo w:id="597" w:author="ERIC SPERANZA" w:date="2017-10-20T17:39:00Z">
        <w:r w:rsidR="00B23711" w:rsidRPr="00110760">
          <w:rPr>
            <w:rFonts w:ascii="Century Schoolbook" w:hAnsi="Century Schoolbook" w:cs="Arial"/>
            <w:sz w:val="24"/>
            <w:szCs w:val="24"/>
            <w:lang w:val="en-US"/>
          </w:rPr>
          <w:t xml:space="preserve">dominated by plant sterols </w:t>
        </w:r>
      </w:moveTo>
      <w:ins w:id="598" w:author="Juan Carlos Colombo" w:date="2017-10-24T12:09:00Z">
        <w:r w:rsidR="003439A9">
          <w:rPr>
            <w:rFonts w:ascii="Century Schoolbook" w:hAnsi="Century Schoolbook" w:cs="Arial"/>
            <w:sz w:val="24"/>
            <w:szCs w:val="24"/>
            <w:lang w:val="en-US"/>
          </w:rPr>
          <w:t xml:space="preserve">i.e. </w:t>
        </w:r>
      </w:ins>
      <w:moveTo w:id="599" w:author="ERIC SPERANZA" w:date="2017-10-20T17:39:00Z">
        <w:del w:id="600" w:author="Juan Carlos Colombo" w:date="2017-10-24T12:09:00Z">
          <w:r w:rsidR="00B23711" w:rsidRPr="00110760" w:rsidDel="003439A9">
            <w:rPr>
              <w:rFonts w:ascii="Century Schoolbook" w:hAnsi="Century Schoolbook" w:cs="Arial"/>
              <w:sz w:val="24"/>
              <w:szCs w:val="24"/>
              <w:lang w:val="en-US"/>
            </w:rPr>
            <w:delText xml:space="preserve">such as </w:delText>
          </w:r>
        </w:del>
        <w:proofErr w:type="spellStart"/>
        <w:r w:rsidR="00B23711" w:rsidRPr="00110760">
          <w:rPr>
            <w:rFonts w:ascii="Century Schoolbook" w:hAnsi="Century Schoolbook" w:cs="Arial"/>
            <w:sz w:val="24"/>
            <w:szCs w:val="24"/>
            <w:lang w:val="en-US"/>
          </w:rPr>
          <w:t>sitosterol</w:t>
        </w:r>
        <w:proofErr w:type="spellEnd"/>
        <w:r w:rsidR="00B23711" w:rsidRPr="00110760">
          <w:rPr>
            <w:rFonts w:ascii="Century Schoolbook" w:hAnsi="Century Schoolbook" w:cs="Arial"/>
            <w:sz w:val="24"/>
            <w:szCs w:val="24"/>
            <w:lang w:val="en-US"/>
          </w:rPr>
          <w:t xml:space="preserve">, </w:t>
        </w:r>
        <w:proofErr w:type="spellStart"/>
        <w:r w:rsidR="00B23711" w:rsidRPr="00110760">
          <w:rPr>
            <w:rFonts w:ascii="Century Schoolbook" w:hAnsi="Century Schoolbook" w:cs="Arial"/>
            <w:sz w:val="24"/>
            <w:szCs w:val="24"/>
            <w:lang w:val="en-US"/>
          </w:rPr>
          <w:t>stigmasterol</w:t>
        </w:r>
        <w:proofErr w:type="spellEnd"/>
        <w:r w:rsidR="00B23711" w:rsidRPr="00110760">
          <w:rPr>
            <w:rFonts w:ascii="Century Schoolbook" w:hAnsi="Century Schoolbook" w:cs="Arial"/>
            <w:sz w:val="24"/>
            <w:szCs w:val="24"/>
            <w:lang w:val="en-US"/>
          </w:rPr>
          <w:t xml:space="preserve"> and </w:t>
        </w:r>
        <w:proofErr w:type="spellStart"/>
        <w:r w:rsidR="00B23711" w:rsidRPr="00110760">
          <w:rPr>
            <w:rFonts w:ascii="Century Schoolbook" w:hAnsi="Century Schoolbook" w:cs="Arial"/>
            <w:sz w:val="24"/>
            <w:szCs w:val="24"/>
            <w:lang w:val="en-US"/>
          </w:rPr>
          <w:t>campesterol</w:t>
        </w:r>
      </w:moveTo>
      <w:proofErr w:type="spellEnd"/>
      <w:ins w:id="601" w:author="ERIC SPERANZA" w:date="2017-10-20T17:57:00Z">
        <w:r w:rsidR="00BB54BC" w:rsidRPr="00110760">
          <w:rPr>
            <w:rFonts w:ascii="Century Schoolbook" w:hAnsi="Century Schoolbook" w:cs="Arial"/>
            <w:sz w:val="24"/>
            <w:szCs w:val="24"/>
            <w:lang w:val="en-US"/>
          </w:rPr>
          <w:t>, derived from terrestrial vegetation</w:t>
        </w:r>
      </w:ins>
      <w:moveTo w:id="602" w:author="ERIC SPERANZA" w:date="2017-10-20T17:39:00Z">
        <w:r w:rsidR="00B23711" w:rsidRPr="00110760">
          <w:rPr>
            <w:rFonts w:ascii="Century Schoolbook" w:hAnsi="Century Schoolbook" w:cs="Arial"/>
            <w:sz w:val="24"/>
            <w:szCs w:val="24"/>
            <w:lang w:val="en-US"/>
          </w:rPr>
          <w:t>.</w:t>
        </w:r>
      </w:moveTo>
      <w:moveToRangeEnd w:id="577"/>
      <w:ins w:id="603" w:author="ERIC SPERANZA" w:date="2017-10-20T17:58:00Z">
        <w:r w:rsidR="00F768F6" w:rsidRPr="00110760">
          <w:rPr>
            <w:rFonts w:ascii="Century Schoolbook" w:hAnsi="Century Schoolbook" w:cs="Arial"/>
            <w:sz w:val="24"/>
            <w:szCs w:val="24"/>
            <w:lang w:val="en-US"/>
          </w:rPr>
          <w:t xml:space="preserve"> The sterol</w:t>
        </w:r>
      </w:ins>
      <w:ins w:id="604" w:author="ERIC SPERANZA" w:date="2017-10-24T09:01:00Z">
        <w:r w:rsidR="00006947" w:rsidRPr="00110760">
          <w:rPr>
            <w:rFonts w:ascii="Century Schoolbook" w:hAnsi="Century Schoolbook" w:cs="Arial"/>
            <w:sz w:val="24"/>
            <w:szCs w:val="24"/>
            <w:lang w:val="en-US"/>
          </w:rPr>
          <w:t xml:space="preserve">s </w:t>
        </w:r>
      </w:ins>
      <w:ins w:id="605" w:author="Juan Carlos Colombo" w:date="2017-10-24T12:10:00Z">
        <w:r w:rsidR="003439A9">
          <w:rPr>
            <w:rFonts w:ascii="Century Schoolbook" w:hAnsi="Century Schoolbook" w:cs="Arial"/>
            <w:sz w:val="24"/>
            <w:szCs w:val="24"/>
            <w:lang w:val="en-US"/>
          </w:rPr>
          <w:t xml:space="preserve">signature of underlying </w:t>
        </w:r>
      </w:ins>
      <w:ins w:id="606" w:author="ERIC SPERANZA" w:date="2017-10-24T09:01:00Z">
        <w:del w:id="607" w:author="Juan Carlos Colombo" w:date="2017-10-24T12:10:00Z">
          <w:r w:rsidR="00006947" w:rsidRPr="00110760" w:rsidDel="003439A9">
            <w:rPr>
              <w:rFonts w:ascii="Century Schoolbook" w:hAnsi="Century Schoolbook" w:cs="Arial"/>
              <w:sz w:val="24"/>
              <w:szCs w:val="24"/>
              <w:lang w:val="en-US"/>
            </w:rPr>
            <w:delText>in</w:delText>
          </w:r>
        </w:del>
      </w:ins>
      <w:ins w:id="608" w:author="ERIC SPERANZA" w:date="2017-10-20T17:58:00Z">
        <w:del w:id="609" w:author="Juan Carlos Colombo" w:date="2017-10-24T12:10:00Z">
          <w:r w:rsidR="00006947" w:rsidRPr="00110760" w:rsidDel="003439A9">
            <w:rPr>
              <w:rFonts w:ascii="Century Schoolbook" w:hAnsi="Century Schoolbook" w:cs="Arial"/>
              <w:sz w:val="24"/>
              <w:szCs w:val="24"/>
              <w:lang w:val="en-US"/>
            </w:rPr>
            <w:delText xml:space="preserve"> s</w:delText>
          </w:r>
        </w:del>
      </w:ins>
      <w:ins w:id="610" w:author="Juan Carlos Colombo" w:date="2017-10-24T12:10:00Z">
        <w:r w:rsidR="003439A9">
          <w:rPr>
            <w:rFonts w:ascii="Century Schoolbook" w:hAnsi="Century Schoolbook" w:cs="Arial"/>
            <w:sz w:val="24"/>
            <w:szCs w:val="24"/>
            <w:lang w:val="en-US"/>
          </w:rPr>
          <w:t>s</w:t>
        </w:r>
      </w:ins>
      <w:ins w:id="611" w:author="ERIC SPERANZA" w:date="2017-10-20T17:58:00Z">
        <w:r w:rsidR="00006947" w:rsidRPr="00110760">
          <w:rPr>
            <w:rFonts w:ascii="Century Schoolbook" w:hAnsi="Century Schoolbook" w:cs="Arial"/>
            <w:sz w:val="24"/>
            <w:szCs w:val="24"/>
            <w:lang w:val="en-US"/>
          </w:rPr>
          <w:t>ediment</w:t>
        </w:r>
      </w:ins>
      <w:ins w:id="612" w:author="Juan Carlos Colombo" w:date="2017-10-24T12:10:00Z">
        <w:r w:rsidR="003439A9">
          <w:rPr>
            <w:rFonts w:ascii="Century Schoolbook" w:hAnsi="Century Schoolbook" w:cs="Arial"/>
            <w:sz w:val="24"/>
            <w:szCs w:val="24"/>
            <w:lang w:val="en-US"/>
          </w:rPr>
          <w:t xml:space="preserve">s reflects the early diagenetic alteration </w:t>
        </w:r>
      </w:ins>
      <w:ins w:id="613" w:author="ERIC SPERANZA" w:date="2017-10-20T17:58:00Z">
        <w:del w:id="614" w:author="Juan Carlos Colombo" w:date="2017-10-24T12:10:00Z">
          <w:r w:rsidR="00006947" w:rsidDel="003439A9">
            <w:rPr>
              <w:rFonts w:ascii="Century Schoolbook" w:hAnsi="Century Schoolbook" w:cs="Arial"/>
              <w:sz w:val="24"/>
              <w:szCs w:val="24"/>
              <w:lang w:val="en-US"/>
            </w:rPr>
            <w:delText xml:space="preserve"> are</w:delText>
          </w:r>
          <w:r w:rsidR="00F768F6" w:rsidDel="003439A9">
            <w:rPr>
              <w:rFonts w:ascii="Century Schoolbook" w:hAnsi="Century Schoolbook" w:cs="Arial"/>
              <w:sz w:val="24"/>
              <w:szCs w:val="24"/>
              <w:lang w:val="en-US"/>
            </w:rPr>
            <w:delText xml:space="preserve"> deter</w:delText>
          </w:r>
        </w:del>
        <w:del w:id="615" w:author="Juan Carlos Colombo" w:date="2017-10-24T12:11:00Z">
          <w:r w:rsidR="00F768F6" w:rsidDel="003439A9">
            <w:rPr>
              <w:rFonts w:ascii="Century Schoolbook" w:hAnsi="Century Schoolbook" w:cs="Arial"/>
              <w:sz w:val="24"/>
              <w:szCs w:val="24"/>
              <w:lang w:val="en-US"/>
            </w:rPr>
            <w:delText xml:space="preserve">mined by the </w:delText>
          </w:r>
        </w:del>
      </w:ins>
      <w:ins w:id="616" w:author="ERIC SPERANZA" w:date="2017-10-20T17:59:00Z">
        <w:del w:id="617" w:author="Juan Carlos Colombo" w:date="2017-10-24T12:11:00Z">
          <w:r w:rsidR="00F768F6" w:rsidRPr="002C40F0" w:rsidDel="003439A9">
            <w:rPr>
              <w:rFonts w:ascii="Century Schoolbook" w:hAnsi="Century Schoolbook" w:cs="Arial"/>
              <w:sz w:val="24"/>
              <w:szCs w:val="24"/>
              <w:lang w:val="en-US"/>
            </w:rPr>
            <w:delText>degradation</w:delText>
          </w:r>
          <w:r w:rsidR="00F768F6" w:rsidDel="003439A9">
            <w:rPr>
              <w:rFonts w:ascii="Century Schoolbook" w:hAnsi="Century Schoolbook" w:cs="Arial"/>
              <w:sz w:val="24"/>
              <w:szCs w:val="24"/>
              <w:lang w:val="en-US"/>
            </w:rPr>
            <w:delText xml:space="preserve"> of particulate organic matter</w:delText>
          </w:r>
          <w:r w:rsidR="00F768F6" w:rsidRPr="002C40F0" w:rsidDel="003439A9">
            <w:rPr>
              <w:rFonts w:ascii="Century Schoolbook" w:hAnsi="Century Schoolbook" w:cs="Arial"/>
              <w:sz w:val="24"/>
              <w:szCs w:val="24"/>
              <w:lang w:val="en-US"/>
            </w:rPr>
            <w:delText xml:space="preserve"> that takes places </w:delText>
          </w:r>
        </w:del>
      </w:ins>
      <w:ins w:id="618" w:author="Juan Carlos Colombo" w:date="2017-10-24T12:11:00Z">
        <w:r w:rsidR="003439A9">
          <w:rPr>
            <w:rFonts w:ascii="Century Schoolbook" w:hAnsi="Century Schoolbook" w:cs="Arial"/>
            <w:sz w:val="24"/>
            <w:szCs w:val="24"/>
            <w:lang w:val="en-US"/>
          </w:rPr>
          <w:t xml:space="preserve">occurring </w:t>
        </w:r>
      </w:ins>
      <w:ins w:id="619" w:author="ERIC SPERANZA" w:date="2017-10-20T17:59:00Z">
        <w:r w:rsidR="00F768F6" w:rsidRPr="002C40F0">
          <w:rPr>
            <w:rFonts w:ascii="Century Schoolbook" w:hAnsi="Century Schoolbook" w:cs="Arial"/>
            <w:sz w:val="24"/>
            <w:szCs w:val="24"/>
            <w:lang w:val="en-US"/>
          </w:rPr>
          <w:t xml:space="preserve">at the </w:t>
        </w:r>
        <w:r w:rsidR="00F768F6" w:rsidRPr="002C40F0">
          <w:rPr>
            <w:rFonts w:ascii="Century Schoolbook" w:hAnsi="Century Schoolbook" w:cs="Arial"/>
            <w:sz w:val="24"/>
            <w:szCs w:val="24"/>
            <w:lang w:val="en-US"/>
          </w:rPr>
          <w:lastRenderedPageBreak/>
          <w:t>water/sediment interface</w:t>
        </w:r>
      </w:ins>
      <w:ins w:id="620" w:author="Juan Carlos Colombo" w:date="2017-10-24T12:12:00Z">
        <w:r w:rsidR="003439A9">
          <w:rPr>
            <w:rFonts w:ascii="Century Schoolbook" w:hAnsi="Century Schoolbook" w:cs="Arial"/>
            <w:sz w:val="24"/>
            <w:szCs w:val="24"/>
            <w:lang w:val="en-US"/>
          </w:rPr>
          <w:t>. T</w:t>
        </w:r>
      </w:ins>
      <w:ins w:id="621" w:author="ERIC SPERANZA" w:date="2017-10-20T18:00:00Z">
        <w:del w:id="622" w:author="Juan Carlos Colombo" w:date="2017-10-24T12:12:00Z">
          <w:r w:rsidR="00F768F6" w:rsidDel="003439A9">
            <w:rPr>
              <w:rFonts w:ascii="Century Schoolbook" w:hAnsi="Century Schoolbook" w:cs="Arial"/>
              <w:sz w:val="24"/>
              <w:szCs w:val="24"/>
              <w:lang w:val="en-US"/>
            </w:rPr>
            <w:delText>,</w:delText>
          </w:r>
        </w:del>
      </w:ins>
      <w:ins w:id="623" w:author="ERIC SPERANZA" w:date="2017-10-24T08:55:00Z">
        <w:del w:id="624" w:author="Juan Carlos Colombo" w:date="2017-10-24T12:12:00Z">
          <w:r w:rsidR="00006947" w:rsidDel="003439A9">
            <w:rPr>
              <w:rFonts w:ascii="Century Schoolbook" w:hAnsi="Century Schoolbook" w:cs="Arial"/>
              <w:sz w:val="24"/>
              <w:szCs w:val="24"/>
              <w:lang w:val="en-US"/>
            </w:rPr>
            <w:delText xml:space="preserve"> t</w:delText>
          </w:r>
        </w:del>
        <w:proofErr w:type="gramStart"/>
        <w:r w:rsidR="00006947">
          <w:rPr>
            <w:rFonts w:ascii="Century Schoolbook" w:hAnsi="Century Schoolbook" w:cs="Arial"/>
            <w:sz w:val="24"/>
            <w:szCs w:val="24"/>
            <w:lang w:val="en-US"/>
          </w:rPr>
          <w:t>hus</w:t>
        </w:r>
      </w:ins>
      <w:proofErr w:type="gramEnd"/>
      <w:ins w:id="625" w:author="Juan Carlos Colombo" w:date="2017-10-24T12:11:00Z">
        <w:r w:rsidR="003439A9">
          <w:rPr>
            <w:rFonts w:ascii="Century Schoolbook" w:hAnsi="Century Schoolbook" w:cs="Arial"/>
            <w:sz w:val="24"/>
            <w:szCs w:val="24"/>
            <w:lang w:val="en-US"/>
          </w:rPr>
          <w:t>,</w:t>
        </w:r>
      </w:ins>
      <w:ins w:id="626" w:author="ERIC SPERANZA" w:date="2017-10-24T08:55:00Z">
        <w:r w:rsidR="00006947">
          <w:rPr>
            <w:rFonts w:ascii="Century Schoolbook" w:hAnsi="Century Schoolbook" w:cs="Arial"/>
            <w:sz w:val="24"/>
            <w:szCs w:val="24"/>
            <w:lang w:val="en-US"/>
          </w:rPr>
          <w:t xml:space="preserve"> compared to settling </w:t>
        </w:r>
      </w:ins>
      <w:ins w:id="627" w:author="Juan Carlos Colombo" w:date="2017-10-24T12:11:00Z">
        <w:r w:rsidR="003439A9">
          <w:rPr>
            <w:rFonts w:ascii="Century Schoolbook" w:hAnsi="Century Schoolbook" w:cs="Arial"/>
            <w:sz w:val="24"/>
            <w:szCs w:val="24"/>
            <w:lang w:val="en-US"/>
          </w:rPr>
          <w:t>material</w:t>
        </w:r>
      </w:ins>
      <w:ins w:id="628" w:author="ERIC SPERANZA" w:date="2017-10-24T08:55:00Z">
        <w:del w:id="629" w:author="Juan Carlos Colombo" w:date="2017-10-24T12:11:00Z">
          <w:r w:rsidR="00006947" w:rsidDel="003439A9">
            <w:rPr>
              <w:rFonts w:ascii="Century Schoolbook" w:hAnsi="Century Schoolbook" w:cs="Arial"/>
              <w:sz w:val="24"/>
              <w:szCs w:val="24"/>
              <w:lang w:val="en-US"/>
            </w:rPr>
            <w:delText xml:space="preserve">particles </w:delText>
          </w:r>
        </w:del>
      </w:ins>
      <w:ins w:id="630" w:author="Juan Carlos Colombo" w:date="2017-10-24T12:11:00Z">
        <w:r w:rsidR="003439A9">
          <w:rPr>
            <w:rFonts w:ascii="Century Schoolbook" w:hAnsi="Century Schoolbook" w:cs="Arial"/>
            <w:sz w:val="24"/>
            <w:szCs w:val="24"/>
            <w:lang w:val="en-US"/>
          </w:rPr>
          <w:t xml:space="preserve">, </w:t>
        </w:r>
      </w:ins>
      <w:ins w:id="631" w:author="ERIC SPERANZA" w:date="2017-10-24T08:59:00Z">
        <w:r w:rsidR="00006947">
          <w:rPr>
            <w:rFonts w:ascii="Century Schoolbook" w:hAnsi="Century Schoolbook" w:cs="Arial"/>
            <w:sz w:val="24"/>
            <w:szCs w:val="24"/>
            <w:lang w:val="en-US"/>
          </w:rPr>
          <w:t>the</w:t>
        </w:r>
        <w:del w:id="632" w:author="Juan Carlos Colombo" w:date="2017-10-24T12:12:00Z">
          <w:r w:rsidR="00006947" w:rsidDel="003439A9">
            <w:rPr>
              <w:rFonts w:ascii="Century Schoolbook" w:hAnsi="Century Schoolbook" w:cs="Arial"/>
              <w:sz w:val="24"/>
              <w:szCs w:val="24"/>
              <w:lang w:val="en-US"/>
            </w:rPr>
            <w:delText xml:space="preserve">ir </w:delText>
          </w:r>
        </w:del>
      </w:ins>
      <w:ins w:id="633" w:author="Juan Carlos Colombo" w:date="2017-10-24T12:12:00Z">
        <w:r w:rsidR="003439A9">
          <w:rPr>
            <w:rFonts w:ascii="Century Schoolbook" w:hAnsi="Century Schoolbook" w:cs="Arial"/>
            <w:sz w:val="24"/>
            <w:szCs w:val="24"/>
            <w:lang w:val="en-US"/>
          </w:rPr>
          <w:t xml:space="preserve"> </w:t>
        </w:r>
      </w:ins>
      <w:ins w:id="634" w:author="ERIC SPERANZA" w:date="2017-10-24T09:03:00Z">
        <w:r w:rsidR="00006947">
          <w:rPr>
            <w:rFonts w:ascii="Century Schoolbook" w:hAnsi="Century Schoolbook" w:cs="Arial"/>
            <w:sz w:val="24"/>
            <w:szCs w:val="24"/>
            <w:lang w:val="en-US"/>
          </w:rPr>
          <w:t xml:space="preserve">concentrations </w:t>
        </w:r>
      </w:ins>
      <w:ins w:id="635" w:author="Juan Carlos Colombo" w:date="2017-10-24T12:12:00Z">
        <w:r w:rsidR="003439A9">
          <w:rPr>
            <w:rFonts w:ascii="Century Schoolbook" w:hAnsi="Century Schoolbook" w:cs="Arial"/>
            <w:sz w:val="24"/>
            <w:szCs w:val="24"/>
            <w:lang w:val="en-US"/>
          </w:rPr>
          <w:t xml:space="preserve">decrease </w:t>
        </w:r>
      </w:ins>
      <w:ins w:id="636" w:author="ERIC SPERANZA" w:date="2017-10-24T09:03:00Z">
        <w:del w:id="637" w:author="Juan Carlos Colombo" w:date="2017-10-24T12:12:00Z">
          <w:r w:rsidR="00006947" w:rsidDel="003439A9">
            <w:rPr>
              <w:rFonts w:ascii="Century Schoolbook" w:hAnsi="Century Schoolbook" w:cs="Arial"/>
              <w:sz w:val="24"/>
              <w:szCs w:val="24"/>
              <w:lang w:val="en-US"/>
            </w:rPr>
            <w:delText>are</w:delText>
          </w:r>
        </w:del>
      </w:ins>
      <w:ins w:id="638" w:author="ERIC SPERANZA" w:date="2017-10-24T09:01:00Z">
        <w:del w:id="639" w:author="Juan Carlos Colombo" w:date="2017-10-24T12:12:00Z">
          <w:r w:rsidR="00006947" w:rsidDel="003439A9">
            <w:rPr>
              <w:rFonts w:ascii="Century Schoolbook" w:hAnsi="Century Schoolbook" w:cs="Arial"/>
              <w:sz w:val="24"/>
              <w:szCs w:val="24"/>
              <w:lang w:val="en-US"/>
            </w:rPr>
            <w:delText xml:space="preserve"> </w:delText>
          </w:r>
        </w:del>
        <w:r w:rsidR="00006947">
          <w:rPr>
            <w:rFonts w:ascii="Century Schoolbook" w:hAnsi="Century Schoolbook" w:cs="Arial"/>
            <w:sz w:val="24"/>
            <w:szCs w:val="24"/>
            <w:lang w:val="en-US"/>
          </w:rPr>
          <w:t xml:space="preserve">10-20 times </w:t>
        </w:r>
        <w:del w:id="640" w:author="Juan Carlos Colombo" w:date="2017-10-24T12:12:00Z">
          <w:r w:rsidR="00006947" w:rsidDel="003439A9">
            <w:rPr>
              <w:rFonts w:ascii="Century Schoolbook" w:hAnsi="Century Schoolbook" w:cs="Arial"/>
              <w:sz w:val="24"/>
              <w:szCs w:val="24"/>
              <w:lang w:val="en-US"/>
            </w:rPr>
            <w:delText>l</w:delText>
          </w:r>
        </w:del>
      </w:ins>
      <w:ins w:id="641" w:author="ERIC SPERANZA" w:date="2017-10-24T09:02:00Z">
        <w:del w:id="642" w:author="Juan Carlos Colombo" w:date="2017-10-24T12:12:00Z">
          <w:r w:rsidR="00006947" w:rsidDel="003439A9">
            <w:rPr>
              <w:rFonts w:ascii="Century Schoolbook" w:hAnsi="Century Schoolbook" w:cs="Arial"/>
              <w:sz w:val="24"/>
              <w:szCs w:val="24"/>
              <w:lang w:val="en-US"/>
            </w:rPr>
            <w:delText xml:space="preserve">ower and </w:delText>
          </w:r>
        </w:del>
      </w:ins>
      <w:ins w:id="643" w:author="Juan Carlos Colombo" w:date="2017-10-24T12:12:00Z">
        <w:r w:rsidR="003439A9">
          <w:rPr>
            <w:rFonts w:ascii="Century Schoolbook" w:hAnsi="Century Schoolbook" w:cs="Arial"/>
            <w:sz w:val="24"/>
            <w:szCs w:val="24"/>
            <w:lang w:val="en-US"/>
          </w:rPr>
          <w:t xml:space="preserve">and the </w:t>
        </w:r>
      </w:ins>
      <w:ins w:id="644" w:author="ERIC SPERANZA" w:date="2017-10-24T09:02:00Z">
        <w:del w:id="645" w:author="Juan Carlos Colombo" w:date="2017-10-24T12:12:00Z">
          <w:r w:rsidR="00006947" w:rsidDel="003439A9">
            <w:rPr>
              <w:rFonts w:ascii="Century Schoolbook" w:hAnsi="Century Schoolbook" w:cs="Arial"/>
              <w:sz w:val="24"/>
              <w:szCs w:val="24"/>
              <w:lang w:val="en-US"/>
            </w:rPr>
            <w:delText xml:space="preserve">their </w:delText>
          </w:r>
        </w:del>
        <w:r w:rsidR="00006947">
          <w:rPr>
            <w:rFonts w:ascii="Century Schoolbook" w:hAnsi="Century Schoolbook" w:cs="Arial"/>
            <w:sz w:val="24"/>
            <w:szCs w:val="24"/>
            <w:lang w:val="en-US"/>
          </w:rPr>
          <w:t xml:space="preserve">composition </w:t>
        </w:r>
        <w:del w:id="646" w:author="Juan Carlos Colombo" w:date="2017-10-24T12:13:00Z">
          <w:r w:rsidR="00006947" w:rsidDel="008262B2">
            <w:rPr>
              <w:rFonts w:ascii="Century Schoolbook" w:hAnsi="Century Schoolbook" w:cs="Arial"/>
              <w:sz w:val="24"/>
              <w:szCs w:val="24"/>
              <w:lang w:val="en-US"/>
            </w:rPr>
            <w:delText xml:space="preserve">is </w:delText>
          </w:r>
        </w:del>
      </w:ins>
      <w:ins w:id="647" w:author="ERIC SPERANZA" w:date="2017-10-24T08:55:00Z">
        <w:del w:id="648" w:author="Juan Carlos Colombo" w:date="2017-10-24T12:13:00Z">
          <w:r w:rsidR="00006947" w:rsidDel="008262B2">
            <w:rPr>
              <w:rFonts w:ascii="Century Schoolbook" w:hAnsi="Century Schoolbook" w:cs="Arial"/>
              <w:sz w:val="24"/>
              <w:szCs w:val="24"/>
              <w:lang w:val="en-US"/>
            </w:rPr>
            <w:delText>enriched</w:delText>
          </w:r>
        </w:del>
      </w:ins>
      <w:ins w:id="649" w:author="Juan Carlos Colombo" w:date="2017-10-24T12:13:00Z">
        <w:r w:rsidR="008262B2">
          <w:rPr>
            <w:rFonts w:ascii="Century Schoolbook" w:hAnsi="Century Schoolbook" w:cs="Arial"/>
            <w:sz w:val="24"/>
            <w:szCs w:val="24"/>
            <w:lang w:val="en-US"/>
          </w:rPr>
          <w:t>shows an enrichment</w:t>
        </w:r>
      </w:ins>
      <w:ins w:id="650" w:author="Juan Carlos Colombo" w:date="2017-10-24T12:14:00Z">
        <w:r w:rsidR="008262B2">
          <w:rPr>
            <w:rFonts w:ascii="Century Schoolbook" w:hAnsi="Century Schoolbook" w:cs="Arial"/>
            <w:sz w:val="24"/>
            <w:szCs w:val="24"/>
            <w:lang w:val="en-US"/>
          </w:rPr>
          <w:t xml:space="preserve"> </w:t>
        </w:r>
        <w:r w:rsidR="008262B2" w:rsidRPr="007705E2">
          <w:rPr>
            <w:rFonts w:ascii="Century Schoolbook" w:hAnsi="Century Schoolbook" w:cs="Arial"/>
            <w:sz w:val="24"/>
            <w:szCs w:val="24"/>
            <w:lang w:val="en-US"/>
          </w:rPr>
          <w:t xml:space="preserve">of </w:t>
        </w:r>
      </w:ins>
      <w:ins w:id="651" w:author="ERIC SPERANZA" w:date="2017-10-24T08:55:00Z">
        <w:del w:id="652" w:author="Juan Carlos Colombo" w:date="2017-10-24T12:14:00Z">
          <w:r w:rsidR="00006947" w:rsidRPr="007705E2" w:rsidDel="008262B2">
            <w:rPr>
              <w:rFonts w:ascii="Century Schoolbook" w:hAnsi="Century Schoolbook" w:cs="Arial"/>
              <w:sz w:val="24"/>
              <w:szCs w:val="24"/>
              <w:lang w:val="en-US"/>
            </w:rPr>
            <w:delText xml:space="preserve"> </w:delText>
          </w:r>
        </w:del>
      </w:ins>
      <w:ins w:id="653" w:author="ERIC SPERANZA" w:date="2017-10-24T08:56:00Z">
        <w:del w:id="654" w:author="Juan Carlos Colombo" w:date="2017-10-24T12:14:00Z">
          <w:r w:rsidR="00006947" w:rsidRPr="007705E2" w:rsidDel="008262B2">
            <w:rPr>
              <w:rFonts w:ascii="Century Schoolbook" w:hAnsi="Century Schoolbook" w:cs="Arial"/>
              <w:sz w:val="24"/>
              <w:szCs w:val="24"/>
              <w:lang w:val="en-US"/>
            </w:rPr>
            <w:delText>in</w:delText>
          </w:r>
        </w:del>
      </w:ins>
      <w:ins w:id="655" w:author="Juan Carlos Colombo" w:date="2017-10-24T12:12:00Z">
        <w:r w:rsidR="003439A9" w:rsidRPr="007705E2">
          <w:rPr>
            <w:rFonts w:ascii="Century Schoolbook" w:hAnsi="Century Schoolbook" w:cs="Arial"/>
            <w:sz w:val="24"/>
            <w:szCs w:val="24"/>
            <w:lang w:val="en-US"/>
          </w:rPr>
          <w:t>degradation products</w:t>
        </w:r>
        <w:r w:rsidR="003439A9">
          <w:rPr>
            <w:rFonts w:ascii="Century Schoolbook" w:hAnsi="Century Schoolbook" w:cs="Arial"/>
            <w:sz w:val="24"/>
            <w:szCs w:val="24"/>
            <w:lang w:val="en-US"/>
          </w:rPr>
          <w:t>, i.</w:t>
        </w:r>
      </w:ins>
      <w:ins w:id="656" w:author="Juan Carlos Colombo" w:date="2017-10-24T12:13:00Z">
        <w:r w:rsidR="003439A9">
          <w:rPr>
            <w:rFonts w:ascii="Century Schoolbook" w:hAnsi="Century Schoolbook" w:cs="Arial"/>
            <w:sz w:val="24"/>
            <w:szCs w:val="24"/>
            <w:lang w:val="en-US"/>
          </w:rPr>
          <w:t>e.</w:t>
        </w:r>
      </w:ins>
      <w:ins w:id="657" w:author="ERIC SPERANZA" w:date="2017-10-24T08:56:00Z">
        <w:r w:rsidR="00006947">
          <w:rPr>
            <w:rFonts w:ascii="Century Schoolbook" w:hAnsi="Century Schoolbook" w:cs="Arial"/>
            <w:sz w:val="24"/>
            <w:szCs w:val="24"/>
            <w:lang w:val="en-US"/>
          </w:rPr>
          <w:t xml:space="preserve"> </w:t>
        </w:r>
        <w:proofErr w:type="spellStart"/>
        <w:r w:rsidR="00006947">
          <w:rPr>
            <w:rFonts w:ascii="Century Schoolbook" w:hAnsi="Century Schoolbook" w:cs="Arial"/>
            <w:sz w:val="24"/>
            <w:szCs w:val="24"/>
            <w:lang w:val="en-US"/>
          </w:rPr>
          <w:t>cholestanol</w:t>
        </w:r>
        <w:proofErr w:type="spellEnd"/>
        <w:r w:rsidR="00006947">
          <w:rPr>
            <w:rFonts w:ascii="Century Schoolbook" w:hAnsi="Century Schoolbook" w:cs="Arial"/>
            <w:sz w:val="24"/>
            <w:szCs w:val="24"/>
            <w:lang w:val="en-US"/>
          </w:rPr>
          <w:t xml:space="preserve">, epicoprostanol and </w:t>
        </w:r>
        <w:proofErr w:type="spellStart"/>
        <w:r w:rsidR="00006947">
          <w:rPr>
            <w:rFonts w:ascii="Century Schoolbook" w:hAnsi="Century Schoolbook" w:cs="Arial"/>
            <w:sz w:val="24"/>
            <w:szCs w:val="24"/>
            <w:lang w:val="en-US"/>
          </w:rPr>
          <w:t>stigmastanol</w:t>
        </w:r>
      </w:ins>
      <w:proofErr w:type="spellEnd"/>
      <w:ins w:id="658" w:author="ERIC SPERANZA" w:date="2017-10-24T09:05:00Z">
        <w:r w:rsidR="00110760">
          <w:rPr>
            <w:rFonts w:ascii="Century Schoolbook" w:hAnsi="Century Schoolbook" w:cs="Arial"/>
            <w:sz w:val="24"/>
            <w:szCs w:val="24"/>
            <w:lang w:val="en-US"/>
          </w:rPr>
          <w:t>. The</w:t>
        </w:r>
      </w:ins>
      <w:ins w:id="659" w:author="ERIC SPERANZA" w:date="2017-10-20T18:12:00Z">
        <w:r w:rsidR="006E45B4">
          <w:rPr>
            <w:rFonts w:ascii="Century Schoolbook" w:hAnsi="Century Schoolbook" w:cs="Arial"/>
            <w:sz w:val="24"/>
            <w:szCs w:val="24"/>
            <w:lang w:val="en-US"/>
          </w:rPr>
          <w:t xml:space="preserve"> accumulation </w:t>
        </w:r>
      </w:ins>
      <w:ins w:id="660" w:author="ERIC SPERANZA" w:date="2017-10-24T09:05:00Z">
        <w:r w:rsidR="00110760">
          <w:rPr>
            <w:rFonts w:ascii="Century Schoolbook" w:hAnsi="Century Schoolbook" w:cs="Arial"/>
            <w:sz w:val="24"/>
            <w:szCs w:val="24"/>
            <w:lang w:val="en-US"/>
          </w:rPr>
          <w:t>efficiency of sterols in sediments varies</w:t>
        </w:r>
      </w:ins>
      <w:ins w:id="661" w:author="ERIC SPERANZA" w:date="2017-10-20T18:12:00Z">
        <w:r w:rsidR="006E45B4">
          <w:rPr>
            <w:rFonts w:ascii="Century Schoolbook" w:hAnsi="Century Schoolbook" w:cs="Arial"/>
            <w:sz w:val="24"/>
            <w:szCs w:val="24"/>
            <w:lang w:val="en-US"/>
          </w:rPr>
          <w:t xml:space="preserve"> </w:t>
        </w:r>
      </w:ins>
      <w:ins w:id="662" w:author="ERIC SPERANZA" w:date="2017-10-20T18:05:00Z">
        <w:r w:rsidR="006E45B4">
          <w:rPr>
            <w:rFonts w:ascii="Century Schoolbook" w:hAnsi="Century Schoolbook" w:cs="Arial"/>
            <w:sz w:val="24"/>
            <w:szCs w:val="24"/>
            <w:lang w:val="en-US"/>
          </w:rPr>
          <w:t xml:space="preserve">according to the differential resistance </w:t>
        </w:r>
      </w:ins>
      <w:ins w:id="663" w:author="ERIC SPERANZA" w:date="2017-10-20T18:00:00Z">
        <w:r w:rsidR="00F768F6">
          <w:rPr>
            <w:rFonts w:ascii="Century Schoolbook" w:hAnsi="Century Schoolbook" w:cs="Arial"/>
            <w:sz w:val="24"/>
            <w:szCs w:val="24"/>
            <w:lang w:val="en-US"/>
          </w:rPr>
          <w:t>of individual sterols</w:t>
        </w:r>
      </w:ins>
      <w:ins w:id="664" w:author="ERIC SPERANZA" w:date="2017-10-20T18:13:00Z">
        <w:r w:rsidR="006E45B4">
          <w:rPr>
            <w:rFonts w:ascii="Century Schoolbook" w:hAnsi="Century Schoolbook" w:cs="Arial"/>
            <w:sz w:val="24"/>
            <w:szCs w:val="24"/>
            <w:lang w:val="en-US"/>
          </w:rPr>
          <w:t xml:space="preserve"> and in situ production</w:t>
        </w:r>
      </w:ins>
      <w:ins w:id="665" w:author="ERIC SPERANZA" w:date="2017-10-20T18:05:00Z">
        <w:r w:rsidR="006E45B4">
          <w:rPr>
            <w:rFonts w:ascii="Century Schoolbook" w:hAnsi="Century Schoolbook" w:cs="Arial"/>
            <w:sz w:val="24"/>
            <w:szCs w:val="24"/>
            <w:lang w:val="en-US"/>
          </w:rPr>
          <w:t>.</w:t>
        </w:r>
      </w:ins>
      <w:ins w:id="666" w:author="ERIC SPERANZA" w:date="2017-10-20T18:08:00Z">
        <w:r w:rsidR="006E45B4">
          <w:rPr>
            <w:rFonts w:ascii="Century Schoolbook" w:hAnsi="Century Schoolbook" w:cs="Arial"/>
            <w:sz w:val="24"/>
            <w:szCs w:val="24"/>
            <w:lang w:val="en-US"/>
          </w:rPr>
          <w:t xml:space="preserve"> </w:t>
        </w:r>
      </w:ins>
      <w:r w:rsidR="00D86082">
        <w:rPr>
          <w:rFonts w:ascii="Century Schoolbook" w:hAnsi="Century Schoolbook" w:cs="Arial"/>
          <w:sz w:val="24"/>
          <w:szCs w:val="24"/>
          <w:lang w:val="en-US"/>
        </w:rPr>
        <w:t xml:space="preserve">Overall, </w:t>
      </w:r>
      <w:ins w:id="667" w:author="Juan Carlos Colombo" w:date="2017-10-24T12:21:00Z">
        <w:r w:rsidR="00D86082">
          <w:rPr>
            <w:rFonts w:ascii="Century Schoolbook" w:hAnsi="Century Schoolbook" w:cs="Arial"/>
            <w:sz w:val="24"/>
            <w:szCs w:val="24"/>
            <w:lang w:val="en-US"/>
          </w:rPr>
          <w:t xml:space="preserve">the combination of </w:t>
        </w:r>
      </w:ins>
      <w:ins w:id="668" w:author="Juan Carlos Colombo" w:date="2017-10-24T12:20:00Z">
        <w:r w:rsidR="00D86082">
          <w:rPr>
            <w:rFonts w:ascii="Century Schoolbook" w:hAnsi="Century Schoolbook" w:cs="Arial"/>
            <w:sz w:val="24"/>
            <w:szCs w:val="24"/>
            <w:lang w:val="en-US"/>
          </w:rPr>
          <w:t>higher sedimentation rates and prevailing anoxic conditions</w:t>
        </w:r>
      </w:ins>
      <w:ins w:id="669" w:author="Juan Carlos Colombo" w:date="2017-10-24T12:21:00Z">
        <w:r w:rsidR="00D86082">
          <w:rPr>
            <w:rFonts w:ascii="Century Schoolbook" w:hAnsi="Century Schoolbook" w:cs="Arial"/>
            <w:sz w:val="24"/>
            <w:szCs w:val="24"/>
            <w:lang w:val="en-US"/>
          </w:rPr>
          <w:t xml:space="preserve"> in the </w:t>
        </w:r>
      </w:ins>
      <w:del w:id="670" w:author="Juan Carlos Colombo" w:date="2017-10-24T12:21:00Z">
        <w:r w:rsidR="00D86082" w:rsidDel="00D86082">
          <w:rPr>
            <w:rFonts w:ascii="Century Schoolbook" w:hAnsi="Century Schoolbook" w:cs="Arial"/>
            <w:sz w:val="24"/>
            <w:szCs w:val="24"/>
            <w:lang w:val="en-US"/>
          </w:rPr>
          <w:delText xml:space="preserve">the </w:delText>
        </w:r>
      </w:del>
      <w:r w:rsidR="00D86082">
        <w:rPr>
          <w:rFonts w:ascii="Century Schoolbook" w:hAnsi="Century Schoolbook" w:cs="Arial"/>
          <w:sz w:val="24"/>
          <w:szCs w:val="24"/>
          <w:lang w:val="en-US"/>
        </w:rPr>
        <w:t xml:space="preserve">highly polluted BA site </w:t>
      </w:r>
      <w:del w:id="671" w:author="Juan Carlos Colombo" w:date="2017-10-24T12:22:00Z">
        <w:r w:rsidR="00D86082" w:rsidDel="00D86082">
          <w:rPr>
            <w:rFonts w:ascii="Century Schoolbook" w:hAnsi="Century Schoolbook" w:cs="Arial"/>
            <w:sz w:val="24"/>
            <w:szCs w:val="24"/>
            <w:lang w:val="en-US"/>
          </w:rPr>
          <w:delText>leads to</w:delText>
        </w:r>
      </w:del>
      <w:ins w:id="672" w:author="Juan Carlos Colombo" w:date="2017-10-24T12:22:00Z">
        <w:r w:rsidR="00D86082">
          <w:rPr>
            <w:rFonts w:ascii="Century Schoolbook" w:hAnsi="Century Schoolbook" w:cs="Arial"/>
            <w:sz w:val="24"/>
            <w:szCs w:val="24"/>
            <w:lang w:val="en-US"/>
          </w:rPr>
          <w:t xml:space="preserve">results in </w:t>
        </w:r>
      </w:ins>
      <w:del w:id="673" w:author="Juan Carlos Colombo" w:date="2017-10-24T12:22:00Z">
        <w:r w:rsidR="00D86082" w:rsidDel="00D86082">
          <w:rPr>
            <w:rFonts w:ascii="Century Schoolbook" w:hAnsi="Century Schoolbook" w:cs="Arial"/>
            <w:sz w:val="24"/>
            <w:szCs w:val="24"/>
            <w:lang w:val="en-US"/>
          </w:rPr>
          <w:delText xml:space="preserve"> an </w:delText>
        </w:r>
      </w:del>
      <w:del w:id="674" w:author="Juan Carlos Colombo" w:date="2017-10-24T12:21:00Z">
        <w:r w:rsidR="00D86082" w:rsidDel="00D86082">
          <w:rPr>
            <w:rFonts w:ascii="Century Schoolbook" w:hAnsi="Century Schoolbook" w:cs="Arial"/>
            <w:sz w:val="24"/>
            <w:szCs w:val="24"/>
            <w:lang w:val="en-US"/>
          </w:rPr>
          <w:delText xml:space="preserve">shows </w:delText>
        </w:r>
      </w:del>
      <w:r w:rsidR="00D86082">
        <w:rPr>
          <w:rFonts w:ascii="Century Schoolbook" w:hAnsi="Century Schoolbook" w:cs="Arial"/>
          <w:sz w:val="24"/>
          <w:szCs w:val="24"/>
          <w:lang w:val="en-US"/>
        </w:rPr>
        <w:t xml:space="preserve">enhanced sterol preservation </w:t>
      </w:r>
      <w:ins w:id="675" w:author="Juan Carlos Colombo" w:date="2017-10-24T12:22:00Z">
        <w:r w:rsidR="00D86082">
          <w:rPr>
            <w:rFonts w:ascii="Century Schoolbook" w:hAnsi="Century Schoolbook" w:cs="Arial"/>
            <w:sz w:val="24"/>
            <w:szCs w:val="24"/>
            <w:lang w:val="en-US"/>
          </w:rPr>
          <w:t xml:space="preserve">with </w:t>
        </w:r>
      </w:ins>
      <w:del w:id="676" w:author="Juan Carlos Colombo" w:date="2017-10-24T12:20:00Z">
        <w:r w:rsidR="00D86082" w:rsidDel="00D86082">
          <w:rPr>
            <w:rFonts w:ascii="Century Schoolbook" w:hAnsi="Century Schoolbook" w:cs="Arial"/>
            <w:sz w:val="24"/>
            <w:szCs w:val="24"/>
            <w:lang w:val="en-US"/>
          </w:rPr>
          <w:delText xml:space="preserve">reflecting higher sedimentation rates and  prevailing anoxic conditions </w:delText>
        </w:r>
      </w:del>
      <w:del w:id="677" w:author="Juan Carlos Colombo" w:date="2017-10-24T12:22:00Z">
        <w:r w:rsidR="00D86082" w:rsidDel="00D86082">
          <w:rPr>
            <w:rFonts w:ascii="Century Schoolbook" w:hAnsi="Century Schoolbook" w:cs="Arial"/>
            <w:sz w:val="24"/>
            <w:szCs w:val="24"/>
            <w:lang w:val="en-US"/>
          </w:rPr>
          <w:delText xml:space="preserve">leading to </w:delText>
        </w:r>
      </w:del>
      <w:r w:rsidR="00D86082">
        <w:rPr>
          <w:rFonts w:ascii="Century Schoolbook" w:hAnsi="Century Schoolbook" w:cs="Arial"/>
          <w:sz w:val="24"/>
          <w:szCs w:val="24"/>
          <w:lang w:val="en-US"/>
        </w:rPr>
        <w:t xml:space="preserve">a remarkably high </w:t>
      </w:r>
      <w:ins w:id="678" w:author="ERIC SPERANZA" w:date="2017-10-20T18:08:00Z">
        <w:del w:id="679" w:author="Juan Carlos Colombo" w:date="2017-10-24T12:15:00Z">
          <w:r w:rsidR="006E45B4" w:rsidDel="00D86082">
            <w:rPr>
              <w:rFonts w:ascii="Century Schoolbook" w:hAnsi="Century Schoolbook" w:cs="Arial"/>
              <w:sz w:val="24"/>
              <w:szCs w:val="24"/>
              <w:lang w:val="en-US"/>
            </w:rPr>
            <w:delText>A</w:delText>
          </w:r>
        </w:del>
        <w:del w:id="680" w:author="Juan Carlos Colombo" w:date="2017-10-24T12:17:00Z">
          <w:r w:rsidR="006E45B4" w:rsidDel="00D86082">
            <w:rPr>
              <w:rFonts w:ascii="Century Schoolbook" w:hAnsi="Century Schoolbook" w:cs="Arial"/>
              <w:sz w:val="24"/>
              <w:szCs w:val="24"/>
              <w:lang w:val="en-US"/>
            </w:rPr>
            <w:delText>t</w:delText>
          </w:r>
        </w:del>
        <w:del w:id="681" w:author="Juan Carlos Colombo" w:date="2017-10-24T12:16:00Z">
          <w:r w:rsidR="006E45B4" w:rsidDel="00D86082">
            <w:rPr>
              <w:rFonts w:ascii="Century Schoolbook" w:hAnsi="Century Schoolbook" w:cs="Arial"/>
              <w:sz w:val="24"/>
              <w:szCs w:val="24"/>
              <w:lang w:val="en-US"/>
            </w:rPr>
            <w:delText xml:space="preserve"> </w:delText>
          </w:r>
        </w:del>
      </w:ins>
      <w:ins w:id="682" w:author="ERIC SPERANZA" w:date="2017-10-24T09:05:00Z">
        <w:del w:id="683" w:author="Juan Carlos Colombo" w:date="2017-10-24T12:16:00Z">
          <w:r w:rsidR="00110760" w:rsidDel="00D86082">
            <w:rPr>
              <w:rFonts w:ascii="Century Schoolbook" w:hAnsi="Century Schoolbook" w:cs="Arial"/>
              <w:sz w:val="24"/>
              <w:szCs w:val="24"/>
              <w:lang w:val="en-US"/>
            </w:rPr>
            <w:delText xml:space="preserve">the </w:delText>
          </w:r>
        </w:del>
      </w:ins>
      <w:ins w:id="684" w:author="ERIC SPERANZA" w:date="2017-10-20T18:08:00Z">
        <w:del w:id="685" w:author="Juan Carlos Colombo" w:date="2017-10-24T12:16:00Z">
          <w:r w:rsidR="006E45B4" w:rsidDel="00D86082">
            <w:rPr>
              <w:rFonts w:ascii="Century Schoolbook" w:hAnsi="Century Schoolbook" w:cs="Arial"/>
              <w:sz w:val="24"/>
              <w:szCs w:val="24"/>
              <w:lang w:val="en-US"/>
            </w:rPr>
            <w:delText xml:space="preserve">highly polluted </w:delText>
          </w:r>
        </w:del>
      </w:ins>
      <w:ins w:id="686" w:author="ERIC SPERANZA" w:date="2017-10-24T09:06:00Z">
        <w:del w:id="687" w:author="Juan Carlos Colombo" w:date="2017-10-24T12:16:00Z">
          <w:r w:rsidR="00110760" w:rsidDel="00D86082">
            <w:rPr>
              <w:rFonts w:ascii="Century Schoolbook" w:hAnsi="Century Schoolbook" w:cs="Arial"/>
              <w:sz w:val="24"/>
              <w:szCs w:val="24"/>
              <w:lang w:val="en-US"/>
            </w:rPr>
            <w:delText xml:space="preserve">BA </w:delText>
          </w:r>
        </w:del>
      </w:ins>
      <w:ins w:id="688" w:author="ERIC SPERANZA" w:date="2017-10-20T18:08:00Z">
        <w:del w:id="689" w:author="Juan Carlos Colombo" w:date="2017-10-24T12:16:00Z">
          <w:r w:rsidR="00110760" w:rsidDel="00D86082">
            <w:rPr>
              <w:rFonts w:ascii="Century Schoolbook" w:hAnsi="Century Schoolbook" w:cs="Arial"/>
              <w:sz w:val="24"/>
              <w:szCs w:val="24"/>
              <w:lang w:val="en-US"/>
            </w:rPr>
            <w:delText>site</w:delText>
          </w:r>
          <w:r w:rsidR="006E45B4" w:rsidDel="00D86082">
            <w:rPr>
              <w:rFonts w:ascii="Century Schoolbook" w:hAnsi="Century Schoolbook" w:cs="Arial"/>
              <w:sz w:val="24"/>
              <w:szCs w:val="24"/>
              <w:lang w:val="en-US"/>
            </w:rPr>
            <w:delText>, with prevailing anoxic condition</w:delText>
          </w:r>
        </w:del>
      </w:ins>
      <w:ins w:id="690" w:author="ERIC SPERANZA" w:date="2017-10-20T18:09:00Z">
        <w:del w:id="691" w:author="Juan Carlos Colombo" w:date="2017-10-24T12:16:00Z">
          <w:r w:rsidR="006E45B4" w:rsidDel="00D86082">
            <w:rPr>
              <w:rFonts w:ascii="Century Schoolbook" w:hAnsi="Century Schoolbook" w:cs="Arial"/>
              <w:sz w:val="24"/>
              <w:szCs w:val="24"/>
              <w:lang w:val="en-US"/>
            </w:rPr>
            <w:delText xml:space="preserve"> in sediments</w:delText>
          </w:r>
        </w:del>
      </w:ins>
      <w:ins w:id="692" w:author="ERIC SPERANZA" w:date="2017-10-20T18:10:00Z">
        <w:del w:id="693" w:author="Juan Carlos Colombo" w:date="2017-10-24T12:16:00Z">
          <w:r w:rsidR="006E45B4" w:rsidDel="00D86082">
            <w:rPr>
              <w:rFonts w:ascii="Century Schoolbook" w:hAnsi="Century Schoolbook" w:cs="Arial"/>
              <w:sz w:val="24"/>
              <w:szCs w:val="24"/>
              <w:lang w:val="en-US"/>
            </w:rPr>
            <w:delText xml:space="preserve"> and</w:delText>
          </w:r>
        </w:del>
        <w:del w:id="694" w:author="Juan Carlos Colombo" w:date="2017-10-24T12:15:00Z">
          <w:r w:rsidR="006E45B4" w:rsidDel="00D86082">
            <w:rPr>
              <w:rFonts w:ascii="Century Schoolbook" w:hAnsi="Century Schoolbook" w:cs="Arial"/>
              <w:sz w:val="24"/>
              <w:szCs w:val="24"/>
              <w:lang w:val="en-US"/>
            </w:rPr>
            <w:delText xml:space="preserve"> high sedimentation rates</w:delText>
          </w:r>
        </w:del>
      </w:ins>
      <w:ins w:id="695" w:author="ERIC SPERANZA" w:date="2017-10-20T18:09:00Z">
        <w:del w:id="696" w:author="Juan Carlos Colombo" w:date="2017-10-24T12:16:00Z">
          <w:r w:rsidR="006E45B4" w:rsidDel="00D86082">
            <w:rPr>
              <w:rFonts w:ascii="Century Schoolbook" w:hAnsi="Century Schoolbook" w:cs="Arial"/>
              <w:sz w:val="24"/>
              <w:szCs w:val="24"/>
              <w:lang w:val="en-US"/>
            </w:rPr>
            <w:delText>,</w:delText>
          </w:r>
        </w:del>
      </w:ins>
      <w:ins w:id="697" w:author="ERIC SPERANZA" w:date="2017-10-20T18:08:00Z">
        <w:del w:id="698" w:author="Juan Carlos Colombo" w:date="2017-10-24T12:16:00Z">
          <w:r w:rsidR="006E45B4" w:rsidDel="00D86082">
            <w:rPr>
              <w:rFonts w:ascii="Century Schoolbook" w:hAnsi="Century Schoolbook" w:cs="Arial"/>
              <w:sz w:val="24"/>
              <w:szCs w:val="24"/>
              <w:lang w:val="en-US"/>
            </w:rPr>
            <w:delText xml:space="preserve"> </w:delText>
          </w:r>
        </w:del>
      </w:ins>
      <w:ins w:id="699" w:author="ERIC SPERANZA" w:date="2017-10-20T18:09:00Z">
        <w:del w:id="700" w:author="Juan Carlos Colombo" w:date="2017-10-24T12:15:00Z">
          <w:r w:rsidR="006E45B4" w:rsidDel="00D86082">
            <w:rPr>
              <w:rFonts w:ascii="Century Schoolbook" w:hAnsi="Century Schoolbook" w:cs="Arial"/>
              <w:sz w:val="24"/>
              <w:szCs w:val="24"/>
              <w:lang w:val="en-US"/>
            </w:rPr>
            <w:delText>the sterol preservation</w:delText>
          </w:r>
        </w:del>
      </w:ins>
      <w:ins w:id="701" w:author="ERIC SPERANZA" w:date="2017-10-20T18:10:00Z">
        <w:del w:id="702" w:author="Juan Carlos Colombo" w:date="2017-10-24T12:15:00Z">
          <w:r w:rsidR="006E45B4" w:rsidDel="00D86082">
            <w:rPr>
              <w:rFonts w:ascii="Century Schoolbook" w:hAnsi="Century Schoolbook" w:cs="Arial"/>
              <w:sz w:val="24"/>
              <w:szCs w:val="24"/>
              <w:lang w:val="en-US"/>
            </w:rPr>
            <w:delText xml:space="preserve"> is enhanced</w:delText>
          </w:r>
        </w:del>
        <w:del w:id="703" w:author="Juan Carlos Colombo" w:date="2017-10-24T12:17:00Z">
          <w:r w:rsidR="006E45B4" w:rsidDel="00D86082">
            <w:rPr>
              <w:rFonts w:ascii="Century Schoolbook" w:hAnsi="Century Schoolbook" w:cs="Arial"/>
              <w:sz w:val="24"/>
              <w:szCs w:val="24"/>
              <w:lang w:val="en-US"/>
            </w:rPr>
            <w:delText xml:space="preserve">, resulting in </w:delText>
          </w:r>
        </w:del>
      </w:ins>
      <w:proofErr w:type="spellStart"/>
      <w:ins w:id="704" w:author="ERIC SPERANZA" w:date="2017-10-20T18:12:00Z">
        <w:r w:rsidR="006E45B4">
          <w:rPr>
            <w:rFonts w:ascii="Century Schoolbook" w:hAnsi="Century Schoolbook" w:cs="Arial"/>
            <w:sz w:val="24"/>
            <w:szCs w:val="24"/>
            <w:lang w:val="en-US"/>
          </w:rPr>
          <w:t>coprostanol</w:t>
        </w:r>
        <w:proofErr w:type="spellEnd"/>
        <w:r w:rsidR="006E45B4">
          <w:rPr>
            <w:rFonts w:ascii="Century Schoolbook" w:hAnsi="Century Schoolbook" w:cs="Arial"/>
            <w:sz w:val="24"/>
            <w:szCs w:val="24"/>
            <w:lang w:val="en-US"/>
          </w:rPr>
          <w:t xml:space="preserve"> </w:t>
        </w:r>
      </w:ins>
      <w:ins w:id="705" w:author="Juan Carlos Colombo" w:date="2017-10-24T12:18:00Z">
        <w:r w:rsidR="00D86082">
          <w:rPr>
            <w:rFonts w:ascii="Century Schoolbook" w:hAnsi="Century Schoolbook" w:cs="Arial"/>
            <w:sz w:val="24"/>
            <w:szCs w:val="24"/>
            <w:lang w:val="en-US"/>
          </w:rPr>
          <w:t xml:space="preserve">accumulation </w:t>
        </w:r>
      </w:ins>
      <w:del w:id="706" w:author="ERIC SPERANZA" w:date="2017-10-20T17:10:00Z">
        <w:r w:rsidR="00536681" w:rsidRPr="002C40F0" w:rsidDel="009A64B6">
          <w:rPr>
            <w:rFonts w:ascii="Century Schoolbook" w:hAnsi="Century Schoolbook" w:cs="Arial"/>
            <w:sz w:val="24"/>
            <w:szCs w:val="24"/>
            <w:lang w:val="en-US"/>
          </w:rPr>
          <w:delText xml:space="preserve">The massive discharge of </w:delText>
        </w:r>
        <w:r w:rsidR="00FE423F" w:rsidRPr="002C40F0" w:rsidDel="009A64B6">
          <w:rPr>
            <w:rFonts w:ascii="Century Schoolbook" w:hAnsi="Century Schoolbook" w:cs="Arial"/>
            <w:sz w:val="24"/>
            <w:szCs w:val="24"/>
            <w:lang w:val="en-US"/>
          </w:rPr>
          <w:delText xml:space="preserve">crude </w:delText>
        </w:r>
        <w:r w:rsidR="00536681" w:rsidRPr="002C40F0" w:rsidDel="009A64B6">
          <w:rPr>
            <w:rFonts w:ascii="Century Schoolbook" w:hAnsi="Century Schoolbook" w:cs="Arial"/>
            <w:sz w:val="24"/>
            <w:szCs w:val="24"/>
            <w:lang w:val="en-US"/>
          </w:rPr>
          <w:delText>sewage at Buenos Aires</w:delText>
        </w:r>
        <w:r w:rsidR="00830DCC" w:rsidRPr="002C40F0" w:rsidDel="009A64B6">
          <w:rPr>
            <w:rFonts w:ascii="Century Schoolbook" w:hAnsi="Century Schoolbook" w:cs="Arial"/>
            <w:sz w:val="24"/>
            <w:szCs w:val="24"/>
            <w:lang w:val="en-US"/>
          </w:rPr>
          <w:delText xml:space="preserve"> (BA)</w:delText>
        </w:r>
        <w:r w:rsidR="00536681" w:rsidRPr="002C40F0" w:rsidDel="009A64B6">
          <w:rPr>
            <w:rFonts w:ascii="Century Schoolbook" w:hAnsi="Century Schoolbook" w:cs="Arial"/>
            <w:sz w:val="24"/>
            <w:szCs w:val="24"/>
            <w:lang w:val="en-US"/>
          </w:rPr>
          <w:delText xml:space="preserve"> result</w:delText>
        </w:r>
        <w:r w:rsidR="00FB0C26" w:rsidRPr="002C40F0" w:rsidDel="009A64B6">
          <w:rPr>
            <w:rFonts w:ascii="Century Schoolbook" w:hAnsi="Century Schoolbook" w:cs="Arial"/>
            <w:sz w:val="24"/>
            <w:szCs w:val="24"/>
            <w:lang w:val="en-US"/>
          </w:rPr>
          <w:delText>ed</w:delText>
        </w:r>
        <w:r w:rsidR="00536681" w:rsidRPr="002C40F0" w:rsidDel="009A64B6">
          <w:rPr>
            <w:rFonts w:ascii="Century Schoolbook" w:hAnsi="Century Schoolbook" w:cs="Arial"/>
            <w:sz w:val="24"/>
            <w:szCs w:val="24"/>
            <w:lang w:val="en-US"/>
          </w:rPr>
          <w:delText xml:space="preserve"> in huge vertical flux</w:delText>
        </w:r>
        <w:r w:rsidR="00FE423F" w:rsidRPr="002C40F0" w:rsidDel="009A64B6">
          <w:rPr>
            <w:rFonts w:ascii="Century Schoolbook" w:hAnsi="Century Schoolbook" w:cs="Arial"/>
            <w:sz w:val="24"/>
            <w:szCs w:val="24"/>
            <w:lang w:val="en-US"/>
          </w:rPr>
          <w:delText>es</w:delText>
        </w:r>
        <w:r w:rsidR="00536681" w:rsidRPr="002C40F0" w:rsidDel="009A64B6">
          <w:rPr>
            <w:rFonts w:ascii="Century Schoolbook" w:hAnsi="Century Schoolbook" w:cs="Arial"/>
            <w:sz w:val="24"/>
            <w:szCs w:val="24"/>
            <w:lang w:val="en-US"/>
          </w:rPr>
          <w:delText xml:space="preserve"> of highly organic particles enriched </w:delText>
        </w:r>
        <w:r w:rsidR="00FE423F" w:rsidRPr="002C40F0" w:rsidDel="009A64B6">
          <w:rPr>
            <w:rFonts w:ascii="Century Schoolbook" w:hAnsi="Century Schoolbook" w:cs="Arial"/>
            <w:sz w:val="24"/>
            <w:szCs w:val="24"/>
            <w:lang w:val="en-US"/>
          </w:rPr>
          <w:delText xml:space="preserve">in fecal </w:delText>
        </w:r>
        <w:r w:rsidR="00F5665E" w:rsidRPr="002C40F0" w:rsidDel="009A64B6">
          <w:rPr>
            <w:rFonts w:ascii="Century Schoolbook" w:hAnsi="Century Schoolbook" w:cs="Arial"/>
            <w:sz w:val="24"/>
            <w:szCs w:val="24"/>
            <w:lang w:val="en-US"/>
          </w:rPr>
          <w:delText>sterols</w:delText>
        </w:r>
      </w:del>
      <w:del w:id="707" w:author="ERIC SPERANZA" w:date="2017-10-20T17:11:00Z">
        <w:r w:rsidR="00F5665E" w:rsidRPr="002C40F0" w:rsidDel="009A64B6">
          <w:rPr>
            <w:rFonts w:ascii="Century Schoolbook" w:hAnsi="Century Schoolbook" w:cs="Arial"/>
            <w:sz w:val="24"/>
            <w:szCs w:val="24"/>
            <w:lang w:val="en-US"/>
          </w:rPr>
          <w:delText>, which</w:delText>
        </w:r>
        <w:r w:rsidR="00536681" w:rsidRPr="002C40F0" w:rsidDel="009A64B6">
          <w:rPr>
            <w:rFonts w:ascii="Century Schoolbook" w:hAnsi="Century Schoolbook" w:cs="Arial"/>
            <w:sz w:val="24"/>
            <w:szCs w:val="24"/>
            <w:lang w:val="en-US"/>
          </w:rPr>
          <w:delText xml:space="preserve"> </w:delText>
        </w:r>
        <w:r w:rsidR="00FB0C26" w:rsidRPr="002C40F0" w:rsidDel="009A64B6">
          <w:rPr>
            <w:rFonts w:ascii="Century Schoolbook" w:hAnsi="Century Schoolbook" w:cs="Arial"/>
            <w:sz w:val="24"/>
            <w:szCs w:val="24"/>
            <w:lang w:val="en-US"/>
          </w:rPr>
          <w:delText>w</w:delText>
        </w:r>
        <w:r w:rsidR="00FE423F" w:rsidRPr="002C40F0" w:rsidDel="009A64B6">
          <w:rPr>
            <w:rFonts w:ascii="Century Schoolbook" w:hAnsi="Century Schoolbook" w:cs="Arial"/>
            <w:sz w:val="24"/>
            <w:szCs w:val="24"/>
            <w:lang w:val="en-US"/>
          </w:rPr>
          <w:delText>ere</w:delText>
        </w:r>
        <w:r w:rsidR="00536681" w:rsidRPr="002C40F0" w:rsidDel="009A64B6">
          <w:rPr>
            <w:rFonts w:ascii="Century Schoolbook" w:hAnsi="Century Schoolbook" w:cs="Arial"/>
            <w:sz w:val="24"/>
            <w:szCs w:val="24"/>
            <w:lang w:val="en-US"/>
          </w:rPr>
          <w:delText xml:space="preserve"> further</w:delText>
        </w:r>
        <w:r w:rsidR="00FE423F" w:rsidRPr="002C40F0" w:rsidDel="009A64B6">
          <w:rPr>
            <w:rFonts w:ascii="Century Schoolbook" w:hAnsi="Century Schoolbook" w:cs="Arial"/>
            <w:sz w:val="24"/>
            <w:szCs w:val="24"/>
            <w:lang w:val="en-US"/>
          </w:rPr>
          <w:delText xml:space="preserve"> </w:delText>
        </w:r>
        <w:r w:rsidR="00536681" w:rsidRPr="002C40F0" w:rsidDel="009A64B6">
          <w:rPr>
            <w:rFonts w:ascii="Century Schoolbook" w:hAnsi="Century Schoolbook" w:cs="Arial"/>
            <w:sz w:val="24"/>
            <w:szCs w:val="24"/>
            <w:lang w:val="en-US"/>
          </w:rPr>
          <w:delText xml:space="preserve">intensified </w:delText>
        </w:r>
        <w:r w:rsidR="00FE423F" w:rsidRPr="002C40F0" w:rsidDel="009A64B6">
          <w:rPr>
            <w:rFonts w:ascii="Century Schoolbook" w:hAnsi="Century Schoolbook" w:cs="Arial"/>
            <w:sz w:val="24"/>
            <w:szCs w:val="24"/>
            <w:lang w:val="en-US"/>
          </w:rPr>
          <w:delText>during the warm and rainy period due to</w:delText>
        </w:r>
        <w:r w:rsidR="00536681" w:rsidRPr="002C40F0" w:rsidDel="009A64B6">
          <w:rPr>
            <w:rFonts w:ascii="Century Schoolbook" w:hAnsi="Century Schoolbook" w:cs="Arial"/>
            <w:sz w:val="24"/>
            <w:szCs w:val="24"/>
            <w:lang w:val="en-US"/>
          </w:rPr>
          <w:delText xml:space="preserve"> enhanced terrestrial runoff. </w:delText>
        </w:r>
      </w:del>
      <w:del w:id="708" w:author="ERIC SPERANZA" w:date="2017-10-20T17:57:00Z">
        <w:r w:rsidR="00FA01F7" w:rsidRPr="002C40F0" w:rsidDel="00F768F6">
          <w:rPr>
            <w:rFonts w:ascii="Century Schoolbook" w:hAnsi="Century Schoolbook" w:cs="Arial"/>
            <w:sz w:val="24"/>
            <w:szCs w:val="24"/>
            <w:lang w:val="en-US"/>
          </w:rPr>
          <w:delText>S</w:delText>
        </w:r>
        <w:r w:rsidR="00536681" w:rsidRPr="002C40F0" w:rsidDel="00F768F6">
          <w:rPr>
            <w:rFonts w:ascii="Century Schoolbook" w:hAnsi="Century Schoolbook" w:cs="Arial"/>
            <w:sz w:val="24"/>
            <w:szCs w:val="24"/>
            <w:lang w:val="en-US"/>
          </w:rPr>
          <w:delText xml:space="preserve">ettling material </w:delText>
        </w:r>
        <w:r w:rsidR="00FE423F" w:rsidRPr="002C40F0" w:rsidDel="00F768F6">
          <w:rPr>
            <w:rFonts w:ascii="Century Schoolbook" w:hAnsi="Century Schoolbook" w:cs="Arial"/>
            <w:sz w:val="24"/>
            <w:szCs w:val="24"/>
            <w:lang w:val="en-US"/>
          </w:rPr>
          <w:delText xml:space="preserve">presented a clear predominance of </w:delText>
        </w:r>
        <w:r w:rsidR="00536681" w:rsidRPr="002C40F0" w:rsidDel="00F768F6">
          <w:rPr>
            <w:rFonts w:ascii="Century Schoolbook" w:hAnsi="Century Schoolbook" w:cs="Arial"/>
            <w:sz w:val="24"/>
            <w:szCs w:val="24"/>
            <w:lang w:val="en-US"/>
          </w:rPr>
          <w:delText>coprostanol</w:delText>
        </w:r>
        <w:r w:rsidR="007B1FBB" w:rsidRPr="002C40F0" w:rsidDel="00F768F6">
          <w:rPr>
            <w:rFonts w:ascii="Century Schoolbook" w:hAnsi="Century Schoolbook" w:cs="Arial"/>
            <w:sz w:val="24"/>
            <w:szCs w:val="24"/>
            <w:lang w:val="en-US"/>
          </w:rPr>
          <w:delText xml:space="preserve">, and a high coprostanol/epicoprostanol ratio, </w:delText>
        </w:r>
        <w:r w:rsidR="001A68BF" w:rsidRPr="002C40F0" w:rsidDel="00F768F6">
          <w:rPr>
            <w:rFonts w:ascii="Century Schoolbook" w:hAnsi="Century Schoolbook" w:cs="Arial"/>
            <w:sz w:val="24"/>
            <w:szCs w:val="24"/>
            <w:lang w:val="en-US"/>
          </w:rPr>
          <w:delText xml:space="preserve">comparable to sewage sludge, </w:delText>
        </w:r>
        <w:r w:rsidR="007B1FBB" w:rsidRPr="002C40F0" w:rsidDel="00F768F6">
          <w:rPr>
            <w:rFonts w:ascii="Century Schoolbook" w:hAnsi="Century Schoolbook" w:cs="Arial"/>
            <w:sz w:val="24"/>
            <w:szCs w:val="24"/>
            <w:lang w:val="en-US"/>
          </w:rPr>
          <w:delText>reflecting high inputs of fresh sewage material</w:delText>
        </w:r>
      </w:del>
      <w:del w:id="709" w:author="ERIC SPERANZA" w:date="2017-10-20T18:12:00Z">
        <w:r w:rsidR="00536681" w:rsidRPr="002C40F0" w:rsidDel="006E45B4">
          <w:rPr>
            <w:rFonts w:ascii="Century Schoolbook" w:hAnsi="Century Schoolbook" w:cs="Arial"/>
            <w:sz w:val="24"/>
            <w:szCs w:val="24"/>
            <w:lang w:val="en-US"/>
          </w:rPr>
          <w:delText>. Despite the sterol</w:delText>
        </w:r>
      </w:del>
      <w:del w:id="710" w:author="ERIC SPERANZA" w:date="2017-10-20T17:59:00Z">
        <w:r w:rsidR="00536681" w:rsidRPr="002C40F0" w:rsidDel="00F768F6">
          <w:rPr>
            <w:rFonts w:ascii="Century Schoolbook" w:hAnsi="Century Schoolbook" w:cs="Arial"/>
            <w:sz w:val="24"/>
            <w:szCs w:val="24"/>
            <w:lang w:val="en-US"/>
          </w:rPr>
          <w:delText xml:space="preserve"> degradation that takes places at the water/sediment </w:delText>
        </w:r>
        <w:r w:rsidR="00F5665E" w:rsidRPr="002C40F0" w:rsidDel="00F768F6">
          <w:rPr>
            <w:rFonts w:ascii="Century Schoolbook" w:hAnsi="Century Schoolbook" w:cs="Arial"/>
            <w:sz w:val="24"/>
            <w:szCs w:val="24"/>
            <w:lang w:val="en-US"/>
          </w:rPr>
          <w:delText>interface</w:delText>
        </w:r>
      </w:del>
      <w:del w:id="711" w:author="ERIC SPERANZA" w:date="2017-10-20T18:12:00Z">
        <w:r w:rsidR="00536681" w:rsidRPr="002C40F0" w:rsidDel="006E45B4">
          <w:rPr>
            <w:rFonts w:ascii="Century Schoolbook" w:hAnsi="Century Schoolbook" w:cs="Arial"/>
            <w:sz w:val="24"/>
            <w:szCs w:val="24"/>
            <w:lang w:val="en-US"/>
          </w:rPr>
          <w:delText>, coprostanol readily accumulates in surf</w:delText>
        </w:r>
        <w:r w:rsidR="00F16812" w:rsidRPr="002C40F0" w:rsidDel="006E45B4">
          <w:rPr>
            <w:rFonts w:ascii="Century Schoolbook" w:hAnsi="Century Schoolbook" w:cs="Arial"/>
            <w:sz w:val="24"/>
            <w:szCs w:val="24"/>
            <w:lang w:val="en-US"/>
          </w:rPr>
          <w:delText>icial</w:delText>
        </w:r>
        <w:r w:rsidR="00536681" w:rsidRPr="002C40F0" w:rsidDel="006E45B4">
          <w:rPr>
            <w:rFonts w:ascii="Century Schoolbook" w:hAnsi="Century Schoolbook" w:cs="Arial"/>
            <w:sz w:val="24"/>
            <w:szCs w:val="24"/>
            <w:lang w:val="en-US"/>
          </w:rPr>
          <w:delText xml:space="preserve"> sediments, reaching</w:delText>
        </w:r>
      </w:del>
      <w:del w:id="712" w:author="ERIC SPERANZA" w:date="2017-10-20T18:13:00Z">
        <w:r w:rsidR="00536681" w:rsidRPr="002C40F0" w:rsidDel="006E45B4">
          <w:rPr>
            <w:rFonts w:ascii="Century Schoolbook" w:hAnsi="Century Schoolbook" w:cs="Arial"/>
            <w:sz w:val="24"/>
            <w:szCs w:val="24"/>
            <w:lang w:val="en-US"/>
          </w:rPr>
          <w:delText xml:space="preserve"> </w:delText>
        </w:r>
      </w:del>
      <w:del w:id="713" w:author="Juan Carlos Colombo" w:date="2017-10-24T12:18:00Z">
        <w:r w:rsidR="00536681" w:rsidRPr="002C40F0" w:rsidDel="00D86082">
          <w:rPr>
            <w:rFonts w:ascii="Century Schoolbook" w:hAnsi="Century Schoolbook" w:cs="Arial"/>
            <w:sz w:val="24"/>
            <w:szCs w:val="24"/>
            <w:lang w:val="en-US"/>
          </w:rPr>
          <w:delText>concentrations th</w:delText>
        </w:r>
      </w:del>
      <w:del w:id="714" w:author="Juan Carlos Colombo" w:date="2017-10-24T12:19:00Z">
        <w:r w:rsidR="00536681" w:rsidRPr="002C40F0" w:rsidDel="00D86082">
          <w:rPr>
            <w:rFonts w:ascii="Century Schoolbook" w:hAnsi="Century Schoolbook" w:cs="Arial"/>
            <w:sz w:val="24"/>
            <w:szCs w:val="24"/>
            <w:lang w:val="en-US"/>
          </w:rPr>
          <w:delText>a</w:delText>
        </w:r>
      </w:del>
      <w:ins w:id="715" w:author="Juan Carlos Colombo" w:date="2017-10-24T12:19:00Z">
        <w:r w:rsidR="00D86082">
          <w:rPr>
            <w:rFonts w:ascii="Century Schoolbook" w:hAnsi="Century Schoolbook" w:cs="Arial"/>
            <w:sz w:val="24"/>
            <w:szCs w:val="24"/>
            <w:lang w:val="en-US"/>
          </w:rPr>
          <w:t xml:space="preserve">which is </w:t>
        </w:r>
      </w:ins>
      <w:del w:id="716" w:author="Juan Carlos Colombo" w:date="2017-10-24T12:19:00Z">
        <w:r w:rsidR="00536681" w:rsidRPr="002C40F0" w:rsidDel="00D86082">
          <w:rPr>
            <w:rFonts w:ascii="Century Schoolbook" w:hAnsi="Century Schoolbook" w:cs="Arial"/>
            <w:sz w:val="24"/>
            <w:szCs w:val="24"/>
            <w:lang w:val="en-US"/>
          </w:rPr>
          <w:delText xml:space="preserve">t are </w:delText>
        </w:r>
      </w:del>
      <w:r w:rsidR="00536681" w:rsidRPr="002C40F0">
        <w:rPr>
          <w:rFonts w:ascii="Century Schoolbook" w:hAnsi="Century Schoolbook" w:cs="Arial"/>
          <w:sz w:val="24"/>
          <w:szCs w:val="24"/>
          <w:lang w:val="en-US"/>
        </w:rPr>
        <w:t xml:space="preserve">among the highest </w:t>
      </w:r>
      <w:ins w:id="717" w:author="Juan Carlos Colombo" w:date="2017-10-24T12:19:00Z">
        <w:r w:rsidR="00D86082">
          <w:rPr>
            <w:rFonts w:ascii="Century Schoolbook" w:hAnsi="Century Schoolbook" w:cs="Arial"/>
            <w:sz w:val="24"/>
            <w:szCs w:val="24"/>
            <w:lang w:val="en-US"/>
          </w:rPr>
          <w:t xml:space="preserve">ever </w:t>
        </w:r>
      </w:ins>
      <w:r w:rsidR="00536681" w:rsidRPr="002C40F0">
        <w:rPr>
          <w:rFonts w:ascii="Century Schoolbook" w:hAnsi="Century Schoolbook" w:cs="Arial"/>
          <w:sz w:val="24"/>
          <w:szCs w:val="24"/>
          <w:lang w:val="en-US"/>
        </w:rPr>
        <w:t>reported</w:t>
      </w:r>
      <w:ins w:id="718" w:author="Juan Carlos Colombo" w:date="2017-10-24T12:23:00Z">
        <w:r w:rsidR="00D86082">
          <w:rPr>
            <w:rFonts w:ascii="Century Schoolbook" w:hAnsi="Century Schoolbook" w:cs="Arial"/>
            <w:sz w:val="24"/>
            <w:szCs w:val="24"/>
            <w:lang w:val="en-US"/>
          </w:rPr>
          <w:t xml:space="preserve"> in the literature</w:t>
        </w:r>
      </w:ins>
      <w:del w:id="719" w:author="Juan Carlos Colombo" w:date="2017-10-24T12:19:00Z">
        <w:r w:rsidR="00536681" w:rsidRPr="002C40F0" w:rsidDel="00D86082">
          <w:rPr>
            <w:rFonts w:ascii="Century Schoolbook" w:hAnsi="Century Schoolbook" w:cs="Arial"/>
            <w:sz w:val="24"/>
            <w:szCs w:val="24"/>
            <w:lang w:val="en-US"/>
          </w:rPr>
          <w:delText xml:space="preserve"> in literature</w:delText>
        </w:r>
      </w:del>
      <w:r w:rsidR="00536681" w:rsidRPr="002C40F0">
        <w:rPr>
          <w:rFonts w:ascii="Century Schoolbook" w:hAnsi="Century Schoolbook" w:cs="Arial"/>
          <w:sz w:val="24"/>
          <w:szCs w:val="24"/>
          <w:lang w:val="en-US"/>
        </w:rPr>
        <w:t xml:space="preserve">. </w:t>
      </w:r>
      <w:moveFromRangeStart w:id="720" w:author="ERIC SPERANZA" w:date="2017-10-20T17:39:00Z" w:name="move496284524"/>
      <w:moveFrom w:id="721" w:author="ERIC SPERANZA" w:date="2017-10-20T17:39:00Z">
        <w:r w:rsidR="00D00F83" w:rsidRPr="002C40F0" w:rsidDel="00B23711">
          <w:rPr>
            <w:rFonts w:ascii="Century Schoolbook" w:hAnsi="Century Schoolbook" w:cs="Arial"/>
            <w:sz w:val="24"/>
            <w:szCs w:val="24"/>
            <w:lang w:val="en-US"/>
          </w:rPr>
          <w:t xml:space="preserve">In contrast, at the relatively pristine </w:t>
        </w:r>
        <w:r w:rsidR="00F16812" w:rsidRPr="002C40F0" w:rsidDel="00B23711">
          <w:rPr>
            <w:rFonts w:ascii="Century Schoolbook" w:hAnsi="Century Schoolbook" w:cs="Arial"/>
            <w:sz w:val="24"/>
            <w:szCs w:val="24"/>
            <w:lang w:val="en-US"/>
          </w:rPr>
          <w:t xml:space="preserve">northern </w:t>
        </w:r>
        <w:r w:rsidR="00D00F83" w:rsidRPr="002C40F0" w:rsidDel="00B23711">
          <w:rPr>
            <w:rFonts w:ascii="Century Schoolbook" w:hAnsi="Century Schoolbook" w:cs="Arial"/>
            <w:sz w:val="24"/>
            <w:szCs w:val="24"/>
            <w:lang w:val="en-US"/>
          </w:rPr>
          <w:t xml:space="preserve">site </w:t>
        </w:r>
        <w:r w:rsidR="00830DCC" w:rsidRPr="002C40F0" w:rsidDel="00B23711">
          <w:rPr>
            <w:rFonts w:ascii="Century Schoolbook" w:hAnsi="Century Schoolbook" w:cs="Arial"/>
            <w:sz w:val="24"/>
            <w:szCs w:val="24"/>
            <w:lang w:val="en-US"/>
          </w:rPr>
          <w:t>(N)</w:t>
        </w:r>
        <w:r w:rsidR="00D00F83" w:rsidRPr="002C40F0" w:rsidDel="00B23711">
          <w:rPr>
            <w:rFonts w:ascii="Century Schoolbook" w:hAnsi="Century Schoolbook" w:cs="Arial"/>
            <w:sz w:val="24"/>
            <w:szCs w:val="24"/>
            <w:lang w:val="en-US"/>
          </w:rPr>
          <w:t>, vertical particle flux</w:t>
        </w:r>
        <w:r w:rsidR="00F16812" w:rsidRPr="002C40F0" w:rsidDel="00B23711">
          <w:rPr>
            <w:rFonts w:ascii="Century Schoolbook" w:hAnsi="Century Schoolbook" w:cs="Arial"/>
            <w:sz w:val="24"/>
            <w:szCs w:val="24"/>
            <w:lang w:val="en-US"/>
          </w:rPr>
          <w:t>es</w:t>
        </w:r>
        <w:r w:rsidR="00D00F83" w:rsidRPr="002C40F0"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we</w:t>
        </w:r>
        <w:r w:rsidR="00D00F83" w:rsidRPr="002C40F0" w:rsidDel="00B23711">
          <w:rPr>
            <w:rFonts w:ascii="Century Schoolbook" w:hAnsi="Century Schoolbook" w:cs="Arial"/>
            <w:sz w:val="24"/>
            <w:szCs w:val="24"/>
            <w:lang w:val="en-US"/>
          </w:rPr>
          <w:t>re</w:t>
        </w:r>
        <w:r w:rsidR="00F16812" w:rsidRPr="002C40F0" w:rsidDel="00B23711">
          <w:rPr>
            <w:rFonts w:ascii="Century Schoolbook" w:hAnsi="Century Schoolbook" w:cs="Arial"/>
            <w:sz w:val="24"/>
            <w:szCs w:val="24"/>
            <w:lang w:val="en-US"/>
          </w:rPr>
          <w:t xml:space="preserve"> </w:t>
        </w:r>
        <w:r w:rsidR="005E40B4" w:rsidRPr="002C40F0" w:rsidDel="00B23711">
          <w:rPr>
            <w:rFonts w:ascii="Century Schoolbook" w:hAnsi="Century Schoolbook" w:cs="Arial"/>
            <w:sz w:val="24"/>
            <w:szCs w:val="24"/>
            <w:lang w:val="en-US"/>
          </w:rPr>
          <w:t>7-times</w:t>
        </w:r>
        <w:r w:rsidR="00F16812" w:rsidRPr="002C40F0" w:rsidDel="00B23711">
          <w:rPr>
            <w:rFonts w:ascii="Century Schoolbook" w:hAnsi="Century Schoolbook" w:cs="Arial"/>
            <w:sz w:val="24"/>
            <w:szCs w:val="24"/>
            <w:lang w:val="en-US"/>
          </w:rPr>
          <w:t xml:space="preserve"> lower </w:t>
        </w:r>
        <w:r w:rsidR="00FA01F7" w:rsidRPr="002C40F0" w:rsidDel="00B23711">
          <w:rPr>
            <w:rFonts w:ascii="Century Schoolbook" w:hAnsi="Century Schoolbook" w:cs="Arial"/>
            <w:sz w:val="24"/>
            <w:szCs w:val="24"/>
            <w:lang w:val="en-US"/>
          </w:rPr>
          <w:t xml:space="preserve">and sterol concentrations </w:t>
        </w:r>
        <w:r w:rsidR="00F16812" w:rsidRPr="002C40F0" w:rsidDel="00B23711">
          <w:rPr>
            <w:rFonts w:ascii="Century Schoolbook" w:hAnsi="Century Schoolbook" w:cs="Arial"/>
            <w:sz w:val="24"/>
            <w:szCs w:val="24"/>
            <w:lang w:val="en-US"/>
          </w:rPr>
          <w:t>both</w:t>
        </w:r>
        <w:r w:rsidR="00FA01F7" w:rsidRPr="002C40F0" w:rsidDel="00B23711">
          <w:rPr>
            <w:rFonts w:ascii="Century Schoolbook" w:hAnsi="Century Schoolbook" w:cs="Arial"/>
            <w:sz w:val="24"/>
            <w:szCs w:val="24"/>
            <w:lang w:val="en-US"/>
          </w:rPr>
          <w:t xml:space="preserve"> in</w:t>
        </w:r>
        <w:r w:rsidR="00830DCC" w:rsidRPr="002C40F0" w:rsidDel="00B23711">
          <w:rPr>
            <w:rFonts w:ascii="Century Schoolbook" w:hAnsi="Century Schoolbook" w:cs="Arial"/>
            <w:sz w:val="24"/>
            <w:szCs w:val="24"/>
            <w:lang w:val="en-US"/>
          </w:rPr>
          <w:t xml:space="preserve"> settling material and sediments </w:t>
        </w:r>
        <w:r w:rsidR="00FA01F7" w:rsidRPr="002C40F0" w:rsidDel="00B23711">
          <w:rPr>
            <w:rFonts w:ascii="Century Schoolbook" w:hAnsi="Century Schoolbook" w:cs="Arial"/>
            <w:sz w:val="24"/>
            <w:szCs w:val="24"/>
            <w:lang w:val="en-US"/>
          </w:rPr>
          <w:t>were</w:t>
        </w:r>
        <w:r w:rsidR="005E40B4" w:rsidRPr="002C40F0" w:rsidDel="00B23711">
          <w:rPr>
            <w:rFonts w:ascii="Century Schoolbook" w:hAnsi="Century Schoolbook" w:cs="Arial"/>
            <w:sz w:val="24"/>
            <w:szCs w:val="24"/>
            <w:lang w:val="en-US"/>
          </w:rPr>
          <w:t xml:space="preserve"> 2-3 orders of magnitude</w:t>
        </w:r>
        <w:r w:rsidR="00D00F83" w:rsidRPr="002C40F0" w:rsidDel="00B23711">
          <w:rPr>
            <w:rFonts w:ascii="Century Schoolbook" w:hAnsi="Century Schoolbook" w:cs="Arial"/>
            <w:sz w:val="24"/>
            <w:szCs w:val="24"/>
            <w:lang w:val="en-US"/>
          </w:rPr>
          <w:t xml:space="preserve"> lower</w:t>
        </w:r>
        <w:r w:rsidR="00FB0C26" w:rsidRPr="002C40F0" w:rsidDel="00B23711">
          <w:rPr>
            <w:rFonts w:ascii="Century Schoolbook" w:hAnsi="Century Schoolbook" w:cs="Arial"/>
            <w:sz w:val="24"/>
            <w:szCs w:val="24"/>
            <w:lang w:val="en-US"/>
          </w:rPr>
          <w:t>, dominated by plant sterols</w:t>
        </w:r>
        <w:r w:rsidR="00F16812" w:rsidRPr="002C40F0" w:rsidDel="00B23711">
          <w:rPr>
            <w:rFonts w:ascii="Century Schoolbook" w:hAnsi="Century Schoolbook" w:cs="Arial"/>
            <w:sz w:val="24"/>
            <w:szCs w:val="24"/>
            <w:lang w:val="en-US"/>
          </w:rPr>
          <w:t xml:space="preserve"> such as</w:t>
        </w:r>
        <w:r w:rsidR="00B06D86" w:rsidDel="00B23711">
          <w:rPr>
            <w:rFonts w:ascii="Century Schoolbook" w:hAnsi="Century Schoolbook" w:cs="Arial"/>
            <w:sz w:val="24"/>
            <w:szCs w:val="24"/>
            <w:lang w:val="en-US"/>
          </w:rPr>
          <w:t xml:space="preserve"> </w:t>
        </w:r>
        <w:r w:rsidR="00FB0C26" w:rsidRPr="002C40F0" w:rsidDel="00B23711">
          <w:rPr>
            <w:rFonts w:ascii="Century Schoolbook" w:hAnsi="Century Schoolbook" w:cs="Arial"/>
            <w:sz w:val="24"/>
            <w:szCs w:val="24"/>
            <w:lang w:val="en-US"/>
          </w:rPr>
          <w:t>sitosterol, stigmasterol and campesterol.</w:t>
        </w:r>
        <w:del w:id="722" w:author="ERIC SPERANZA" w:date="2017-10-20T18:13:00Z">
          <w:r w:rsidR="00FB0C26" w:rsidRPr="002C40F0" w:rsidDel="006E45B4">
            <w:rPr>
              <w:rFonts w:ascii="Century Schoolbook" w:hAnsi="Century Schoolbook" w:cs="Arial"/>
              <w:sz w:val="24"/>
              <w:szCs w:val="24"/>
              <w:lang w:val="en-US"/>
            </w:rPr>
            <w:delText xml:space="preserve"> </w:delText>
          </w:r>
        </w:del>
      </w:moveFrom>
      <w:moveFromRangeEnd w:id="720"/>
      <w:del w:id="723" w:author="ERIC SPERANZA" w:date="2017-10-20T18:13:00Z">
        <w:r w:rsidR="00830DCC" w:rsidRPr="002C40F0" w:rsidDel="006E45B4">
          <w:rPr>
            <w:rFonts w:ascii="Century Schoolbook" w:hAnsi="Century Schoolbook" w:cs="Arial"/>
            <w:sz w:val="24"/>
            <w:szCs w:val="24"/>
            <w:lang w:val="en-US"/>
          </w:rPr>
          <w:delText>The</w:delText>
        </w:r>
        <w:r w:rsidR="00F16812" w:rsidRPr="002C40F0" w:rsidDel="006E45B4">
          <w:rPr>
            <w:rFonts w:ascii="Century Schoolbook" w:hAnsi="Century Schoolbook" w:cs="Arial"/>
            <w:sz w:val="24"/>
            <w:szCs w:val="24"/>
            <w:lang w:val="en-US"/>
          </w:rPr>
          <w:delText xml:space="preserve"> higher vertical fluxes and </w:delText>
        </w:r>
        <w:r w:rsidR="00830DCC" w:rsidRPr="002C40F0" w:rsidDel="006E45B4">
          <w:rPr>
            <w:rFonts w:ascii="Century Schoolbook" w:hAnsi="Century Schoolbook" w:cs="Arial"/>
            <w:sz w:val="24"/>
            <w:szCs w:val="24"/>
            <w:lang w:val="en-US"/>
          </w:rPr>
          <w:delText>prevailing anoxic conditions near the sewer favored sterol preservation, as indicated by the relatively high accumulation efficiencies compared with N. Nevertheless, at both sites epicoprostanol, cholestanol and plant sterols had the highest accumulation efficienc</w:delText>
        </w:r>
        <w:r w:rsidR="00FA01F7" w:rsidRPr="002C40F0" w:rsidDel="006E45B4">
          <w:rPr>
            <w:rFonts w:ascii="Century Schoolbook" w:hAnsi="Century Schoolbook" w:cs="Arial"/>
            <w:sz w:val="24"/>
            <w:szCs w:val="24"/>
            <w:lang w:val="en-US"/>
          </w:rPr>
          <w:delText>ies</w:delText>
        </w:r>
        <w:r w:rsidR="00830DCC" w:rsidRPr="002C40F0" w:rsidDel="006E45B4">
          <w:rPr>
            <w:rFonts w:ascii="Century Schoolbook" w:hAnsi="Century Schoolbook" w:cs="Arial"/>
            <w:sz w:val="24"/>
            <w:szCs w:val="24"/>
            <w:lang w:val="en-US"/>
          </w:rPr>
          <w:delText xml:space="preserve"> reflecting both </w:delText>
        </w:r>
        <w:r w:rsidR="00830DCC" w:rsidRPr="00B06D86" w:rsidDel="006E45B4">
          <w:rPr>
            <w:rFonts w:ascii="Century Schoolbook" w:hAnsi="Century Schoolbook" w:cs="Arial"/>
            <w:sz w:val="24"/>
            <w:szCs w:val="24"/>
            <w:lang w:val="en-US"/>
          </w:rPr>
          <w:delText>in situ</w:delText>
        </w:r>
        <w:r w:rsidR="00830DCC" w:rsidRPr="002C40F0" w:rsidDel="006E45B4">
          <w:rPr>
            <w:rFonts w:ascii="Century Schoolbook" w:hAnsi="Century Schoolbook" w:cs="Arial"/>
            <w:sz w:val="24"/>
            <w:szCs w:val="24"/>
            <w:lang w:val="en-US"/>
          </w:rPr>
          <w:delText xml:space="preserve"> production and the differential resistance to degradation.</w:delText>
        </w:r>
      </w:del>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11F1BF9E"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grant PIP112-201301-00828</w:t>
      </w:r>
      <w:proofErr w:type="gramStart"/>
      <w:r w:rsidR="00F26372" w:rsidRPr="002C40F0">
        <w:rPr>
          <w:rFonts w:ascii="Century Schoolbook" w:hAnsi="Century Schoolbook" w:cs="Arial"/>
          <w:sz w:val="24"/>
          <w:szCs w:val="24"/>
          <w:lang w:val="en-US"/>
        </w:rPr>
        <w:t xml:space="preserve">) </w:t>
      </w:r>
      <w:r w:rsidR="005914B7" w:rsidRPr="002C40F0">
        <w:rPr>
          <w:rFonts w:ascii="Century Schoolbook" w:hAnsi="Century Schoolbook" w:cs="Arial"/>
          <w:sz w:val="24"/>
          <w:szCs w:val="24"/>
          <w:lang w:val="en-US"/>
        </w:rPr>
        <w:t xml:space="preserve"> and</w:t>
      </w:r>
      <w:proofErr w:type="gramEnd"/>
      <w:r w:rsidR="005914B7" w:rsidRPr="002C40F0">
        <w:rPr>
          <w:rFonts w:ascii="Century Schoolbook" w:hAnsi="Century Schoolbook" w:cs="Arial"/>
          <w:sz w:val="24"/>
          <w:szCs w:val="24"/>
          <w:lang w:val="en-US"/>
        </w:rPr>
        <w:t xml:space="preserve">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w:t>
      </w:r>
      <w:proofErr w:type="spellStart"/>
      <w:r w:rsidR="005914B7" w:rsidRPr="002C40F0">
        <w:rPr>
          <w:rFonts w:ascii="Century Schoolbook" w:hAnsi="Century Schoolbook" w:cs="Arial"/>
          <w:sz w:val="24"/>
          <w:szCs w:val="24"/>
          <w:lang w:val="en-US"/>
        </w:rPr>
        <w:t>Speranza</w:t>
      </w:r>
      <w:proofErr w:type="spellEnd"/>
      <w:r w:rsidR="005914B7" w:rsidRPr="002C40F0">
        <w:rPr>
          <w:rFonts w:ascii="Century Schoolbook" w:hAnsi="Century Schoolbook" w:cs="Arial"/>
          <w:sz w:val="24"/>
          <w:szCs w:val="24"/>
          <w:lang w:val="en-US"/>
        </w:rPr>
        <w:t xml:space="preserve">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ins w:id="724" w:author="ERIC SPERANZA" w:date="2017-10-20T18:15:00Z">
        <w:r w:rsidR="006E45B4">
          <w:rPr>
            <w:rFonts w:ascii="Century Schoolbook" w:hAnsi="Century Schoolbook" w:cs="Arial"/>
            <w:sz w:val="24"/>
            <w:szCs w:val="24"/>
            <w:lang w:val="en-US"/>
          </w:rPr>
          <w:t xml:space="preserve"> Th</w:t>
        </w:r>
      </w:ins>
      <w:ins w:id="725" w:author="ERIC SPERANZA" w:date="2017-10-20T18:48:00Z">
        <w:r w:rsidR="003B67C9">
          <w:rPr>
            <w:rFonts w:ascii="Century Schoolbook" w:hAnsi="Century Schoolbook" w:cs="Arial"/>
            <w:sz w:val="24"/>
            <w:szCs w:val="24"/>
            <w:lang w:val="en-US"/>
          </w:rPr>
          <w:t xml:space="preserve">e authors thank </w:t>
        </w:r>
      </w:ins>
      <w:ins w:id="726" w:author="ERIC SPERANZA" w:date="2017-10-20T18:50:00Z">
        <w:r w:rsidR="003B67C9">
          <w:rPr>
            <w:rFonts w:ascii="Century Schoolbook" w:hAnsi="Century Schoolbook" w:cs="Arial"/>
            <w:sz w:val="24"/>
            <w:szCs w:val="24"/>
            <w:lang w:val="en-US"/>
          </w:rPr>
          <w:t>the</w:t>
        </w:r>
      </w:ins>
      <w:ins w:id="727" w:author="ERIC SPERANZA" w:date="2017-10-20T18:15:00Z">
        <w:r w:rsidR="006E45B4">
          <w:rPr>
            <w:rFonts w:ascii="Century Schoolbook" w:hAnsi="Century Schoolbook" w:cs="Arial"/>
            <w:sz w:val="24"/>
            <w:szCs w:val="24"/>
            <w:lang w:val="en-US"/>
          </w:rPr>
          <w:t xml:space="preserve"> </w:t>
        </w:r>
      </w:ins>
      <w:ins w:id="728" w:author="ERIC SPERANZA" w:date="2017-10-20T18:16:00Z">
        <w:r w:rsidR="00046931">
          <w:rPr>
            <w:rFonts w:ascii="Century Schoolbook" w:hAnsi="Century Schoolbook" w:cs="Arial"/>
            <w:sz w:val="24"/>
            <w:szCs w:val="24"/>
            <w:lang w:val="en-US"/>
          </w:rPr>
          <w:t xml:space="preserve">journal </w:t>
        </w:r>
      </w:ins>
      <w:ins w:id="729" w:author="ERIC SPERANZA" w:date="2017-10-20T18:50:00Z">
        <w:r w:rsidR="003B67C9">
          <w:rPr>
            <w:rFonts w:ascii="Century Schoolbook" w:hAnsi="Century Schoolbook" w:cs="Arial"/>
            <w:sz w:val="24"/>
            <w:szCs w:val="24"/>
            <w:lang w:val="en-US"/>
          </w:rPr>
          <w:t xml:space="preserve">associate </w:t>
        </w:r>
      </w:ins>
      <w:ins w:id="730" w:author="ERIC SPERANZA" w:date="2017-10-20T18:16:00Z">
        <w:r w:rsidR="00046931">
          <w:rPr>
            <w:rFonts w:ascii="Century Schoolbook" w:hAnsi="Century Schoolbook" w:cs="Arial"/>
            <w:sz w:val="24"/>
            <w:szCs w:val="24"/>
            <w:lang w:val="en-US"/>
          </w:rPr>
          <w:t xml:space="preserve">editor and </w:t>
        </w:r>
      </w:ins>
      <w:ins w:id="731" w:author="ERIC SPERANZA" w:date="2017-10-20T18:15:00Z">
        <w:r w:rsidR="006E45B4">
          <w:rPr>
            <w:rFonts w:ascii="Century Schoolbook" w:hAnsi="Century Schoolbook" w:cs="Arial"/>
            <w:sz w:val="24"/>
            <w:szCs w:val="24"/>
            <w:lang w:val="en-US"/>
          </w:rPr>
          <w:t>two reviewers</w:t>
        </w:r>
      </w:ins>
      <w:ins w:id="732" w:author="ERIC SPERANZA" w:date="2017-10-20T18:49:00Z">
        <w:r w:rsidR="003B67C9">
          <w:rPr>
            <w:rFonts w:ascii="Century Schoolbook" w:hAnsi="Century Schoolbook" w:cs="Arial"/>
            <w:sz w:val="24"/>
            <w:szCs w:val="24"/>
            <w:lang w:val="en-US"/>
          </w:rPr>
          <w:t xml:space="preserve"> for their </w:t>
        </w:r>
      </w:ins>
      <w:ins w:id="733" w:author="ERIC SPERANZA" w:date="2017-10-20T18:50:00Z">
        <w:r w:rsidR="003B67C9">
          <w:rPr>
            <w:rFonts w:ascii="Century Schoolbook" w:hAnsi="Century Schoolbook" w:cs="Arial"/>
            <w:sz w:val="24"/>
            <w:szCs w:val="24"/>
            <w:lang w:val="en-US"/>
          </w:rPr>
          <w:t xml:space="preserve">constructive criticism and their </w:t>
        </w:r>
      </w:ins>
      <w:ins w:id="734" w:author="ERIC SPERANZA" w:date="2017-10-20T18:49:00Z">
        <w:r w:rsidR="003B67C9">
          <w:rPr>
            <w:rFonts w:ascii="Century Schoolbook" w:hAnsi="Century Schoolbook" w:cs="Arial"/>
            <w:sz w:val="24"/>
            <w:szCs w:val="24"/>
            <w:lang w:val="en-US"/>
          </w:rPr>
          <w:t>helpful comments.</w:t>
        </w:r>
      </w:ins>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proofErr w:type="spellStart"/>
      <w:r w:rsidRPr="002C40F0">
        <w:rPr>
          <w:rFonts w:ascii="Century Schoolbook" w:hAnsi="Century Schoolbook" w:cs="Arial"/>
          <w:b/>
          <w:sz w:val="24"/>
          <w:szCs w:val="24"/>
        </w:rPr>
        <w:t>References</w:t>
      </w:r>
      <w:proofErr w:type="spellEnd"/>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2C40F0">
        <w:rPr>
          <w:rFonts w:ascii="Century Schoolbook" w:hAnsi="Century Schoolbook" w:cs="Arial"/>
          <w:sz w:val="24"/>
          <w:szCs w:val="24"/>
        </w:rPr>
        <w:t>Adnan</w:t>
      </w:r>
      <w:proofErr w:type="spellEnd"/>
      <w:r w:rsidRPr="002C40F0">
        <w:rPr>
          <w:rFonts w:ascii="Century Schoolbook" w:hAnsi="Century Schoolbook" w:cs="Arial"/>
          <w:sz w:val="24"/>
          <w:szCs w:val="24"/>
        </w:rPr>
        <w:t xml:space="preserve">, N.H., </w:t>
      </w:r>
      <w:proofErr w:type="spellStart"/>
      <w:r w:rsidRPr="002C40F0">
        <w:rPr>
          <w:rFonts w:ascii="Century Schoolbook" w:hAnsi="Century Schoolbook" w:cs="Arial"/>
          <w:sz w:val="24"/>
          <w:szCs w:val="24"/>
        </w:rPr>
        <w:t>Zakaria</w:t>
      </w:r>
      <w:proofErr w:type="spellEnd"/>
      <w:r w:rsidRPr="002C40F0">
        <w:rPr>
          <w:rFonts w:ascii="Century Schoolbook" w:hAnsi="Century Schoolbook" w:cs="Arial"/>
          <w:sz w:val="24"/>
          <w:szCs w:val="24"/>
        </w:rPr>
        <w:t xml:space="preserve">, M.P., </w:t>
      </w:r>
      <w:proofErr w:type="spellStart"/>
      <w:r w:rsidRPr="002C40F0">
        <w:rPr>
          <w:rFonts w:ascii="Century Schoolbook" w:hAnsi="Century Schoolbook" w:cs="Arial"/>
          <w:sz w:val="24"/>
          <w:szCs w:val="24"/>
        </w:rPr>
        <w:t>Juahir</w:t>
      </w:r>
      <w:proofErr w:type="spellEnd"/>
      <w:r w:rsidRPr="002C40F0">
        <w:rPr>
          <w:rFonts w:ascii="Century Schoolbook" w:hAnsi="Century Schoolbook" w:cs="Arial"/>
          <w:sz w:val="24"/>
          <w:szCs w:val="24"/>
        </w:rPr>
        <w:t xml:space="preserve">,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proofErr w:type="spellStart"/>
      <w:r w:rsidRPr="002C40F0">
        <w:rPr>
          <w:rFonts w:ascii="Century Schoolbook" w:hAnsi="Century Schoolbook" w:cs="Arial"/>
          <w:sz w:val="24"/>
          <w:szCs w:val="24"/>
        </w:rPr>
        <w:t>Journal</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Environmental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24, 1600–1608.</w:t>
      </w:r>
    </w:p>
    <w:p w14:paraId="471C79A0"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Arcega</w:t>
      </w:r>
      <w:proofErr w:type="spellEnd"/>
      <w:r w:rsidRPr="002C40F0">
        <w:rPr>
          <w:rFonts w:ascii="Century Schoolbook" w:hAnsi="Century Schoolbook" w:cs="Arial"/>
          <w:sz w:val="24"/>
          <w:szCs w:val="24"/>
        </w:rPr>
        <w:t xml:space="preserve">-Cabrera, F., Velázquez-Tavera, N., </w:t>
      </w:r>
      <w:proofErr w:type="spellStart"/>
      <w:r w:rsidRPr="002C40F0">
        <w:rPr>
          <w:rFonts w:ascii="Century Schoolbook" w:hAnsi="Century Schoolbook" w:cs="Arial"/>
          <w:sz w:val="24"/>
          <w:szCs w:val="24"/>
        </w:rPr>
        <w:t>Fargher</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Derrien</w:t>
      </w:r>
      <w:proofErr w:type="spellEnd"/>
      <w:r w:rsidRPr="002C40F0">
        <w:rPr>
          <w:rFonts w:ascii="Century Schoolbook" w:hAnsi="Century Schoolbook" w:cs="Arial"/>
          <w:sz w:val="24"/>
          <w:szCs w:val="24"/>
        </w:rPr>
        <w:t xml:space="preserve">, M., </w:t>
      </w:r>
      <w:proofErr w:type="spellStart"/>
      <w:r w:rsidRPr="002C40F0">
        <w:rPr>
          <w:rFonts w:ascii="Century Schoolbook" w:hAnsi="Century Schoolbook" w:cs="Arial"/>
          <w:sz w:val="24"/>
          <w:szCs w:val="24"/>
        </w:rPr>
        <w:t>Noreña</w:t>
      </w:r>
      <w:proofErr w:type="spellEnd"/>
      <w:r w:rsidRPr="002C40F0">
        <w:rPr>
          <w:rFonts w:ascii="Century Schoolbook" w:hAnsi="Century Schoolbook" w:cs="Arial"/>
          <w:sz w:val="24"/>
          <w:szCs w:val="24"/>
        </w:rPr>
        <w:t xml:space="preserve">-Barroso, E., 2014.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seasonal variability, and probable sources along the ring of cenotes, Yucatan, Mexico. Journal of Contaminant Hydrology 168, 41–9. </w:t>
      </w:r>
    </w:p>
    <w:p w14:paraId="2A72BCE7"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Coakley, J. P., Risk, M. J., 1996. Tracing sewage-contaminated sediments in Hamilton Harbour using selected geochemical indicators.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179, 3–16.</w:t>
      </w:r>
    </w:p>
    <w:p w14:paraId="0EC5B23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Blanch, A.R, </w:t>
      </w:r>
      <w:proofErr w:type="spellStart"/>
      <w:r w:rsidRPr="002C40F0">
        <w:rPr>
          <w:rFonts w:ascii="Century Schoolbook" w:hAnsi="Century Schoolbook" w:cs="Arial"/>
          <w:sz w:val="24"/>
          <w:szCs w:val="24"/>
          <w:lang w:val="en-GB"/>
        </w:rPr>
        <w:t>Belanche</w:t>
      </w:r>
      <w:proofErr w:type="spellEnd"/>
      <w:r w:rsidRPr="002C40F0">
        <w:rPr>
          <w:rFonts w:ascii="Century Schoolbook" w:hAnsi="Century Schoolbook" w:cs="Arial"/>
          <w:sz w:val="24"/>
          <w:szCs w:val="24"/>
          <w:lang w:val="en-GB"/>
        </w:rPr>
        <w:t xml:space="preserve">-Muñoz, L., </w:t>
      </w:r>
      <w:proofErr w:type="spellStart"/>
      <w:r w:rsidRPr="002C40F0">
        <w:rPr>
          <w:rFonts w:ascii="Century Schoolbook" w:hAnsi="Century Schoolbook" w:cs="Arial"/>
          <w:sz w:val="24"/>
          <w:szCs w:val="24"/>
          <w:lang w:val="en-GB"/>
        </w:rPr>
        <w:t>Bonjoch</w:t>
      </w:r>
      <w:proofErr w:type="spellEnd"/>
      <w:r w:rsidRPr="002C40F0">
        <w:rPr>
          <w:rFonts w:ascii="Century Schoolbook" w:hAnsi="Century Schoolbook" w:cs="Arial"/>
          <w:sz w:val="24"/>
          <w:szCs w:val="24"/>
          <w:lang w:val="en-GB"/>
        </w:rPr>
        <w:t xml:space="preserve">, X., </w:t>
      </w:r>
      <w:proofErr w:type="spellStart"/>
      <w:r w:rsidRPr="002C40F0">
        <w:rPr>
          <w:rFonts w:ascii="Century Schoolbook" w:hAnsi="Century Schoolbook" w:cs="Arial"/>
          <w:sz w:val="24"/>
          <w:szCs w:val="24"/>
          <w:lang w:val="en-GB"/>
        </w:rPr>
        <w:t>Ebdon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Gantzer</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Lucena</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Ottoson</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Kourtis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Iversen</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Kühn</w:t>
      </w:r>
      <w:proofErr w:type="spellEnd"/>
      <w:r w:rsidRPr="002C40F0">
        <w:rPr>
          <w:rFonts w:ascii="Century Schoolbook" w:hAnsi="Century Schoolbook" w:cs="Arial"/>
          <w:sz w:val="24"/>
          <w:szCs w:val="24"/>
          <w:lang w:val="en-GB"/>
        </w:rPr>
        <w:t xml:space="preserve">, I., </w:t>
      </w:r>
      <w:proofErr w:type="spellStart"/>
      <w:r w:rsidRPr="002C40F0">
        <w:rPr>
          <w:rFonts w:ascii="Century Schoolbook" w:hAnsi="Century Schoolbook" w:cs="Arial"/>
          <w:sz w:val="24"/>
          <w:szCs w:val="24"/>
          <w:lang w:val="en-GB"/>
        </w:rPr>
        <w:t>Moce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Muniesa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Schwartzbrod</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Skraber</w:t>
      </w:r>
      <w:proofErr w:type="spellEnd"/>
      <w:r w:rsidRPr="002C40F0">
        <w:rPr>
          <w:rFonts w:ascii="Century Schoolbook" w:hAnsi="Century Schoolbook" w:cs="Arial"/>
          <w:sz w:val="24"/>
          <w:szCs w:val="24"/>
          <w:lang w:val="en-GB"/>
        </w:rPr>
        <w:t xml:space="preserve">, S., </w:t>
      </w:r>
      <w:proofErr w:type="spellStart"/>
      <w:r w:rsidRPr="002C40F0">
        <w:rPr>
          <w:rFonts w:ascii="Century Schoolbook" w:hAnsi="Century Schoolbook" w:cs="Arial"/>
          <w:sz w:val="24"/>
          <w:szCs w:val="24"/>
          <w:lang w:val="en-GB"/>
        </w:rPr>
        <w:t>Papageorgiou</w:t>
      </w:r>
      <w:proofErr w:type="spellEnd"/>
      <w:r w:rsidRPr="002C40F0">
        <w:rPr>
          <w:rFonts w:ascii="Century Schoolbook" w:hAnsi="Century Schoolbook" w:cs="Arial"/>
          <w:sz w:val="24"/>
          <w:szCs w:val="24"/>
          <w:lang w:val="en-GB"/>
        </w:rPr>
        <w:t xml:space="preserve">, G., Taylor, H.D., Wallis, J., </w:t>
      </w:r>
      <w:proofErr w:type="spellStart"/>
      <w:r w:rsidRPr="002C40F0">
        <w:rPr>
          <w:rFonts w:ascii="Century Schoolbook" w:hAnsi="Century Schoolbook" w:cs="Arial"/>
          <w:sz w:val="24"/>
          <w:szCs w:val="24"/>
          <w:lang w:val="en-GB"/>
        </w:rPr>
        <w:t>Jofre</w:t>
      </w:r>
      <w:proofErr w:type="spellEnd"/>
      <w:r w:rsidRPr="002C40F0">
        <w:rPr>
          <w:rFonts w:ascii="Century Schoolbook" w:hAnsi="Century Schoolbook" w:cs="Arial"/>
          <w:sz w:val="24"/>
          <w:szCs w:val="24"/>
          <w:lang w:val="en-GB"/>
        </w:rPr>
        <w:t>, J., 2004. Tracking the origin of faecal pollution in surface water: an ongoing project within the European Union research programme. Journal of Water and Health 2, 249–260.</w:t>
      </w:r>
    </w:p>
    <w:p w14:paraId="51531969"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Bonachea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Bruschi</w:t>
      </w:r>
      <w:proofErr w:type="spellEnd"/>
      <w:r w:rsidRPr="002C40F0">
        <w:rPr>
          <w:rFonts w:ascii="Century Schoolbook" w:hAnsi="Century Schoolbook" w:cs="Arial"/>
          <w:sz w:val="24"/>
          <w:szCs w:val="24"/>
          <w:lang w:val="en-GB"/>
        </w:rPr>
        <w:t xml:space="preserve">, V.M., Hurtado, M.A., Forte, L.M., da Silva, M., </w:t>
      </w:r>
      <w:proofErr w:type="spellStart"/>
      <w:r w:rsidRPr="002C40F0">
        <w:rPr>
          <w:rFonts w:ascii="Century Schoolbook" w:hAnsi="Century Schoolbook" w:cs="Arial"/>
          <w:sz w:val="24"/>
          <w:szCs w:val="24"/>
          <w:lang w:val="en-GB"/>
        </w:rPr>
        <w:t>Etcheverry</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Cavallotto</w:t>
      </w:r>
      <w:proofErr w:type="spellEnd"/>
      <w:r w:rsidRPr="002C40F0">
        <w:rPr>
          <w:rFonts w:ascii="Century Schoolbook" w:hAnsi="Century Schoolbook" w:cs="Arial"/>
          <w:sz w:val="24"/>
          <w:szCs w:val="24"/>
          <w:lang w:val="en-GB"/>
        </w:rPr>
        <w:t xml:space="preserve">, J.F., </w:t>
      </w:r>
      <w:proofErr w:type="spellStart"/>
      <w:r w:rsidRPr="002C40F0">
        <w:rPr>
          <w:rFonts w:ascii="Century Schoolbook" w:hAnsi="Century Schoolbook" w:cs="Arial"/>
          <w:sz w:val="24"/>
          <w:szCs w:val="24"/>
          <w:lang w:val="en-GB"/>
        </w:rPr>
        <w:t>Dantas</w:t>
      </w:r>
      <w:proofErr w:type="spellEnd"/>
      <w:r w:rsidRPr="002C40F0">
        <w:rPr>
          <w:rFonts w:ascii="Century Schoolbook" w:hAnsi="Century Schoolbook" w:cs="Arial"/>
          <w:sz w:val="24"/>
          <w:szCs w:val="24"/>
          <w:lang w:val="en-GB"/>
        </w:rPr>
        <w:t xml:space="preserve">, M.F., </w:t>
      </w:r>
      <w:proofErr w:type="spellStart"/>
      <w:r w:rsidRPr="002C40F0">
        <w:rPr>
          <w:rFonts w:ascii="Century Schoolbook" w:hAnsi="Century Schoolbook" w:cs="Arial"/>
          <w:sz w:val="24"/>
          <w:szCs w:val="24"/>
          <w:lang w:val="en-GB"/>
        </w:rPr>
        <w:t>Pejon</w:t>
      </w:r>
      <w:proofErr w:type="spellEnd"/>
      <w:r w:rsidRPr="002C40F0">
        <w:rPr>
          <w:rFonts w:ascii="Century Schoolbook" w:hAnsi="Century Schoolbook" w:cs="Arial"/>
          <w:sz w:val="24"/>
          <w:szCs w:val="24"/>
          <w:lang w:val="en-GB"/>
        </w:rPr>
        <w:t xml:space="preserve">, O.J., </w:t>
      </w:r>
      <w:proofErr w:type="spellStart"/>
      <w:r w:rsidRPr="002C40F0">
        <w:rPr>
          <w:rFonts w:ascii="Century Schoolbook" w:hAnsi="Century Schoolbook" w:cs="Arial"/>
          <w:sz w:val="24"/>
          <w:szCs w:val="24"/>
          <w:lang w:val="en-GB"/>
        </w:rPr>
        <w:t>Zuquette</w:t>
      </w:r>
      <w:proofErr w:type="spellEnd"/>
      <w:r w:rsidRPr="002C40F0">
        <w:rPr>
          <w:rFonts w:ascii="Century Schoolbook" w:hAnsi="Century Schoolbook" w:cs="Arial"/>
          <w:sz w:val="24"/>
          <w:szCs w:val="24"/>
          <w:lang w:val="en-GB"/>
        </w:rPr>
        <w:t xml:space="preserve">, L.V., </w:t>
      </w:r>
      <w:proofErr w:type="spellStart"/>
      <w:r w:rsidRPr="002C40F0">
        <w:rPr>
          <w:rFonts w:ascii="Century Schoolbook" w:hAnsi="Century Schoolbook" w:cs="Arial"/>
          <w:sz w:val="24"/>
          <w:szCs w:val="24"/>
          <w:lang w:val="en-GB"/>
        </w:rPr>
        <w:t>Bezerra</w:t>
      </w:r>
      <w:proofErr w:type="spellEnd"/>
      <w:r w:rsidRPr="002C40F0">
        <w:rPr>
          <w:rFonts w:ascii="Century Schoolbook" w:hAnsi="Century Schoolbook" w:cs="Arial"/>
          <w:sz w:val="24"/>
          <w:szCs w:val="24"/>
          <w:lang w:val="en-GB"/>
        </w:rPr>
        <w:t xml:space="preserve">, M.O., </w:t>
      </w:r>
      <w:proofErr w:type="spellStart"/>
      <w:r w:rsidRPr="002C40F0">
        <w:rPr>
          <w:rFonts w:ascii="Century Schoolbook" w:hAnsi="Century Schoolbook" w:cs="Arial"/>
          <w:sz w:val="24"/>
          <w:szCs w:val="24"/>
          <w:lang w:val="en-GB"/>
        </w:rPr>
        <w:t>Remondo</w:t>
      </w:r>
      <w:proofErr w:type="spellEnd"/>
      <w:r w:rsidRPr="002C40F0">
        <w:rPr>
          <w:rFonts w:ascii="Century Schoolbook" w:hAnsi="Century Schoolbook" w:cs="Arial"/>
          <w:sz w:val="24"/>
          <w:szCs w:val="24"/>
          <w:lang w:val="en-GB"/>
        </w:rPr>
        <w:t>, J., Rivas, V., Gómez-</w:t>
      </w:r>
      <w:proofErr w:type="spellStart"/>
      <w:r w:rsidRPr="002C40F0">
        <w:rPr>
          <w:rFonts w:ascii="Century Schoolbook" w:hAnsi="Century Schoolbook" w:cs="Arial"/>
          <w:sz w:val="24"/>
          <w:szCs w:val="24"/>
          <w:lang w:val="en-GB"/>
        </w:rPr>
        <w:t>Arozamena</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G., 2010. Natural and human forcing in recent geomorphic change; case studies in the Rio de la Plata basin. Science of </w:t>
      </w:r>
      <w:proofErr w:type="gramStart"/>
      <w:r w:rsidRPr="002C40F0">
        <w:rPr>
          <w:rFonts w:ascii="Century Schoolbook" w:hAnsi="Century Schoolbook" w:cs="Arial"/>
          <w:sz w:val="24"/>
          <w:szCs w:val="24"/>
          <w:lang w:val="en-GB"/>
        </w:rPr>
        <w:t>The</w:t>
      </w:r>
      <w:proofErr w:type="gramEnd"/>
      <w:r w:rsidRPr="002C40F0">
        <w:rPr>
          <w:rFonts w:ascii="Century Schoolbook" w:hAnsi="Century Schoolbook" w:cs="Arial"/>
          <w:sz w:val="24"/>
          <w:szCs w:val="24"/>
          <w:lang w:val="en-GB"/>
        </w:rPr>
        <w:t xml:space="preserve"> Total Environment 408, 2674-2695.</w:t>
      </w:r>
    </w:p>
    <w:p w14:paraId="7C02AFC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Bull, I.D., </w:t>
      </w:r>
      <w:proofErr w:type="spellStart"/>
      <w:r w:rsidRPr="002C40F0">
        <w:rPr>
          <w:rFonts w:ascii="Century Schoolbook" w:hAnsi="Century Schoolbook" w:cs="Arial"/>
          <w:sz w:val="24"/>
          <w:szCs w:val="24"/>
          <w:lang w:val="en-GB"/>
        </w:rPr>
        <w:t>Lockheart</w:t>
      </w:r>
      <w:proofErr w:type="spellEnd"/>
      <w:r w:rsidRPr="002C40F0">
        <w:rPr>
          <w:rFonts w:ascii="Century Schoolbook" w:hAnsi="Century Schoolbook" w:cs="Arial"/>
          <w:sz w:val="24"/>
          <w:szCs w:val="24"/>
          <w:lang w:val="en-GB"/>
        </w:rPr>
        <w:t xml:space="preserve">, M.J., </w:t>
      </w:r>
      <w:proofErr w:type="spellStart"/>
      <w:r w:rsidRPr="002C40F0">
        <w:rPr>
          <w:rFonts w:ascii="Century Schoolbook" w:hAnsi="Century Schoolbook" w:cs="Arial"/>
          <w:sz w:val="24"/>
          <w:szCs w:val="24"/>
          <w:lang w:val="en-GB"/>
        </w:rPr>
        <w:t>Elhmmali</w:t>
      </w:r>
      <w:proofErr w:type="spellEnd"/>
      <w:r w:rsidRPr="002C40F0">
        <w:rPr>
          <w:rFonts w:ascii="Century Schoolbook" w:hAnsi="Century Schoolbook" w:cs="Arial"/>
          <w:sz w:val="24"/>
          <w:szCs w:val="24"/>
          <w:lang w:val="en-GB"/>
        </w:rPr>
        <w:t xml:space="preserve">, M.M., Roberts, D.J., </w:t>
      </w:r>
      <w:proofErr w:type="spellStart"/>
      <w:r w:rsidRPr="002C40F0">
        <w:rPr>
          <w:rFonts w:ascii="Century Schoolbook" w:hAnsi="Century Schoolbook" w:cs="Arial"/>
          <w:sz w:val="24"/>
          <w:szCs w:val="24"/>
          <w:lang w:val="en-GB"/>
        </w:rPr>
        <w:t>Evershed</w:t>
      </w:r>
      <w:proofErr w:type="spellEnd"/>
      <w:r w:rsidRPr="002C40F0">
        <w:rPr>
          <w:rFonts w:ascii="Century Schoolbook" w:hAnsi="Century Schoolbook" w:cs="Arial"/>
          <w:sz w:val="24"/>
          <w:szCs w:val="24"/>
          <w:lang w:val="en-GB"/>
        </w:rPr>
        <w:t>, R.P., 2002. The origin of faeces by means of biomarker detection. Environment International 27, 647–654.</w:t>
      </w:r>
    </w:p>
    <w:p w14:paraId="0E1E4EF2" w14:textId="77777777" w:rsidR="00627A5E" w:rsidRDefault="00627A5E" w:rsidP="00B06D86">
      <w:pPr>
        <w:spacing w:line="480" w:lineRule="auto"/>
        <w:ind w:left="709" w:hanging="709"/>
        <w:rPr>
          <w:ins w:id="735" w:author="ERIC SPERANZA" w:date="2017-10-24T18:25:00Z"/>
          <w:rFonts w:ascii="Century Schoolbook" w:hAnsi="Century Schoolbook" w:cs="Arial"/>
          <w:sz w:val="24"/>
          <w:szCs w:val="24"/>
          <w:lang w:val="en-GB"/>
        </w:rPr>
      </w:pPr>
      <w:r w:rsidRPr="002C40F0">
        <w:rPr>
          <w:rFonts w:ascii="Century Schoolbook" w:hAnsi="Century Schoolbook" w:cs="Arial"/>
          <w:sz w:val="24"/>
          <w:szCs w:val="24"/>
          <w:lang w:val="en-GB"/>
        </w:rPr>
        <w:t xml:space="preserve">Burns, K.A., </w:t>
      </w:r>
      <w:proofErr w:type="spellStart"/>
      <w:r w:rsidRPr="002C40F0">
        <w:rPr>
          <w:rFonts w:ascii="Century Schoolbook" w:hAnsi="Century Schoolbook" w:cs="Arial"/>
          <w:sz w:val="24"/>
          <w:szCs w:val="24"/>
          <w:lang w:val="en-GB"/>
        </w:rPr>
        <w:t>Hernes</w:t>
      </w:r>
      <w:proofErr w:type="spellEnd"/>
      <w:r w:rsidRPr="002C40F0">
        <w:rPr>
          <w:rFonts w:ascii="Century Schoolbook" w:hAnsi="Century Schoolbook" w:cs="Arial"/>
          <w:sz w:val="24"/>
          <w:szCs w:val="24"/>
          <w:lang w:val="en-GB"/>
        </w:rPr>
        <w:t xml:space="preserve">, P.J., Brinkman, D., </w:t>
      </w:r>
      <w:proofErr w:type="spellStart"/>
      <w:r w:rsidRPr="002C40F0">
        <w:rPr>
          <w:rFonts w:ascii="Century Schoolbook" w:hAnsi="Century Schoolbook" w:cs="Arial"/>
          <w:sz w:val="24"/>
          <w:szCs w:val="24"/>
          <w:lang w:val="en-GB"/>
        </w:rPr>
        <w:t>Poulsen</w:t>
      </w:r>
      <w:proofErr w:type="spellEnd"/>
      <w:r w:rsidRPr="002C40F0">
        <w:rPr>
          <w:rFonts w:ascii="Century Schoolbook" w:hAnsi="Century Schoolbook" w:cs="Arial"/>
          <w:sz w:val="24"/>
          <w:szCs w:val="24"/>
          <w:lang w:val="en-GB"/>
        </w:rPr>
        <w:t>, A., Benner, R., 2008. Organic Geochemistry Dispersion and cycling of organic matter from the Sepik River outflow to the Papua New Guinea coast as determined from biomarkers. Organic Geochemistry 39, 1747–1764.</w:t>
      </w:r>
    </w:p>
    <w:p w14:paraId="4AF16293" w14:textId="34558F03" w:rsidR="00B41E55" w:rsidRPr="002C40F0" w:rsidRDefault="00395F59" w:rsidP="00B06D86">
      <w:pPr>
        <w:spacing w:line="480" w:lineRule="auto"/>
        <w:ind w:left="709" w:hanging="709"/>
        <w:rPr>
          <w:rFonts w:ascii="Century Schoolbook" w:hAnsi="Century Schoolbook" w:cs="Arial"/>
          <w:sz w:val="24"/>
          <w:szCs w:val="24"/>
          <w:lang w:val="en-GB"/>
        </w:rPr>
      </w:pPr>
      <w:proofErr w:type="spellStart"/>
      <w:ins w:id="736" w:author="ERIC SPERANZA" w:date="2017-10-24T18:25:00Z">
        <w:r>
          <w:rPr>
            <w:rFonts w:ascii="Century Schoolbook" w:hAnsi="Century Schoolbook" w:cs="Arial"/>
            <w:sz w:val="24"/>
            <w:szCs w:val="24"/>
            <w:lang w:val="en-GB"/>
          </w:rPr>
          <w:t>Canuel</w:t>
        </w:r>
        <w:proofErr w:type="spellEnd"/>
        <w:r>
          <w:rPr>
            <w:rFonts w:ascii="Century Schoolbook" w:hAnsi="Century Schoolbook" w:cs="Arial"/>
            <w:sz w:val="24"/>
            <w:szCs w:val="24"/>
            <w:lang w:val="en-GB"/>
          </w:rPr>
          <w:t xml:space="preserve">, E.A., </w:t>
        </w:r>
      </w:ins>
      <w:proofErr w:type="spellStart"/>
      <w:ins w:id="737" w:author="ERIC SPERANZA" w:date="2017-10-24T18:26:00Z">
        <w:r>
          <w:rPr>
            <w:rFonts w:ascii="Century Schoolbook" w:hAnsi="Century Schoolbook" w:cs="Arial"/>
            <w:sz w:val="24"/>
            <w:szCs w:val="24"/>
            <w:lang w:val="en-GB"/>
          </w:rPr>
          <w:t>Hardison</w:t>
        </w:r>
        <w:proofErr w:type="spellEnd"/>
        <w:r>
          <w:rPr>
            <w:rFonts w:ascii="Century Schoolbook" w:hAnsi="Century Schoolbook" w:cs="Arial"/>
            <w:sz w:val="24"/>
            <w:szCs w:val="24"/>
            <w:lang w:val="en-GB"/>
          </w:rPr>
          <w:t xml:space="preserve">, A.K., 2016. </w:t>
        </w:r>
      </w:ins>
      <w:ins w:id="738" w:author="ERIC SPERANZA" w:date="2017-10-24T18:25:00Z">
        <w:r w:rsidRPr="00395F59">
          <w:rPr>
            <w:rFonts w:ascii="Century Schoolbook" w:hAnsi="Century Schoolbook" w:cs="Arial"/>
            <w:sz w:val="24"/>
            <w:szCs w:val="24"/>
            <w:lang w:val="en-GB"/>
          </w:rPr>
          <w:t>Sources, Ages, and Alteration of Organic Matter in Estuaries</w:t>
        </w:r>
      </w:ins>
      <w:ins w:id="739" w:author="ERIC SPERANZA" w:date="2017-10-24T18:26:00Z">
        <w:r>
          <w:rPr>
            <w:rFonts w:ascii="Century Schoolbook" w:hAnsi="Century Schoolbook" w:cs="Arial"/>
            <w:sz w:val="24"/>
            <w:szCs w:val="24"/>
            <w:lang w:val="en-GB"/>
          </w:rPr>
          <w:t>. Annual Review of Marine Science 8, 409-434.</w:t>
        </w:r>
      </w:ins>
    </w:p>
    <w:p w14:paraId="3BC751E3"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E17176">
        <w:rPr>
          <w:rFonts w:ascii="Century Schoolbook" w:hAnsi="Century Schoolbook" w:cs="Arial"/>
          <w:sz w:val="24"/>
          <w:szCs w:val="24"/>
          <w:lang w:val="en-US"/>
          <w:rPrChange w:id="740" w:author="ERIC SPERANZA" w:date="2017-10-24T19:41:00Z">
            <w:rPr>
              <w:rFonts w:ascii="Century Schoolbook" w:hAnsi="Century Schoolbook" w:cs="Arial"/>
              <w:sz w:val="24"/>
              <w:szCs w:val="24"/>
              <w:lang w:val="en-GB"/>
            </w:rPr>
          </w:rPrChange>
        </w:rPr>
        <w:t>Chalaux</w:t>
      </w:r>
      <w:proofErr w:type="spellEnd"/>
      <w:r w:rsidRPr="00E17176">
        <w:rPr>
          <w:rFonts w:ascii="Century Schoolbook" w:hAnsi="Century Schoolbook" w:cs="Arial"/>
          <w:sz w:val="24"/>
          <w:szCs w:val="24"/>
          <w:lang w:val="en-US"/>
          <w:rPrChange w:id="741" w:author="ERIC SPERANZA" w:date="2017-10-24T19:41:00Z">
            <w:rPr>
              <w:rFonts w:ascii="Century Schoolbook" w:hAnsi="Century Schoolbook" w:cs="Arial"/>
              <w:sz w:val="24"/>
              <w:szCs w:val="24"/>
              <w:lang w:val="en-GB"/>
            </w:rPr>
          </w:rPrChange>
        </w:rPr>
        <w:t xml:space="preserve">, N., Takada, H., </w:t>
      </w:r>
      <w:proofErr w:type="spellStart"/>
      <w:r w:rsidRPr="00E17176">
        <w:rPr>
          <w:rFonts w:ascii="Century Schoolbook" w:hAnsi="Century Schoolbook" w:cs="Arial"/>
          <w:sz w:val="24"/>
          <w:szCs w:val="24"/>
          <w:lang w:val="en-US"/>
          <w:rPrChange w:id="742" w:author="ERIC SPERANZA" w:date="2017-10-24T19:41:00Z">
            <w:rPr>
              <w:rFonts w:ascii="Century Schoolbook" w:hAnsi="Century Schoolbook" w:cs="Arial"/>
              <w:sz w:val="24"/>
              <w:szCs w:val="24"/>
              <w:lang w:val="en-GB"/>
            </w:rPr>
          </w:rPrChange>
        </w:rPr>
        <w:t>Bayona</w:t>
      </w:r>
      <w:proofErr w:type="spellEnd"/>
      <w:r w:rsidRPr="00E17176">
        <w:rPr>
          <w:rFonts w:ascii="Century Schoolbook" w:hAnsi="Century Schoolbook" w:cs="Arial"/>
          <w:sz w:val="24"/>
          <w:szCs w:val="24"/>
          <w:lang w:val="en-US"/>
          <w:rPrChange w:id="743" w:author="ERIC SPERANZA" w:date="2017-10-24T19:41:00Z">
            <w:rPr>
              <w:rFonts w:ascii="Century Schoolbook" w:hAnsi="Century Schoolbook" w:cs="Arial"/>
              <w:sz w:val="24"/>
              <w:szCs w:val="24"/>
              <w:lang w:val="en-GB"/>
            </w:rPr>
          </w:rPrChange>
        </w:rPr>
        <w:t xml:space="preserve">, J.M., 1995. </w:t>
      </w:r>
      <w:r w:rsidRPr="002C40F0">
        <w:rPr>
          <w:rFonts w:ascii="Century Schoolbook" w:hAnsi="Century Schoolbook" w:cs="Arial"/>
          <w:sz w:val="24"/>
          <w:szCs w:val="24"/>
          <w:lang w:val="en-GB"/>
        </w:rPr>
        <w:t>Molecular Markers in Tokyo Bay Sediments: Sources and Distribution. Marine Environmental Research 40, 77-92.</w:t>
      </w:r>
    </w:p>
    <w:p w14:paraId="689D3F3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Chaler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Simoneit</w:t>
      </w:r>
      <w:proofErr w:type="spellEnd"/>
      <w:r w:rsidRPr="002C40F0">
        <w:rPr>
          <w:rFonts w:ascii="Century Schoolbook" w:hAnsi="Century Schoolbook" w:cs="Arial"/>
          <w:sz w:val="24"/>
          <w:szCs w:val="24"/>
          <w:lang w:val="en-GB"/>
        </w:rPr>
        <w:t xml:space="preserve">, B.R., </w:t>
      </w:r>
      <w:proofErr w:type="spellStart"/>
      <w:r w:rsidRPr="002C40F0">
        <w:rPr>
          <w:rFonts w:ascii="Century Schoolbook" w:hAnsi="Century Schoolbook" w:cs="Arial"/>
          <w:sz w:val="24"/>
          <w:szCs w:val="24"/>
          <w:lang w:val="en-GB"/>
        </w:rPr>
        <w:t>Grimalt</w:t>
      </w:r>
      <w:proofErr w:type="spellEnd"/>
      <w:r w:rsidRPr="002C40F0">
        <w:rPr>
          <w:rFonts w:ascii="Century Schoolbook" w:hAnsi="Century Schoolbook" w:cs="Arial"/>
          <w:sz w:val="24"/>
          <w:szCs w:val="24"/>
          <w:lang w:val="en-GB"/>
        </w:rPr>
        <w:t>, J.O., 2001. Bile acids and sterols in urban sewage treatment plants. Journal of Chromatography A 927, 155–60.</w:t>
      </w:r>
    </w:p>
    <w:p w14:paraId="738FF5D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Coakley, J.P., </w:t>
      </w:r>
      <w:proofErr w:type="spellStart"/>
      <w:r w:rsidRPr="002C40F0">
        <w:rPr>
          <w:rFonts w:ascii="Century Schoolbook" w:hAnsi="Century Schoolbook" w:cs="Arial"/>
          <w:sz w:val="24"/>
          <w:szCs w:val="24"/>
          <w:lang w:val="en-GB"/>
        </w:rPr>
        <w:t>Skafel</w:t>
      </w:r>
      <w:proofErr w:type="spellEnd"/>
      <w:r w:rsidRPr="002C40F0">
        <w:rPr>
          <w:rFonts w:ascii="Century Schoolbook" w:hAnsi="Century Schoolbook" w:cs="Arial"/>
          <w:sz w:val="24"/>
          <w:szCs w:val="24"/>
          <w:lang w:val="en-GB"/>
        </w:rPr>
        <w:t xml:space="preserve">, M.G., Marvin, C.H., </w:t>
      </w:r>
      <w:proofErr w:type="spellStart"/>
      <w:r w:rsidRPr="002C40F0">
        <w:rPr>
          <w:rFonts w:ascii="Century Schoolbook" w:hAnsi="Century Schoolbook" w:cs="Arial"/>
          <w:sz w:val="24"/>
          <w:szCs w:val="24"/>
          <w:lang w:val="en-GB"/>
        </w:rPr>
        <w:t>Bachtiar</w:t>
      </w:r>
      <w:proofErr w:type="spellEnd"/>
      <w:r w:rsidRPr="002C40F0">
        <w:rPr>
          <w:rFonts w:ascii="Century Schoolbook" w:hAnsi="Century Schoolbook" w:cs="Arial"/>
          <w:sz w:val="24"/>
          <w:szCs w:val="24"/>
          <w:lang w:val="en-GB"/>
        </w:rPr>
        <w:t xml:space="preserve">, T., 2002. Transport of Sewage-Contaminated Sediment in </w:t>
      </w:r>
      <w:proofErr w:type="spellStart"/>
      <w:r w:rsidRPr="002C40F0">
        <w:rPr>
          <w:rFonts w:ascii="Century Schoolbook" w:hAnsi="Century Schoolbook" w:cs="Arial"/>
          <w:sz w:val="24"/>
          <w:szCs w:val="24"/>
          <w:lang w:val="en-GB"/>
        </w:rPr>
        <w:t>Northeastern</w:t>
      </w:r>
      <w:proofErr w:type="spellEnd"/>
      <w:r w:rsidRPr="002C40F0">
        <w:rPr>
          <w:rFonts w:ascii="Century Schoolbook" w:hAnsi="Century Schoolbook" w:cs="Arial"/>
          <w:sz w:val="24"/>
          <w:szCs w:val="24"/>
          <w:lang w:val="en-GB"/>
        </w:rPr>
        <w:t xml:space="preserve"> Hamilton Harbour. Journal of Great Lakes Research 28, 77–90.</w:t>
      </w:r>
    </w:p>
    <w:p w14:paraId="47CFD44C" w14:textId="04C5FFEE" w:rsidR="001C3FC4" w:rsidRDefault="001C3FC4" w:rsidP="00B06D86">
      <w:pPr>
        <w:spacing w:line="480" w:lineRule="auto"/>
        <w:ind w:left="709" w:hanging="709"/>
        <w:rPr>
          <w:ins w:id="744" w:author="ERIC SPERANZA" w:date="2017-10-24T19:45:00Z"/>
          <w:rFonts w:ascii="Century Schoolbook" w:hAnsi="Century Schoolbook" w:cs="Arial"/>
          <w:sz w:val="24"/>
          <w:szCs w:val="24"/>
          <w:lang w:val="en-GB"/>
        </w:rPr>
      </w:pPr>
      <w:r w:rsidRPr="002C40F0">
        <w:rPr>
          <w:rFonts w:ascii="Century Schoolbook" w:hAnsi="Century Schoolbook" w:cs="Arial"/>
          <w:sz w:val="24"/>
          <w:szCs w:val="24"/>
          <w:lang w:val="en-US"/>
        </w:rPr>
        <w:t xml:space="preserve">Colombo, J.C., Pelletier, E., </w:t>
      </w:r>
      <w:proofErr w:type="spellStart"/>
      <w:r w:rsidRPr="002C40F0">
        <w:rPr>
          <w:rFonts w:ascii="Century Schoolbook" w:hAnsi="Century Schoolbook" w:cs="Arial"/>
          <w:sz w:val="24"/>
          <w:szCs w:val="24"/>
          <w:lang w:val="en-US"/>
        </w:rPr>
        <w:t>Brochu</w:t>
      </w:r>
      <w:proofErr w:type="spellEnd"/>
      <w:r w:rsidRPr="002C40F0">
        <w:rPr>
          <w:rFonts w:ascii="Century Schoolbook" w:hAnsi="Century Schoolbook" w:cs="Arial"/>
          <w:sz w:val="24"/>
          <w:szCs w:val="24"/>
          <w:lang w:val="en-US"/>
        </w:rPr>
        <w:t xml:space="preserve">, C., Khalil, M., 1989. </w:t>
      </w:r>
      <w:r w:rsidRPr="002C40F0">
        <w:rPr>
          <w:rFonts w:ascii="Century Schoolbook" w:hAnsi="Century Schoolbook" w:cs="Arial"/>
          <w:sz w:val="24"/>
          <w:szCs w:val="24"/>
          <w:lang w:val="en-GB"/>
        </w:rPr>
        <w:t xml:space="preserve">Determination of Hydrocarbon Sources Using n -Alkane and </w:t>
      </w:r>
      <w:proofErr w:type="spellStart"/>
      <w:r w:rsidRPr="002C40F0">
        <w:rPr>
          <w:rFonts w:ascii="Century Schoolbook" w:hAnsi="Century Schoolbook" w:cs="Arial"/>
          <w:sz w:val="24"/>
          <w:szCs w:val="24"/>
          <w:lang w:val="en-GB"/>
        </w:rPr>
        <w:t>Potyaromatic</w:t>
      </w:r>
      <w:proofErr w:type="spellEnd"/>
      <w:r w:rsidRPr="002C40F0">
        <w:rPr>
          <w:rFonts w:ascii="Century Schoolbook" w:hAnsi="Century Schoolbook" w:cs="Arial"/>
          <w:sz w:val="24"/>
          <w:szCs w:val="24"/>
          <w:lang w:val="en-GB"/>
        </w:rPr>
        <w:t xml:space="preserve"> Hydrocarbon Distribution Indexes. Case Study: Rio de La Plata Estuary, Argentina. E</w:t>
      </w:r>
      <w:bookmarkStart w:id="745" w:name="_GoBack"/>
      <w:bookmarkEnd w:id="745"/>
      <w:r w:rsidRPr="002C40F0">
        <w:rPr>
          <w:rFonts w:ascii="Century Schoolbook" w:hAnsi="Century Schoolbook" w:cs="Arial"/>
          <w:sz w:val="24"/>
          <w:szCs w:val="24"/>
          <w:lang w:val="en-GB"/>
        </w:rPr>
        <w:t>nvironmental Science and Technology 23, 888-894.</w:t>
      </w:r>
    </w:p>
    <w:p w14:paraId="33C61959" w14:textId="3353D7EB" w:rsidR="00E17176" w:rsidRPr="002C40F0" w:rsidRDefault="00E17176" w:rsidP="00E17176">
      <w:pPr>
        <w:spacing w:line="480" w:lineRule="auto"/>
        <w:ind w:left="709" w:hanging="709"/>
        <w:rPr>
          <w:rFonts w:ascii="Century Schoolbook" w:hAnsi="Century Schoolbook" w:cs="Arial"/>
          <w:sz w:val="24"/>
          <w:szCs w:val="24"/>
          <w:lang w:val="en-GB"/>
        </w:rPr>
      </w:pPr>
      <w:ins w:id="746" w:author="ERIC SPERANZA" w:date="2017-10-24T19:46:00Z">
        <w:r w:rsidRPr="00E17176">
          <w:rPr>
            <w:rFonts w:ascii="Century Schoolbook" w:hAnsi="Century Schoolbook" w:cs="Arial"/>
            <w:sz w:val="24"/>
            <w:szCs w:val="24"/>
            <w:lang w:val="en-GB"/>
          </w:rPr>
          <w:t>Colombo, J.C., Silverberg, N., Gearing, J.N.</w:t>
        </w:r>
        <w:r>
          <w:rPr>
            <w:rFonts w:ascii="Century Schoolbook" w:hAnsi="Century Schoolbook" w:cs="Arial"/>
            <w:sz w:val="24"/>
            <w:szCs w:val="24"/>
            <w:lang w:val="en-GB"/>
          </w:rPr>
          <w:t>,</w:t>
        </w:r>
        <w:r w:rsidRPr="00E17176">
          <w:rPr>
            <w:rFonts w:ascii="Century Schoolbook" w:hAnsi="Century Schoolbook" w:cs="Arial"/>
            <w:sz w:val="24"/>
            <w:szCs w:val="24"/>
            <w:lang w:val="en-GB"/>
          </w:rPr>
          <w:t xml:space="preserve"> 1996</w:t>
        </w:r>
        <w:r>
          <w:rPr>
            <w:rFonts w:ascii="Century Schoolbook" w:hAnsi="Century Schoolbook" w:cs="Arial"/>
            <w:sz w:val="24"/>
            <w:szCs w:val="24"/>
            <w:lang w:val="en-GB"/>
          </w:rPr>
          <w:t xml:space="preserve">a. </w:t>
        </w:r>
        <w:r w:rsidRPr="00E17176">
          <w:rPr>
            <w:rFonts w:ascii="Century Schoolbook" w:hAnsi="Century Schoolbook" w:cs="Arial"/>
            <w:sz w:val="24"/>
            <w:szCs w:val="24"/>
            <w:lang w:val="en-GB"/>
          </w:rPr>
          <w:t>Biogeochemistry of organic matter in the Laurentian Trough, I.</w:t>
        </w:r>
        <w:r>
          <w:rPr>
            <w:rFonts w:ascii="Century Schoolbook" w:hAnsi="Century Schoolbook" w:cs="Arial"/>
            <w:sz w:val="24"/>
            <w:szCs w:val="24"/>
            <w:lang w:val="en-GB"/>
          </w:rPr>
          <w:t xml:space="preserve"> </w:t>
        </w:r>
        <w:r w:rsidRPr="00E17176">
          <w:rPr>
            <w:rFonts w:ascii="Century Schoolbook" w:hAnsi="Century Schoolbook" w:cs="Arial"/>
            <w:sz w:val="24"/>
            <w:szCs w:val="24"/>
            <w:lang w:val="en-GB"/>
          </w:rPr>
          <w:t>Composition and vertical fluxes of rapidly settling particles</w:t>
        </w:r>
        <w:r>
          <w:rPr>
            <w:rFonts w:ascii="Century Schoolbook" w:hAnsi="Century Schoolbook" w:cs="Arial"/>
            <w:sz w:val="24"/>
            <w:szCs w:val="24"/>
            <w:lang w:val="en-GB"/>
          </w:rPr>
          <w:t xml:space="preserve">. Marine Chemistry 51, </w:t>
        </w:r>
      </w:ins>
      <w:ins w:id="747" w:author="ERIC SPERANZA" w:date="2017-10-24T19:47:00Z">
        <w:r>
          <w:rPr>
            <w:rFonts w:ascii="Century Schoolbook" w:hAnsi="Century Schoolbook" w:cs="Arial"/>
            <w:sz w:val="24"/>
            <w:szCs w:val="24"/>
            <w:lang w:val="en-GB"/>
          </w:rPr>
          <w:t>277-293.</w:t>
        </w:r>
      </w:ins>
    </w:p>
    <w:p w14:paraId="45B0BE5D" w14:textId="7481D49A" w:rsidR="00E17176" w:rsidRPr="002C40F0" w:rsidRDefault="00E17176" w:rsidP="00E17176">
      <w:pPr>
        <w:spacing w:line="480" w:lineRule="auto"/>
        <w:ind w:left="709" w:hanging="709"/>
        <w:rPr>
          <w:ins w:id="748" w:author="ERIC SPERANZA" w:date="2017-10-24T19:41:00Z"/>
          <w:rFonts w:ascii="Century Schoolbook" w:hAnsi="Century Schoolbook" w:cs="Arial"/>
          <w:sz w:val="24"/>
          <w:szCs w:val="24"/>
          <w:lang w:val="en-GB"/>
        </w:rPr>
      </w:pPr>
      <w:ins w:id="749" w:author="ERIC SPERANZA" w:date="2017-10-24T19:41:00Z">
        <w:r w:rsidRPr="002C40F0">
          <w:rPr>
            <w:rFonts w:ascii="Century Schoolbook" w:hAnsi="Century Schoolbook" w:cs="Arial"/>
            <w:sz w:val="24"/>
            <w:szCs w:val="24"/>
            <w:lang w:val="en-GB"/>
          </w:rPr>
          <w:t>Colombo, J.C., Silverberg, N., Gearing, J.N. 1996</w:t>
        </w:r>
      </w:ins>
      <w:ins w:id="750" w:author="ERIC SPERANZA" w:date="2017-10-24T19:45:00Z">
        <w:r>
          <w:rPr>
            <w:rFonts w:ascii="Century Schoolbook" w:hAnsi="Century Schoolbook" w:cs="Arial"/>
            <w:sz w:val="24"/>
            <w:szCs w:val="24"/>
            <w:lang w:val="en-GB"/>
          </w:rPr>
          <w:t>b</w:t>
        </w:r>
      </w:ins>
      <w:ins w:id="751" w:author="ERIC SPERANZA" w:date="2017-10-24T19:41:00Z">
        <w:r w:rsidRPr="002C40F0">
          <w:rPr>
            <w:rFonts w:ascii="Century Schoolbook" w:hAnsi="Century Schoolbook" w:cs="Arial"/>
            <w:sz w:val="24"/>
            <w:szCs w:val="24"/>
            <w:lang w:val="en-GB"/>
          </w:rPr>
          <w:t>. Lipid biogeochemistry in the Laurentian Trough: I—fatty acids, sterols and aliphatic hydrocarbons in rapidly settling particles. Organic Geochemistry 25, 211-225.</w:t>
        </w:r>
      </w:ins>
    </w:p>
    <w:p w14:paraId="2883D40C" w14:textId="77777777" w:rsidR="00E17176" w:rsidRPr="002C40F0" w:rsidRDefault="00E17176" w:rsidP="00E17176">
      <w:pPr>
        <w:spacing w:line="480" w:lineRule="auto"/>
        <w:ind w:left="709" w:hanging="709"/>
        <w:rPr>
          <w:ins w:id="752" w:author="ERIC SPERANZA" w:date="2017-10-24T19:41:00Z"/>
          <w:rFonts w:ascii="Century Schoolbook" w:hAnsi="Century Schoolbook" w:cs="Arial"/>
          <w:sz w:val="24"/>
          <w:szCs w:val="24"/>
          <w:lang w:val="en-GB"/>
        </w:rPr>
      </w:pPr>
      <w:ins w:id="753" w:author="ERIC SPERANZA" w:date="2017-10-24T19:41:00Z">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ins>
    </w:p>
    <w:p w14:paraId="0D47D973" w14:textId="58376973" w:rsidR="001C3FC4" w:rsidRPr="002C40F0" w:rsidRDefault="00735C0C" w:rsidP="00B06D86">
      <w:pPr>
        <w:spacing w:line="480" w:lineRule="auto"/>
        <w:ind w:left="709" w:hanging="709"/>
        <w:rPr>
          <w:rFonts w:ascii="Century Schoolbook" w:hAnsi="Century Schoolbook" w:cs="Arial"/>
          <w:sz w:val="24"/>
          <w:szCs w:val="24"/>
          <w:lang w:val="en-US"/>
        </w:rPr>
      </w:pPr>
      <w:r w:rsidRPr="00E17176">
        <w:rPr>
          <w:rFonts w:ascii="Century Schoolbook" w:hAnsi="Century Schoolbook" w:cs="Arial"/>
          <w:sz w:val="24"/>
          <w:szCs w:val="24"/>
          <w:rPrChange w:id="754" w:author="ERIC SPERANZA" w:date="2017-10-24T19:41:00Z">
            <w:rPr>
              <w:rFonts w:ascii="Century Schoolbook" w:hAnsi="Century Schoolbook" w:cs="Arial"/>
              <w:sz w:val="24"/>
              <w:szCs w:val="24"/>
              <w:lang w:val="en-GB"/>
            </w:rPr>
          </w:rPrChange>
        </w:rPr>
        <w:lastRenderedPageBreak/>
        <w:t xml:space="preserve">Colombo, J.C., </w:t>
      </w:r>
      <w:proofErr w:type="spellStart"/>
      <w:r w:rsidRPr="00E17176">
        <w:rPr>
          <w:rFonts w:ascii="Century Schoolbook" w:hAnsi="Century Schoolbook" w:cs="Arial"/>
          <w:sz w:val="24"/>
          <w:szCs w:val="24"/>
          <w:rPrChange w:id="755" w:author="ERIC SPERANZA" w:date="2017-10-24T19:41:00Z">
            <w:rPr>
              <w:rFonts w:ascii="Century Schoolbook" w:hAnsi="Century Schoolbook" w:cs="Arial"/>
              <w:sz w:val="24"/>
              <w:szCs w:val="24"/>
              <w:lang w:val="en-GB"/>
            </w:rPr>
          </w:rPrChange>
        </w:rPr>
        <w:t>Capelletti</w:t>
      </w:r>
      <w:proofErr w:type="spellEnd"/>
      <w:r w:rsidRPr="00E17176">
        <w:rPr>
          <w:rFonts w:ascii="Century Schoolbook" w:hAnsi="Century Schoolbook" w:cs="Arial"/>
          <w:sz w:val="24"/>
          <w:szCs w:val="24"/>
          <w:rPrChange w:id="756" w:author="ERIC SPERANZA" w:date="2017-10-24T19:41:00Z">
            <w:rPr>
              <w:rFonts w:ascii="Century Schoolbook" w:hAnsi="Century Schoolbook" w:cs="Arial"/>
              <w:sz w:val="24"/>
              <w:szCs w:val="24"/>
              <w:lang w:val="en-GB"/>
            </w:rPr>
          </w:rPrChange>
        </w:rPr>
        <w:t xml:space="preserve">, N., </w:t>
      </w:r>
      <w:proofErr w:type="spellStart"/>
      <w:r w:rsidRPr="00E17176">
        <w:rPr>
          <w:rFonts w:ascii="Century Schoolbook" w:hAnsi="Century Schoolbook" w:cs="Arial"/>
          <w:sz w:val="24"/>
          <w:szCs w:val="24"/>
          <w:rPrChange w:id="757" w:author="ERIC SPERANZA" w:date="2017-10-24T19:41:00Z">
            <w:rPr>
              <w:rFonts w:ascii="Century Schoolbook" w:hAnsi="Century Schoolbook" w:cs="Arial"/>
              <w:sz w:val="24"/>
              <w:szCs w:val="24"/>
              <w:lang w:val="en-GB"/>
            </w:rPr>
          </w:rPrChange>
        </w:rPr>
        <w:t>Lasci</w:t>
      </w:r>
      <w:proofErr w:type="spellEnd"/>
      <w:r w:rsidRPr="00E17176">
        <w:rPr>
          <w:rFonts w:ascii="Century Schoolbook" w:hAnsi="Century Schoolbook" w:cs="Arial"/>
          <w:sz w:val="24"/>
          <w:szCs w:val="24"/>
          <w:rPrChange w:id="758" w:author="ERIC SPERANZA" w:date="2017-10-24T19:41:00Z">
            <w:rPr>
              <w:rFonts w:ascii="Century Schoolbook" w:hAnsi="Century Schoolbook" w:cs="Arial"/>
              <w:sz w:val="24"/>
              <w:szCs w:val="24"/>
              <w:lang w:val="en-GB"/>
            </w:rPr>
          </w:rPrChange>
        </w:rPr>
        <w:t xml:space="preserve">, J., </w:t>
      </w:r>
      <w:proofErr w:type="spellStart"/>
      <w:r w:rsidRPr="00E17176">
        <w:rPr>
          <w:rFonts w:ascii="Century Schoolbook" w:hAnsi="Century Schoolbook" w:cs="Arial"/>
          <w:sz w:val="24"/>
          <w:szCs w:val="24"/>
          <w:rPrChange w:id="759" w:author="ERIC SPERANZA" w:date="2017-10-24T19:41:00Z">
            <w:rPr>
              <w:rFonts w:ascii="Century Schoolbook" w:hAnsi="Century Schoolbook" w:cs="Arial"/>
              <w:sz w:val="24"/>
              <w:szCs w:val="24"/>
              <w:lang w:val="en-GB"/>
            </w:rPr>
          </w:rPrChange>
        </w:rPr>
        <w:t>Migoya</w:t>
      </w:r>
      <w:proofErr w:type="spellEnd"/>
      <w:r w:rsidRPr="00E17176">
        <w:rPr>
          <w:rFonts w:ascii="Century Schoolbook" w:hAnsi="Century Schoolbook" w:cs="Arial"/>
          <w:sz w:val="24"/>
          <w:szCs w:val="24"/>
          <w:rPrChange w:id="760" w:author="ERIC SPERANZA" w:date="2017-10-24T19:41:00Z">
            <w:rPr>
              <w:rFonts w:ascii="Century Schoolbook" w:hAnsi="Century Schoolbook" w:cs="Arial"/>
              <w:sz w:val="24"/>
              <w:szCs w:val="24"/>
              <w:lang w:val="en-GB"/>
            </w:rPr>
          </w:rPrChange>
        </w:rPr>
        <w:t xml:space="preserve">, M.C., </w:t>
      </w:r>
      <w:proofErr w:type="spellStart"/>
      <w:r w:rsidRPr="00E17176">
        <w:rPr>
          <w:rFonts w:ascii="Century Schoolbook" w:hAnsi="Century Schoolbook" w:cs="Arial"/>
          <w:sz w:val="24"/>
          <w:szCs w:val="24"/>
          <w:rPrChange w:id="761" w:author="ERIC SPERANZA" w:date="2017-10-24T19:41:00Z">
            <w:rPr>
              <w:rFonts w:ascii="Century Schoolbook" w:hAnsi="Century Schoolbook" w:cs="Arial"/>
              <w:sz w:val="24"/>
              <w:szCs w:val="24"/>
              <w:lang w:val="en-GB"/>
            </w:rPr>
          </w:rPrChange>
        </w:rPr>
        <w:t>Speranza</w:t>
      </w:r>
      <w:proofErr w:type="spellEnd"/>
      <w:r w:rsidRPr="00E17176">
        <w:rPr>
          <w:rFonts w:ascii="Century Schoolbook" w:hAnsi="Century Schoolbook" w:cs="Arial"/>
          <w:sz w:val="24"/>
          <w:szCs w:val="24"/>
          <w:rPrChange w:id="762" w:author="ERIC SPERANZA" w:date="2017-10-24T19:41:00Z">
            <w:rPr>
              <w:rFonts w:ascii="Century Schoolbook" w:hAnsi="Century Schoolbook" w:cs="Arial"/>
              <w:sz w:val="24"/>
              <w:szCs w:val="24"/>
              <w:lang w:val="en-GB"/>
            </w:rPr>
          </w:rPrChange>
        </w:rPr>
        <w:t xml:space="preserve">, E., </w:t>
      </w:r>
      <w:proofErr w:type="spellStart"/>
      <w:r w:rsidRPr="00E17176">
        <w:rPr>
          <w:rFonts w:ascii="Century Schoolbook" w:hAnsi="Century Schoolbook" w:cs="Arial"/>
          <w:sz w:val="24"/>
          <w:szCs w:val="24"/>
          <w:rPrChange w:id="763" w:author="ERIC SPERANZA" w:date="2017-10-24T19:41:00Z">
            <w:rPr>
              <w:rFonts w:ascii="Century Schoolbook" w:hAnsi="Century Schoolbook" w:cs="Arial"/>
              <w:sz w:val="24"/>
              <w:szCs w:val="24"/>
              <w:lang w:val="en-GB"/>
            </w:rPr>
          </w:rPrChange>
        </w:rPr>
        <w:t>Skorupka</w:t>
      </w:r>
      <w:proofErr w:type="spellEnd"/>
      <w:r w:rsidRPr="00E17176">
        <w:rPr>
          <w:rFonts w:ascii="Century Schoolbook" w:hAnsi="Century Schoolbook" w:cs="Arial"/>
          <w:sz w:val="24"/>
          <w:szCs w:val="24"/>
          <w:rPrChange w:id="764" w:author="ERIC SPERANZA" w:date="2017-10-24T19:41:00Z">
            <w:rPr>
              <w:rFonts w:ascii="Century Schoolbook" w:hAnsi="Century Schoolbook" w:cs="Arial"/>
              <w:sz w:val="24"/>
              <w:szCs w:val="24"/>
              <w:lang w:val="en-GB"/>
            </w:rPr>
          </w:rPrChange>
        </w:rPr>
        <w:t xml:space="preserve">, C.N., 2005. </w:t>
      </w:r>
      <w:r w:rsidRPr="002C40F0">
        <w:rPr>
          <w:rFonts w:ascii="Century Schoolbook" w:hAnsi="Century Schoolbook" w:cs="Arial"/>
          <w:sz w:val="24"/>
          <w:szCs w:val="24"/>
          <w:lang w:val="en-GB"/>
        </w:rPr>
        <w:t xml:space="preserve">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2007a.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1-Aliphatic hydrocarbons. Chemosphere 68, 2128-2135.</w:t>
      </w:r>
    </w:p>
    <w:p w14:paraId="07A3B90C"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2007b. Bioaccumulation of anthropogenic contaminants by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in the Río de la Plata Estuary: 2-Polychlorinated biphenyls. Chemosphere 69, 1253-1260. </w:t>
      </w:r>
    </w:p>
    <w:p w14:paraId="0E34BF33" w14:textId="645C5F9C" w:rsidR="000B38FC" w:rsidRPr="002C40F0" w:rsidRDefault="000B38FC"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Lasci</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2007c. Vertical fluxes and organic composition of settling material from the sewage impacted Buenos Aires coastal area, Argentina. Organic Geochemistry 38, 1941–1952.</w:t>
      </w:r>
    </w:p>
    <w:p w14:paraId="2EFEC02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Williamson, M., </w:t>
      </w:r>
      <w:proofErr w:type="spellStart"/>
      <w:r w:rsidRPr="002C40F0">
        <w:rPr>
          <w:rFonts w:ascii="Century Schoolbook" w:hAnsi="Century Schoolbook" w:cs="Arial"/>
          <w:sz w:val="24"/>
          <w:szCs w:val="24"/>
          <w:lang w:val="en-GB"/>
        </w:rPr>
        <w:t>Migoya</w:t>
      </w:r>
      <w:proofErr w:type="spellEnd"/>
      <w:proofErr w:type="gramStart"/>
      <w:r w:rsidRPr="002C40F0">
        <w:rPr>
          <w:rFonts w:ascii="Century Schoolbook" w:hAnsi="Century Schoolbook" w:cs="Arial"/>
          <w:sz w:val="24"/>
          <w:szCs w:val="24"/>
          <w:lang w:val="en-GB"/>
        </w:rPr>
        <w:t>,  M.C</w:t>
      </w:r>
      <w:proofErr w:type="gram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Sericano</w:t>
      </w:r>
      <w:proofErr w:type="spellEnd"/>
      <w:r w:rsidRPr="002C40F0">
        <w:rPr>
          <w:rFonts w:ascii="Century Schoolbook" w:hAnsi="Century Schoolbook" w:cs="Arial"/>
          <w:sz w:val="24"/>
          <w:szCs w:val="24"/>
          <w:lang w:val="en-GB"/>
        </w:rPr>
        <w:t xml:space="preserve">, J. Muir, D.C.G., 2011. Risk ranking of multiple-POPs in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from the Río de la Plata. Chemosphere 83, 882-889.</w:t>
      </w:r>
    </w:p>
    <w:p w14:paraId="2015DED7" w14:textId="71D3A87A" w:rsidR="00202CB9" w:rsidRPr="002C40F0" w:rsidDel="00E17176" w:rsidRDefault="00202CB9" w:rsidP="00202CB9">
      <w:pPr>
        <w:spacing w:line="480" w:lineRule="auto"/>
        <w:ind w:left="709" w:hanging="709"/>
        <w:rPr>
          <w:del w:id="765" w:author="ERIC SPERANZA" w:date="2017-10-24T19:41:00Z"/>
          <w:moveTo w:id="766" w:author="ERIC SPERANZA" w:date="2017-10-24T09:21:00Z"/>
          <w:rFonts w:ascii="Century Schoolbook" w:hAnsi="Century Schoolbook" w:cs="Arial"/>
          <w:sz w:val="24"/>
          <w:szCs w:val="24"/>
          <w:lang w:val="en-GB"/>
        </w:rPr>
      </w:pPr>
      <w:moveToRangeStart w:id="767" w:author="ERIC SPERANZA" w:date="2017-10-24T09:21:00Z" w:name="move496600197"/>
      <w:moveTo w:id="768" w:author="ERIC SPERANZA" w:date="2017-10-24T09:21:00Z">
        <w:del w:id="769" w:author="ERIC SPERANZA" w:date="2017-10-24T19:41:00Z">
          <w:r w:rsidRPr="002C40F0" w:rsidDel="00E17176">
            <w:rPr>
              <w:rFonts w:ascii="Century Schoolbook" w:hAnsi="Century Schoolbook" w:cs="Arial"/>
              <w:sz w:val="24"/>
              <w:szCs w:val="24"/>
              <w:lang w:val="en-GB"/>
            </w:rPr>
            <w:lastRenderedPageBreak/>
            <w:delText>Colombo, J.C., Silverberg, N., Gearing, J.N. 1996. Lipid biogeochemistry in the Laurentian Trough: I—fatty acids, sterols and aliphatic hydrocarbons in rapidly settling particles. Organic Geochemistry 25, 211-225.</w:delText>
          </w:r>
        </w:del>
      </w:moveTo>
    </w:p>
    <w:moveToRangeEnd w:id="767"/>
    <w:p w14:paraId="7E1E53E2" w14:textId="44B1BC98" w:rsidR="00627A5E" w:rsidRPr="002C40F0" w:rsidDel="00E17176" w:rsidRDefault="00627A5E" w:rsidP="00B06D86">
      <w:pPr>
        <w:spacing w:line="480" w:lineRule="auto"/>
        <w:ind w:left="709" w:hanging="709"/>
        <w:rPr>
          <w:del w:id="770" w:author="ERIC SPERANZA" w:date="2017-10-24T19:41:00Z"/>
          <w:rFonts w:ascii="Century Schoolbook" w:hAnsi="Century Schoolbook" w:cs="Arial"/>
          <w:sz w:val="24"/>
          <w:szCs w:val="24"/>
          <w:lang w:val="en-GB"/>
        </w:rPr>
      </w:pPr>
      <w:del w:id="771" w:author="ERIC SPERANZA" w:date="2017-10-24T19:41:00Z">
        <w:r w:rsidRPr="002C40F0" w:rsidDel="00E17176">
          <w:rPr>
            <w:rFonts w:ascii="Century Schoolbook" w:hAnsi="Century Schoolbook" w:cs="Arial"/>
            <w:sz w:val="24"/>
            <w:szCs w:val="24"/>
            <w:lang w:val="en-GB"/>
          </w:rPr>
          <w:delText xml:space="preserve">Colombo, J.C., Silverberg, N., Gearing, J. N., 1997. Lipid biogeochemistry in the Laurentian Trough—II. Changes in composition of fatty acids, sterols and aliphatic hydrocarbons during early diagenesis. Organic Geochemistry 26, 257–274. </w:delText>
        </w:r>
      </w:del>
    </w:p>
    <w:p w14:paraId="6C84FC63" w14:textId="0193D9C4" w:rsidR="00627A5E" w:rsidRPr="002C40F0" w:rsidDel="00202CB9" w:rsidRDefault="00627A5E" w:rsidP="00B06D86">
      <w:pPr>
        <w:spacing w:line="480" w:lineRule="auto"/>
        <w:ind w:left="709" w:hanging="709"/>
        <w:rPr>
          <w:moveFrom w:id="772" w:author="ERIC SPERANZA" w:date="2017-10-24T09:21:00Z"/>
          <w:rFonts w:ascii="Century Schoolbook" w:hAnsi="Century Schoolbook" w:cs="Arial"/>
          <w:sz w:val="24"/>
          <w:szCs w:val="24"/>
          <w:lang w:val="en-GB"/>
        </w:rPr>
      </w:pPr>
      <w:moveFromRangeStart w:id="773" w:author="ERIC SPERANZA" w:date="2017-10-24T09:21:00Z" w:name="move496600197"/>
      <w:moveFrom w:id="774" w:author="ERIC SPERANZA" w:date="2017-10-24T09:21:00Z">
        <w:r w:rsidRPr="002C40F0" w:rsidDel="00202CB9">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moveFrom>
    </w:p>
    <w:moveFromRangeEnd w:id="773"/>
    <w:p w14:paraId="44D34266" w14:textId="77777777" w:rsidR="00627A5E" w:rsidRPr="002C40F0" w:rsidRDefault="00627A5E" w:rsidP="00B06D86">
      <w:pPr>
        <w:spacing w:line="480" w:lineRule="auto"/>
        <w:ind w:left="709" w:hanging="709"/>
        <w:rPr>
          <w:rFonts w:ascii="Century Schoolbook" w:hAnsi="Century Schoolbook"/>
          <w:sz w:val="24"/>
          <w:szCs w:val="24"/>
          <w:lang w:val="en-GB"/>
        </w:rPr>
      </w:pPr>
      <w:r w:rsidRPr="002C40F0">
        <w:rPr>
          <w:rFonts w:ascii="Century Schoolbook" w:hAnsi="Century Schoolbook" w:cs="Arial"/>
          <w:sz w:val="24"/>
          <w:szCs w:val="24"/>
          <w:lang w:val="en-GB"/>
        </w:rPr>
        <w:t xml:space="preserve">Colombo, J.C.,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xml:space="preserve">, C.N.,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w:t>
      </w:r>
      <w:proofErr w:type="spellStart"/>
      <w:r w:rsidRPr="002C40F0">
        <w:rPr>
          <w:rFonts w:ascii="Century Schoolbook" w:hAnsi="Century Schoolbook" w:cs="Arial"/>
          <w:sz w:val="24"/>
          <w:szCs w:val="24"/>
          <w:lang w:val="en-GB"/>
        </w:rPr>
        <w:t>Migoya</w:t>
      </w:r>
      <w:proofErr w:type="spellEnd"/>
      <w:r w:rsidRPr="002C40F0">
        <w:rPr>
          <w:rFonts w:ascii="Century Schoolbook" w:hAnsi="Century Schoolbook" w:cs="Arial"/>
          <w:sz w:val="24"/>
          <w:szCs w:val="24"/>
          <w:lang w:val="en-GB"/>
        </w:rPr>
        <w:t xml:space="preserve">, M.C., </w:t>
      </w:r>
      <w:proofErr w:type="spellStart"/>
      <w:r w:rsidRPr="002C40F0">
        <w:rPr>
          <w:rFonts w:ascii="Century Schoolbook" w:hAnsi="Century Schoolbook" w:cs="Arial"/>
          <w:sz w:val="24"/>
          <w:szCs w:val="24"/>
          <w:lang w:val="en-GB"/>
        </w:rPr>
        <w:t>Astoviza</w:t>
      </w:r>
      <w:proofErr w:type="spellEnd"/>
      <w:r w:rsidRPr="002C40F0">
        <w:rPr>
          <w:rFonts w:ascii="Century Schoolbook" w:hAnsi="Century Schoolbook" w:cs="Arial"/>
          <w:sz w:val="24"/>
          <w:szCs w:val="24"/>
          <w:lang w:val="en-GB"/>
        </w:rPr>
        <w:t xml:space="preserve">, M., </w:t>
      </w: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 2015. Seasonal and inter-annual variability of water quality in the Uruguay River, Argentina. Hydrological Sciences Journal 60, 1155-1163. </w:t>
      </w:r>
    </w:p>
    <w:p w14:paraId="77A71433"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Daughton</w:t>
      </w:r>
      <w:proofErr w:type="spellEnd"/>
      <w:r w:rsidRPr="002C40F0">
        <w:rPr>
          <w:rFonts w:ascii="Century Schoolbook" w:hAnsi="Century Schoolbook" w:cs="Arial"/>
          <w:sz w:val="24"/>
          <w:szCs w:val="24"/>
          <w:lang w:val="en-US"/>
        </w:rPr>
        <w:t>, C.G., 2012. Real-time estimation of small-area populations with human biomarkers in sewage. The Science of the Total Environment 414, 6–21.</w:t>
      </w:r>
    </w:p>
    <w:p w14:paraId="5FBEDDD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proofErr w:type="gramStart"/>
      <w:r w:rsidRPr="002C40F0">
        <w:rPr>
          <w:rFonts w:ascii="Century Schoolbook" w:hAnsi="Century Schoolbook" w:cs="Arial"/>
          <w:sz w:val="24"/>
          <w:szCs w:val="24"/>
          <w:lang w:val="en-GB"/>
        </w:rPr>
        <w:t>deBruyn</w:t>
      </w:r>
      <w:proofErr w:type="spellEnd"/>
      <w:proofErr w:type="gramEnd"/>
      <w:r w:rsidRPr="002C40F0">
        <w:rPr>
          <w:rFonts w:ascii="Century Schoolbook" w:hAnsi="Century Schoolbook" w:cs="Arial"/>
          <w:sz w:val="24"/>
          <w:szCs w:val="24"/>
          <w:lang w:val="en-GB"/>
        </w:rPr>
        <w:t xml:space="preserve">, A.M.H., </w:t>
      </w:r>
      <w:proofErr w:type="spellStart"/>
      <w:r w:rsidRPr="002C40F0">
        <w:rPr>
          <w:rFonts w:ascii="Century Schoolbook" w:hAnsi="Century Schoolbook" w:cs="Arial"/>
          <w:sz w:val="24"/>
          <w:szCs w:val="24"/>
          <w:lang w:val="en-GB"/>
        </w:rPr>
        <w:t>Marcogliese</w:t>
      </w:r>
      <w:proofErr w:type="spellEnd"/>
      <w:r w:rsidRPr="002C40F0">
        <w:rPr>
          <w:rFonts w:ascii="Century Schoolbook" w:hAnsi="Century Schoolbook" w:cs="Arial"/>
          <w:sz w:val="24"/>
          <w:szCs w:val="24"/>
          <w:lang w:val="en-GB"/>
        </w:rPr>
        <w:t>, D.J., Rasmussen, J.B. 2003. The role of sewage in a large river food web. Canadian Journal of Fisheries and Aquatic Sciences 60, 1332–1344.</w:t>
      </w:r>
    </w:p>
    <w:p w14:paraId="38525282"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Di Gregorio, D.E., </w:t>
      </w:r>
      <w:proofErr w:type="spellStart"/>
      <w:r w:rsidRPr="002C40F0">
        <w:rPr>
          <w:rFonts w:ascii="Century Schoolbook" w:hAnsi="Century Schoolbook" w:cs="Arial"/>
          <w:sz w:val="24"/>
          <w:szCs w:val="24"/>
          <w:lang w:val="en-GB"/>
        </w:rPr>
        <w:t>Fernández</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Niello</w:t>
      </w:r>
      <w:proofErr w:type="spellEnd"/>
      <w:r w:rsidRPr="002C40F0">
        <w:rPr>
          <w:rFonts w:ascii="Century Schoolbook" w:hAnsi="Century Schoolbook" w:cs="Arial"/>
          <w:sz w:val="24"/>
          <w:szCs w:val="24"/>
          <w:lang w:val="en-GB"/>
        </w:rPr>
        <w:t xml:space="preserve">, J. O., Huck, H., </w:t>
      </w:r>
      <w:proofErr w:type="spellStart"/>
      <w:r w:rsidRPr="002C40F0">
        <w:rPr>
          <w:rFonts w:ascii="Century Schoolbook" w:hAnsi="Century Schoolbook" w:cs="Arial"/>
          <w:sz w:val="24"/>
          <w:szCs w:val="24"/>
          <w:lang w:val="en-GB"/>
        </w:rPr>
        <w:t>Somacal</w:t>
      </w:r>
      <w:proofErr w:type="spellEnd"/>
      <w:r w:rsidRPr="002C40F0">
        <w:rPr>
          <w:rFonts w:ascii="Century Schoolbook" w:hAnsi="Century Schoolbook" w:cs="Arial"/>
          <w:sz w:val="24"/>
          <w:szCs w:val="24"/>
          <w:lang w:val="en-GB"/>
        </w:rPr>
        <w:t xml:space="preserve">, H., </w:t>
      </w:r>
      <w:proofErr w:type="spellStart"/>
      <w:r w:rsidRPr="002C40F0">
        <w:rPr>
          <w:rFonts w:ascii="Century Schoolbook" w:hAnsi="Century Schoolbook" w:cs="Arial"/>
          <w:sz w:val="24"/>
          <w:szCs w:val="24"/>
          <w:lang w:val="en-GB"/>
        </w:rPr>
        <w:t>Curutchet</w:t>
      </w:r>
      <w:proofErr w:type="spellEnd"/>
      <w:r w:rsidRPr="002C40F0">
        <w:rPr>
          <w:rFonts w:ascii="Century Schoolbook" w:hAnsi="Century Schoolbook" w:cs="Arial"/>
          <w:sz w:val="24"/>
          <w:szCs w:val="24"/>
          <w:lang w:val="en-GB"/>
        </w:rPr>
        <w:t xml:space="preserve">, G., 2007. 210Pb dating of sediments in a heavily contaminated drainage channel to the La Plata estuary in Buenos Aires, Argentina. Applied Radiation and Isotopes 65, 126–130. </w:t>
      </w:r>
    </w:p>
    <w:p w14:paraId="49341C4B"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Fattore</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Benfenati</w:t>
      </w:r>
      <w:proofErr w:type="spellEnd"/>
      <w:r w:rsidRPr="002C40F0">
        <w:rPr>
          <w:rFonts w:ascii="Century Schoolbook" w:hAnsi="Century Schoolbook" w:cs="Arial"/>
          <w:sz w:val="24"/>
          <w:szCs w:val="24"/>
          <w:lang w:val="en-GB"/>
        </w:rPr>
        <w:t xml:space="preserve">, E., </w:t>
      </w:r>
      <w:proofErr w:type="spellStart"/>
      <w:r w:rsidRPr="002C40F0">
        <w:rPr>
          <w:rFonts w:ascii="Century Schoolbook" w:hAnsi="Century Schoolbook" w:cs="Arial"/>
          <w:sz w:val="24"/>
          <w:szCs w:val="24"/>
          <w:lang w:val="en-GB"/>
        </w:rPr>
        <w:t>Marelli</w:t>
      </w:r>
      <w:proofErr w:type="spellEnd"/>
      <w:r w:rsidRPr="002C40F0">
        <w:rPr>
          <w:rFonts w:ascii="Century Schoolbook" w:hAnsi="Century Schoolbook" w:cs="Arial"/>
          <w:sz w:val="24"/>
          <w:szCs w:val="24"/>
          <w:lang w:val="en-GB"/>
        </w:rPr>
        <w:t xml:space="preserve">, R., Cools, E., </w:t>
      </w:r>
      <w:proofErr w:type="spellStart"/>
      <w:r w:rsidRPr="002C40F0">
        <w:rPr>
          <w:rFonts w:ascii="Century Schoolbook" w:hAnsi="Century Schoolbook" w:cs="Arial"/>
          <w:sz w:val="24"/>
          <w:szCs w:val="24"/>
          <w:lang w:val="en-GB"/>
        </w:rPr>
        <w:t>Fanelli</w:t>
      </w:r>
      <w:proofErr w:type="spellEnd"/>
      <w:r w:rsidRPr="002C40F0">
        <w:rPr>
          <w:rFonts w:ascii="Century Schoolbook" w:hAnsi="Century Schoolbook" w:cs="Arial"/>
          <w:sz w:val="24"/>
          <w:szCs w:val="24"/>
          <w:lang w:val="en-GB"/>
        </w:rPr>
        <w:t>, R., 1996. Sterols in sediment samples from Venice Lagoon, Italy. Chemosphere 33, 2383-2393.</w:t>
      </w:r>
    </w:p>
    <w:p w14:paraId="6F2E45A1"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E17176">
        <w:rPr>
          <w:rFonts w:ascii="Century Schoolbook" w:hAnsi="Century Schoolbook"/>
          <w:sz w:val="24"/>
          <w:rPrChange w:id="775" w:author="ERIC SPERANZA" w:date="2017-10-24T19:12:00Z">
            <w:rPr>
              <w:rFonts w:ascii="Century Schoolbook" w:hAnsi="Century Schoolbook"/>
              <w:sz w:val="24"/>
              <w:lang w:val="en-GB"/>
            </w:rPr>
          </w:rPrChange>
        </w:rPr>
        <w:t>Fernandes</w:t>
      </w:r>
      <w:proofErr w:type="spellEnd"/>
      <w:r w:rsidRPr="00E17176">
        <w:rPr>
          <w:rFonts w:ascii="Century Schoolbook" w:hAnsi="Century Schoolbook"/>
          <w:sz w:val="24"/>
          <w:rPrChange w:id="776" w:author="ERIC SPERANZA" w:date="2017-10-24T19:12:00Z">
            <w:rPr>
              <w:rFonts w:ascii="Century Schoolbook" w:hAnsi="Century Schoolbook"/>
              <w:sz w:val="24"/>
              <w:lang w:val="en-GB"/>
            </w:rPr>
          </w:rPrChange>
        </w:rPr>
        <w:t xml:space="preserve">, M.B., </w:t>
      </w:r>
      <w:proofErr w:type="spellStart"/>
      <w:r w:rsidRPr="00E17176">
        <w:rPr>
          <w:rFonts w:ascii="Century Schoolbook" w:hAnsi="Century Schoolbook"/>
          <w:sz w:val="24"/>
          <w:rPrChange w:id="777" w:author="ERIC SPERANZA" w:date="2017-10-24T19:12:00Z">
            <w:rPr>
              <w:rFonts w:ascii="Century Schoolbook" w:hAnsi="Century Schoolbook"/>
              <w:sz w:val="24"/>
              <w:lang w:val="en-GB"/>
            </w:rPr>
          </w:rPrChange>
        </w:rPr>
        <w:t>Sicre</w:t>
      </w:r>
      <w:proofErr w:type="spellEnd"/>
      <w:r w:rsidRPr="00E17176">
        <w:rPr>
          <w:rFonts w:ascii="Century Schoolbook" w:hAnsi="Century Schoolbook"/>
          <w:sz w:val="24"/>
          <w:rPrChange w:id="778" w:author="ERIC SPERANZA" w:date="2017-10-24T19:12:00Z">
            <w:rPr>
              <w:rFonts w:ascii="Century Schoolbook" w:hAnsi="Century Schoolbook"/>
              <w:sz w:val="24"/>
              <w:lang w:val="en-GB"/>
            </w:rPr>
          </w:rPrChange>
        </w:rPr>
        <w:t xml:space="preserve">, M.-A, Cardoso, J.N., </w:t>
      </w:r>
      <w:proofErr w:type="spellStart"/>
      <w:r w:rsidRPr="00E17176">
        <w:rPr>
          <w:rFonts w:ascii="Century Schoolbook" w:hAnsi="Century Schoolbook"/>
          <w:sz w:val="24"/>
          <w:rPrChange w:id="779" w:author="ERIC SPERANZA" w:date="2017-10-24T19:12:00Z">
            <w:rPr>
              <w:rFonts w:ascii="Century Schoolbook" w:hAnsi="Century Schoolbook"/>
              <w:sz w:val="24"/>
              <w:lang w:val="en-GB"/>
            </w:rPr>
          </w:rPrChange>
        </w:rPr>
        <w:t>Macêdo</w:t>
      </w:r>
      <w:proofErr w:type="spellEnd"/>
      <w:r w:rsidRPr="00E17176">
        <w:rPr>
          <w:rFonts w:ascii="Century Schoolbook" w:hAnsi="Century Schoolbook"/>
          <w:sz w:val="24"/>
          <w:rPrChange w:id="780" w:author="ERIC SPERANZA" w:date="2017-10-24T19:12:00Z">
            <w:rPr>
              <w:rFonts w:ascii="Century Schoolbook" w:hAnsi="Century Schoolbook"/>
              <w:sz w:val="24"/>
              <w:lang w:val="en-GB"/>
            </w:rPr>
          </w:rPrChange>
        </w:rPr>
        <w:t xml:space="preserve">, S.J., 1999. </w:t>
      </w:r>
      <w:r w:rsidRPr="002C40F0">
        <w:rPr>
          <w:rFonts w:ascii="Century Schoolbook" w:hAnsi="Century Schoolbook" w:cs="Arial"/>
          <w:sz w:val="24"/>
          <w:szCs w:val="24"/>
          <w:lang w:val="en-GB"/>
        </w:rPr>
        <w:t xml:space="preserve">Sedimentary 4-desmethyl sterols and n-alkanols in </w:t>
      </w:r>
      <w:proofErr w:type="gramStart"/>
      <w:r w:rsidRPr="002C40F0">
        <w:rPr>
          <w:rFonts w:ascii="Century Schoolbook" w:hAnsi="Century Schoolbook" w:cs="Arial"/>
          <w:sz w:val="24"/>
          <w:szCs w:val="24"/>
          <w:lang w:val="en-GB"/>
        </w:rPr>
        <w:t>an</w:t>
      </w:r>
      <w:proofErr w:type="gramEnd"/>
      <w:r w:rsidRPr="002C40F0">
        <w:rPr>
          <w:rFonts w:ascii="Century Schoolbook" w:hAnsi="Century Schoolbook" w:cs="Arial"/>
          <w:sz w:val="24"/>
          <w:szCs w:val="24"/>
          <w:lang w:val="en-GB"/>
        </w:rPr>
        <w:t xml:space="preserve"> eutrophic urban estuary, </w:t>
      </w:r>
      <w:proofErr w:type="spellStart"/>
      <w:r w:rsidRPr="002C40F0">
        <w:rPr>
          <w:rFonts w:ascii="Century Schoolbook" w:hAnsi="Century Schoolbook" w:cs="Arial"/>
          <w:sz w:val="24"/>
          <w:szCs w:val="24"/>
          <w:lang w:val="en-GB"/>
        </w:rPr>
        <w:lastRenderedPageBreak/>
        <w:t>Capibaribe</w:t>
      </w:r>
      <w:proofErr w:type="spellEnd"/>
      <w:r w:rsidRPr="002C40F0">
        <w:rPr>
          <w:rFonts w:ascii="Century Schoolbook" w:hAnsi="Century Schoolbook" w:cs="Arial"/>
          <w:sz w:val="24"/>
          <w:szCs w:val="24"/>
          <w:lang w:val="en-GB"/>
        </w:rPr>
        <w:t xml:space="preserve"> River, Brazil.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w:t>
      </w:r>
      <w:proofErr w:type="spellEnd"/>
      <w:r w:rsidRPr="002C40F0">
        <w:rPr>
          <w:rFonts w:ascii="Century Schoolbook" w:hAnsi="Century Schoolbook" w:cs="Arial"/>
          <w:sz w:val="24"/>
          <w:szCs w:val="24"/>
        </w:rPr>
        <w:t xml:space="preserve"> of </w:t>
      </w:r>
      <w:proofErr w:type="spellStart"/>
      <w:r w:rsidRPr="002C40F0">
        <w:rPr>
          <w:rFonts w:ascii="Century Schoolbook" w:hAnsi="Century Schoolbook" w:cs="Arial"/>
          <w:sz w:val="24"/>
          <w:szCs w:val="24"/>
        </w:rPr>
        <w:t>the</w:t>
      </w:r>
      <w:proofErr w:type="spellEnd"/>
      <w:r w:rsidRPr="002C40F0">
        <w:rPr>
          <w:rFonts w:ascii="Century Schoolbook" w:hAnsi="Century Schoolbook" w:cs="Arial"/>
          <w:sz w:val="24"/>
          <w:szCs w:val="24"/>
        </w:rPr>
        <w:t xml:space="preserve"> Total </w:t>
      </w:r>
      <w:proofErr w:type="spellStart"/>
      <w:r w:rsidRPr="002C40F0">
        <w:rPr>
          <w:rFonts w:ascii="Century Schoolbook" w:hAnsi="Century Schoolbook" w:cs="Arial"/>
          <w:sz w:val="24"/>
          <w:szCs w:val="24"/>
        </w:rPr>
        <w:t>Environment</w:t>
      </w:r>
      <w:proofErr w:type="spellEnd"/>
      <w:r w:rsidRPr="002C40F0">
        <w:rPr>
          <w:rFonts w:ascii="Century Schoolbook" w:hAnsi="Century Schoolbook" w:cs="Arial"/>
          <w:sz w:val="24"/>
          <w:szCs w:val="24"/>
        </w:rPr>
        <w:t xml:space="preserve"> 231, 1–16. </w:t>
      </w:r>
    </w:p>
    <w:p w14:paraId="6972876D"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E17176">
        <w:rPr>
          <w:rFonts w:ascii="Century Schoolbook" w:hAnsi="Century Schoolbook" w:cs="Arial"/>
          <w:sz w:val="24"/>
          <w:szCs w:val="24"/>
          <w:lang w:val="en-US"/>
          <w:rPrChange w:id="781" w:author="ERIC SPERANZA" w:date="2017-10-24T19:12:00Z">
            <w:rPr>
              <w:rFonts w:ascii="Century Schoolbook" w:hAnsi="Century Schoolbook" w:cs="Arial"/>
              <w:sz w:val="24"/>
              <w:szCs w:val="24"/>
            </w:rPr>
          </w:rPrChange>
        </w:rPr>
        <w:t>Froehner</w:t>
      </w:r>
      <w:proofErr w:type="spellEnd"/>
      <w:r w:rsidRPr="00E17176">
        <w:rPr>
          <w:rFonts w:ascii="Century Schoolbook" w:hAnsi="Century Schoolbook" w:cs="Arial"/>
          <w:sz w:val="24"/>
          <w:szCs w:val="24"/>
          <w:lang w:val="en-US"/>
          <w:rPrChange w:id="782" w:author="ERIC SPERANZA" w:date="2017-10-24T19:12:00Z">
            <w:rPr>
              <w:rFonts w:ascii="Century Schoolbook" w:hAnsi="Century Schoolbook" w:cs="Arial"/>
              <w:sz w:val="24"/>
              <w:szCs w:val="24"/>
            </w:rPr>
          </w:rPrChange>
        </w:rPr>
        <w:t xml:space="preserve">, S., </w:t>
      </w:r>
      <w:proofErr w:type="spellStart"/>
      <w:r w:rsidRPr="00E17176">
        <w:rPr>
          <w:rFonts w:ascii="Century Schoolbook" w:hAnsi="Century Schoolbook" w:cs="Arial"/>
          <w:sz w:val="24"/>
          <w:szCs w:val="24"/>
          <w:lang w:val="en-US"/>
          <w:rPrChange w:id="783" w:author="ERIC SPERANZA" w:date="2017-10-24T19:12:00Z">
            <w:rPr>
              <w:rFonts w:ascii="Century Schoolbook" w:hAnsi="Century Schoolbook" w:cs="Arial"/>
              <w:sz w:val="24"/>
              <w:szCs w:val="24"/>
            </w:rPr>
          </w:rPrChange>
        </w:rPr>
        <w:t>Fernandes</w:t>
      </w:r>
      <w:proofErr w:type="spellEnd"/>
      <w:r w:rsidRPr="00E17176">
        <w:rPr>
          <w:rFonts w:ascii="Century Schoolbook" w:hAnsi="Century Schoolbook" w:cs="Arial"/>
          <w:sz w:val="24"/>
          <w:szCs w:val="24"/>
          <w:lang w:val="en-US"/>
          <w:rPrChange w:id="784" w:author="ERIC SPERANZA" w:date="2017-10-24T19:12:00Z">
            <w:rPr>
              <w:rFonts w:ascii="Century Schoolbook" w:hAnsi="Century Schoolbook" w:cs="Arial"/>
              <w:sz w:val="24"/>
              <w:szCs w:val="24"/>
            </w:rPr>
          </w:rPrChange>
        </w:rPr>
        <w:t xml:space="preserve">, R., 2009. </w:t>
      </w:r>
      <w:r w:rsidRPr="002C40F0">
        <w:rPr>
          <w:rFonts w:ascii="Century Schoolbook" w:hAnsi="Century Schoolbook" w:cs="Arial"/>
          <w:sz w:val="24"/>
          <w:szCs w:val="24"/>
          <w:lang w:val="en-GB"/>
        </w:rPr>
        <w:t xml:space="preserve">Assessment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in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 sediments in </w:t>
      </w:r>
      <w:proofErr w:type="gramStart"/>
      <w:r w:rsidRPr="002C40F0">
        <w:rPr>
          <w:rFonts w:ascii="Century Schoolbook" w:hAnsi="Century Schoolbook" w:cs="Arial"/>
          <w:sz w:val="24"/>
          <w:szCs w:val="24"/>
          <w:lang w:val="en-GB"/>
        </w:rPr>
        <w:t>Curitiba ,</w:t>
      </w:r>
      <w:proofErr w:type="gramEnd"/>
      <w:r w:rsidRPr="002C40F0">
        <w:rPr>
          <w:rFonts w:ascii="Century Schoolbook" w:hAnsi="Century Schoolbook" w:cs="Arial"/>
          <w:sz w:val="24"/>
          <w:szCs w:val="24"/>
          <w:lang w:val="en-GB"/>
        </w:rPr>
        <w:t xml:space="preserve"> Brazil. Environmental Monitoring and Assessment 157, 591–600.</w:t>
      </w:r>
    </w:p>
    <w:p w14:paraId="61338834"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Furtula</w:t>
      </w:r>
      <w:proofErr w:type="spellEnd"/>
      <w:r w:rsidRPr="002C40F0">
        <w:rPr>
          <w:rFonts w:ascii="Century Schoolbook" w:hAnsi="Century Schoolbook" w:cs="Arial"/>
          <w:sz w:val="24"/>
          <w:szCs w:val="24"/>
          <w:lang w:val="en-GB"/>
        </w:rPr>
        <w:t xml:space="preserve">, V., Liu, J., Chambers, P., </w:t>
      </w:r>
      <w:proofErr w:type="spellStart"/>
      <w:r w:rsidRPr="002C40F0">
        <w:rPr>
          <w:rFonts w:ascii="Century Schoolbook" w:hAnsi="Century Schoolbook" w:cs="Arial"/>
          <w:sz w:val="24"/>
          <w:szCs w:val="24"/>
          <w:lang w:val="en-GB"/>
        </w:rPr>
        <w:t>Osachoff</w:t>
      </w:r>
      <w:proofErr w:type="spellEnd"/>
      <w:r w:rsidRPr="002C40F0">
        <w:rPr>
          <w:rFonts w:ascii="Century Schoolbook" w:hAnsi="Century Schoolbook" w:cs="Arial"/>
          <w:sz w:val="24"/>
          <w:szCs w:val="24"/>
          <w:lang w:val="en-GB"/>
        </w:rPr>
        <w:t xml:space="preserve">, H., Kennedy, C., Harkness, J., 2011. Sewage Treatment Plants Efficiencies in Removal of Sterols and Sterol Ratios as Indicators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Contamination Sources. Water, Air, and Soil Pollution 223, 1017–1031. </w:t>
      </w:r>
    </w:p>
    <w:p w14:paraId="10FD1B32" w14:textId="65F24BC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796F87">
        <w:rPr>
          <w:rFonts w:ascii="Century Schoolbook" w:hAnsi="Century Schoolbook" w:cs="Arial"/>
          <w:sz w:val="24"/>
          <w:szCs w:val="24"/>
          <w:lang w:val="en-GB"/>
        </w:rPr>
        <w:t>Galeron</w:t>
      </w:r>
      <w:proofErr w:type="spellEnd"/>
      <w:r w:rsidRPr="00796F87">
        <w:rPr>
          <w:rFonts w:ascii="Century Schoolbook" w:hAnsi="Century Schoolbook" w:cs="Arial"/>
          <w:sz w:val="24"/>
          <w:szCs w:val="24"/>
          <w:lang w:val="en-GB"/>
        </w:rPr>
        <w:t xml:space="preserve">, M., </w:t>
      </w:r>
      <w:proofErr w:type="spellStart"/>
      <w:r w:rsidRPr="00796F87">
        <w:rPr>
          <w:rFonts w:ascii="Century Schoolbook" w:hAnsi="Century Schoolbook" w:cs="Arial"/>
          <w:sz w:val="24"/>
          <w:szCs w:val="24"/>
          <w:lang w:val="en-GB"/>
        </w:rPr>
        <w:t>Amiraux</w:t>
      </w:r>
      <w:proofErr w:type="spellEnd"/>
      <w:r w:rsidRPr="00796F87">
        <w:rPr>
          <w:rFonts w:ascii="Century Schoolbook" w:hAnsi="Century Schoolbook" w:cs="Arial"/>
          <w:sz w:val="24"/>
          <w:szCs w:val="24"/>
          <w:lang w:val="en-GB"/>
        </w:rPr>
        <w:t xml:space="preserve">, R., </w:t>
      </w:r>
      <w:proofErr w:type="spellStart"/>
      <w:r w:rsidRPr="00796F87">
        <w:rPr>
          <w:rFonts w:ascii="Century Schoolbook" w:hAnsi="Century Schoolbook" w:cs="Arial"/>
          <w:sz w:val="24"/>
          <w:szCs w:val="24"/>
          <w:lang w:val="en-GB"/>
        </w:rPr>
        <w:t>Charriere</w:t>
      </w:r>
      <w:proofErr w:type="spellEnd"/>
      <w:r w:rsidRPr="00796F87">
        <w:rPr>
          <w:rFonts w:ascii="Century Schoolbook" w:hAnsi="Century Schoolbook" w:cs="Arial"/>
          <w:sz w:val="24"/>
          <w:szCs w:val="24"/>
          <w:lang w:val="en-GB"/>
        </w:rPr>
        <w:t xml:space="preserve">, B., </w:t>
      </w:r>
      <w:proofErr w:type="spellStart"/>
      <w:r w:rsidRPr="00796F87">
        <w:rPr>
          <w:rFonts w:ascii="Century Schoolbook" w:hAnsi="Century Schoolbook" w:cs="Arial"/>
          <w:sz w:val="24"/>
          <w:szCs w:val="24"/>
          <w:lang w:val="en-GB"/>
        </w:rPr>
        <w:t>Radakovitch</w:t>
      </w:r>
      <w:proofErr w:type="spellEnd"/>
      <w:r w:rsidRPr="00796F87">
        <w:rPr>
          <w:rFonts w:ascii="Century Schoolbook" w:hAnsi="Century Schoolbook" w:cs="Arial"/>
          <w:sz w:val="24"/>
          <w:szCs w:val="24"/>
          <w:lang w:val="en-GB"/>
        </w:rPr>
        <w:t xml:space="preserve">, O., </w:t>
      </w:r>
      <w:proofErr w:type="spellStart"/>
      <w:r w:rsidRPr="00796F87">
        <w:rPr>
          <w:rFonts w:ascii="Century Schoolbook" w:hAnsi="Century Schoolbook" w:cs="Arial"/>
          <w:sz w:val="24"/>
          <w:szCs w:val="24"/>
          <w:lang w:val="en-GB"/>
        </w:rPr>
        <w:t>Raimbault</w:t>
      </w:r>
      <w:proofErr w:type="spellEnd"/>
      <w:r w:rsidRPr="00796F87">
        <w:rPr>
          <w:rFonts w:ascii="Century Schoolbook" w:hAnsi="Century Schoolbook" w:cs="Arial"/>
          <w:sz w:val="24"/>
          <w:szCs w:val="24"/>
          <w:lang w:val="en-GB"/>
        </w:rPr>
        <w: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proofErr w:type="spellStart"/>
      <w:r w:rsidR="003E3B1F" w:rsidRPr="00796F87">
        <w:rPr>
          <w:rFonts w:ascii="Century Schoolbook" w:hAnsi="Century Schoolbook" w:cs="Arial"/>
          <w:sz w:val="24"/>
          <w:szCs w:val="24"/>
          <w:lang w:val="en-GB"/>
        </w:rPr>
        <w:t>Lagadec</w:t>
      </w:r>
      <w:proofErr w:type="spellEnd"/>
      <w:r w:rsidR="003E3B1F" w:rsidRPr="00796F87">
        <w:rPr>
          <w:rFonts w:ascii="Century Schoolbook" w:hAnsi="Century Schoolbook" w:cs="Arial"/>
          <w:sz w:val="24"/>
          <w:szCs w:val="24"/>
          <w:lang w:val="en-GB"/>
        </w:rPr>
        <w:t xml:space="preserve">, V., </w:t>
      </w:r>
      <w:proofErr w:type="spellStart"/>
      <w:r w:rsidR="003047B2" w:rsidRPr="00796F87">
        <w:rPr>
          <w:rFonts w:ascii="Century Schoolbook" w:hAnsi="Century Schoolbook" w:cs="Arial"/>
          <w:sz w:val="24"/>
          <w:szCs w:val="24"/>
          <w:lang w:val="en-GB"/>
        </w:rPr>
        <w:t>Vaultier</w:t>
      </w:r>
      <w:proofErr w:type="spellEnd"/>
      <w:r w:rsidR="003047B2" w:rsidRPr="00796F87">
        <w:rPr>
          <w:rFonts w:ascii="Century Schoolbook" w:hAnsi="Century Schoolbook" w:cs="Arial"/>
          <w:sz w:val="24"/>
          <w:szCs w:val="24"/>
          <w:lang w:val="en-GB"/>
        </w:rPr>
        <w:t xml:space="preserve">, F., </w:t>
      </w:r>
      <w:proofErr w:type="spellStart"/>
      <w:r w:rsidR="003047B2" w:rsidRPr="00796F87">
        <w:rPr>
          <w:rFonts w:ascii="Century Schoolbook" w:hAnsi="Century Schoolbook" w:cs="Arial"/>
          <w:sz w:val="24"/>
          <w:szCs w:val="24"/>
          <w:lang w:val="en-GB"/>
        </w:rPr>
        <w:t>Rontani</w:t>
      </w:r>
      <w:proofErr w:type="spellEnd"/>
      <w:r w:rsidR="003047B2" w:rsidRPr="00796F87">
        <w:rPr>
          <w:rFonts w:ascii="Century Schoolbook" w:hAnsi="Century Schoolbook" w:cs="Arial"/>
          <w:sz w:val="24"/>
          <w:szCs w:val="24"/>
          <w:lang w:val="en-GB"/>
        </w:rPr>
        <w:t>,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Seasonal survey of 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Gonzalez</w:t>
      </w:r>
      <w:proofErr w:type="spellEnd"/>
      <w:r w:rsidRPr="002C40F0">
        <w:rPr>
          <w:rFonts w:ascii="Century Schoolbook" w:hAnsi="Century Schoolbook" w:cs="Arial"/>
          <w:sz w:val="24"/>
          <w:szCs w:val="24"/>
        </w:rPr>
        <w:t>-O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 xml:space="preserve">Short-term </w:t>
      </w:r>
      <w:proofErr w:type="spellStart"/>
      <w:r w:rsidR="00627A5E" w:rsidRPr="002C40F0">
        <w:rPr>
          <w:rFonts w:ascii="Century Schoolbook" w:hAnsi="Century Schoolbook" w:cs="Arial"/>
          <w:sz w:val="24"/>
          <w:szCs w:val="24"/>
          <w:lang w:val="en-GB"/>
        </w:rPr>
        <w:t>Spatio</w:t>
      </w:r>
      <w:proofErr w:type="spellEnd"/>
      <w:r w:rsidR="00627A5E" w:rsidRPr="002C40F0">
        <w:rPr>
          <w:rFonts w:ascii="Century Schoolbook" w:hAnsi="Century Schoolbook" w:cs="Arial"/>
          <w:sz w:val="24"/>
          <w:szCs w:val="24"/>
          <w:lang w:val="en-GB"/>
        </w:rPr>
        <w:t>-temporal Changes in Urban Pollution by Means of Faecal Sterols Analysis. Marine Pollution Bulletin 36, 868–875.</w:t>
      </w:r>
    </w:p>
    <w:p w14:paraId="48846F99"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Grimalt</w:t>
      </w:r>
      <w:proofErr w:type="spellEnd"/>
      <w:r w:rsidRPr="002C40F0">
        <w:rPr>
          <w:rFonts w:ascii="Century Schoolbook" w:hAnsi="Century Schoolbook" w:cs="Arial"/>
          <w:sz w:val="24"/>
          <w:szCs w:val="24"/>
          <w:lang w:val="en-GB"/>
        </w:rPr>
        <w:t xml:space="preserve">, J., </w:t>
      </w:r>
      <w:proofErr w:type="spellStart"/>
      <w:r w:rsidRPr="002C40F0">
        <w:rPr>
          <w:rFonts w:ascii="Century Schoolbook" w:hAnsi="Century Schoolbook" w:cs="Arial"/>
          <w:sz w:val="24"/>
          <w:szCs w:val="24"/>
          <w:lang w:val="en-GB"/>
        </w:rPr>
        <w:t>Ferninder</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Bayona</w:t>
      </w:r>
      <w:proofErr w:type="spellEnd"/>
      <w:r w:rsidRPr="002C40F0">
        <w:rPr>
          <w:rFonts w:ascii="Century Schoolbook" w:hAnsi="Century Schoolbook" w:cs="Arial"/>
          <w:sz w:val="24"/>
          <w:szCs w:val="24"/>
          <w:lang w:val="en-GB"/>
        </w:rPr>
        <w:t xml:space="preserve">, J.M., </w:t>
      </w:r>
      <w:proofErr w:type="spellStart"/>
      <w:r w:rsidRPr="002C40F0">
        <w:rPr>
          <w:rFonts w:ascii="Century Schoolbook" w:hAnsi="Century Schoolbook" w:cs="Arial"/>
          <w:sz w:val="24"/>
          <w:szCs w:val="24"/>
          <w:lang w:val="en-GB"/>
        </w:rPr>
        <w:t>Albaigis</w:t>
      </w:r>
      <w:proofErr w:type="spellEnd"/>
      <w:r w:rsidRPr="002C40F0">
        <w:rPr>
          <w:rFonts w:ascii="Century Schoolbook" w:hAnsi="Century Schoolbook" w:cs="Arial"/>
          <w:sz w:val="24"/>
          <w:szCs w:val="24"/>
          <w:lang w:val="en-GB"/>
        </w:rPr>
        <w:t xml:space="preserve">, J., 1990. Assessment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and Ketones as Indicators of Urban Sewage Inputs to Coastal Waters. Environmental Science and Technology 1, 357–363.</w:t>
      </w:r>
    </w:p>
    <w:p w14:paraId="1BBA0A64"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Hedges, J.I., </w:t>
      </w:r>
      <w:proofErr w:type="spellStart"/>
      <w:r w:rsidRPr="002C40F0">
        <w:rPr>
          <w:rFonts w:ascii="Century Schoolbook" w:hAnsi="Century Schoolbook" w:cs="Arial"/>
          <w:sz w:val="24"/>
          <w:szCs w:val="24"/>
          <w:lang w:val="en-US"/>
        </w:rPr>
        <w:t>Keil</w:t>
      </w:r>
      <w:proofErr w:type="spellEnd"/>
      <w:r w:rsidRPr="002C40F0">
        <w:rPr>
          <w:rFonts w:ascii="Century Schoolbook" w:hAnsi="Century Schoolbook" w:cs="Arial"/>
          <w:sz w:val="24"/>
          <w:szCs w:val="24"/>
          <w:lang w:val="en-US"/>
        </w:rPr>
        <w:t>, R.G., 1995. Sedimentary organic matter preservation: an assessment and speculative synthesis. Marine Chemistry 49, 81–115.</w:t>
      </w:r>
    </w:p>
    <w:p w14:paraId="4B2D4E95"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Helmer, R., </w:t>
      </w:r>
      <w:proofErr w:type="spellStart"/>
      <w:r w:rsidRPr="002C40F0">
        <w:rPr>
          <w:rFonts w:ascii="Century Schoolbook" w:hAnsi="Century Schoolbook" w:cs="Arial"/>
          <w:sz w:val="24"/>
          <w:szCs w:val="24"/>
          <w:lang w:val="en-US"/>
        </w:rPr>
        <w:t>Hespanhol</w:t>
      </w:r>
      <w:proofErr w:type="spellEnd"/>
      <w:r w:rsidRPr="002C40F0">
        <w:rPr>
          <w:rFonts w:ascii="Century Schoolbook" w:hAnsi="Century Schoolbook" w:cs="Arial"/>
          <w:sz w:val="24"/>
          <w:szCs w:val="24"/>
          <w:lang w:val="en-US"/>
        </w:rPr>
        <w:t xml:space="preserve">, I., 1997. Water Pollution Control - A Guide to the Use of Water Quality Management Principles. F &amp; FN </w:t>
      </w:r>
      <w:proofErr w:type="spellStart"/>
      <w:r w:rsidRPr="002C40F0">
        <w:rPr>
          <w:rFonts w:ascii="Century Schoolbook" w:hAnsi="Century Schoolbook" w:cs="Arial"/>
          <w:sz w:val="24"/>
          <w:szCs w:val="24"/>
          <w:lang w:val="en-US"/>
        </w:rPr>
        <w:t>Spon</w:t>
      </w:r>
      <w:proofErr w:type="spellEnd"/>
      <w:r w:rsidRPr="002C40F0">
        <w:rPr>
          <w:rFonts w:ascii="Century Schoolbook" w:hAnsi="Century Schoolbook" w:cs="Arial"/>
          <w:sz w:val="24"/>
          <w:szCs w:val="24"/>
          <w:lang w:val="en-US"/>
        </w:rPr>
        <w:t>, London.</w:t>
      </w:r>
    </w:p>
    <w:p w14:paraId="242C8312"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US"/>
        </w:rPr>
        <w:t xml:space="preserve">Huang, W.Y., </w:t>
      </w:r>
      <w:proofErr w:type="spellStart"/>
      <w:r w:rsidRPr="002C40F0">
        <w:rPr>
          <w:rFonts w:ascii="Century Schoolbook" w:hAnsi="Century Schoolbook" w:cs="Arial"/>
          <w:sz w:val="24"/>
          <w:szCs w:val="24"/>
          <w:lang w:val="en-US"/>
        </w:rPr>
        <w:t>Meinschein</w:t>
      </w:r>
      <w:proofErr w:type="spellEnd"/>
      <w:r w:rsidRPr="002C40F0">
        <w:rPr>
          <w:rFonts w:ascii="Century Schoolbook" w:hAnsi="Century Schoolbook" w:cs="Arial"/>
          <w:sz w:val="24"/>
          <w:szCs w:val="24"/>
          <w:lang w:val="en-US"/>
        </w:rPr>
        <w:t xml:space="preserve">, W.G., 1979. </w:t>
      </w:r>
      <w:proofErr w:type="spellStart"/>
      <w:r w:rsidRPr="002C40F0">
        <w:rPr>
          <w:rFonts w:ascii="Century Schoolbook" w:hAnsi="Century Schoolbook" w:cs="Arial"/>
          <w:sz w:val="24"/>
          <w:szCs w:val="24"/>
        </w:rPr>
        <w:t>Sterols</w:t>
      </w:r>
      <w:proofErr w:type="spellEnd"/>
      <w:r w:rsidRPr="002C40F0">
        <w:rPr>
          <w:rFonts w:ascii="Century Schoolbook" w:hAnsi="Century Schoolbook" w:cs="Arial"/>
          <w:sz w:val="24"/>
          <w:szCs w:val="24"/>
        </w:rPr>
        <w:t xml:space="preserve"> as </w:t>
      </w:r>
      <w:proofErr w:type="spellStart"/>
      <w:r w:rsidRPr="002C40F0">
        <w:rPr>
          <w:rFonts w:ascii="Century Schoolbook" w:hAnsi="Century Schoolbook" w:cs="Arial"/>
          <w:sz w:val="24"/>
          <w:szCs w:val="24"/>
        </w:rPr>
        <w:t>ecological</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indicators</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43, 739-745</w:t>
      </w:r>
    </w:p>
    <w:p w14:paraId="5AAD1451"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rPr>
        <w:t xml:space="preserve">Jaime, P., Menéndez, A.N., 2002, Análisis del Régimen Hidrológico de los Ríos Paraná y Uruguay, </w:t>
      </w:r>
      <w:proofErr w:type="spellStart"/>
      <w:r w:rsidRPr="002C40F0">
        <w:rPr>
          <w:rFonts w:ascii="Century Schoolbook" w:hAnsi="Century Schoolbook" w:cs="Arial"/>
          <w:sz w:val="24"/>
          <w:szCs w:val="24"/>
        </w:rPr>
        <w:t>Report</w:t>
      </w:r>
      <w:proofErr w:type="spellEnd"/>
      <w:r w:rsidRPr="002C40F0">
        <w:rPr>
          <w:rFonts w:ascii="Century Schoolbook" w:hAnsi="Century Schoolbook" w:cs="Arial"/>
          <w:sz w:val="24"/>
          <w:szCs w:val="24"/>
        </w:rPr>
        <w:t xml:space="preserve"> INA-LHA 05-216-02, FREPLATA, Buenos Aires.</w:t>
      </w:r>
    </w:p>
    <w:p w14:paraId="3CF14BE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Jeng</w:t>
      </w:r>
      <w:proofErr w:type="spellEnd"/>
      <w:r w:rsidRPr="002C40F0">
        <w:rPr>
          <w:rFonts w:ascii="Century Schoolbook" w:hAnsi="Century Schoolbook" w:cs="Arial"/>
          <w:sz w:val="24"/>
          <w:szCs w:val="24"/>
          <w:lang w:val="en-GB"/>
        </w:rPr>
        <w:t xml:space="preserve">, W., Han, B., 1994. Sedimentary </w:t>
      </w:r>
      <w:proofErr w:type="spellStart"/>
      <w:r w:rsidRPr="002C40F0">
        <w:rPr>
          <w:rFonts w:ascii="Century Schoolbook" w:hAnsi="Century Schoolbook" w:cs="Arial"/>
          <w:sz w:val="24"/>
          <w:szCs w:val="24"/>
          <w:lang w:val="en-GB"/>
        </w:rPr>
        <w:t>Coprostanoi</w:t>
      </w:r>
      <w:proofErr w:type="spellEnd"/>
      <w:r w:rsidRPr="002C40F0">
        <w:rPr>
          <w:rFonts w:ascii="Century Schoolbook" w:hAnsi="Century Schoolbook" w:cs="Arial"/>
          <w:sz w:val="24"/>
          <w:szCs w:val="24"/>
          <w:lang w:val="en-GB"/>
        </w:rPr>
        <w:t xml:space="preserve"> in Kaohsiung Harbour and the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Estuary. Marine Pollution Bulletin 28, 494–499.</w:t>
      </w:r>
    </w:p>
    <w:p w14:paraId="0FF9CD04"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Jeng</w:t>
      </w:r>
      <w:proofErr w:type="spellEnd"/>
      <w:r w:rsidRPr="002C40F0">
        <w:rPr>
          <w:rFonts w:ascii="Century Schoolbook" w:hAnsi="Century Schoolbook" w:cs="Arial"/>
          <w:sz w:val="24"/>
          <w:szCs w:val="24"/>
          <w:lang w:val="en-GB"/>
        </w:rPr>
        <w:t xml:space="preserve">, W., Han, B., 1996.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a Sediment Core from the Anoxic Tan-</w:t>
      </w:r>
      <w:proofErr w:type="spellStart"/>
      <w:r w:rsidRPr="002C40F0">
        <w:rPr>
          <w:rFonts w:ascii="Century Schoolbook" w:hAnsi="Century Schoolbook" w:cs="Arial"/>
          <w:sz w:val="24"/>
          <w:szCs w:val="24"/>
          <w:lang w:val="en-GB"/>
        </w:rPr>
        <w:t>Shui</w:t>
      </w:r>
      <w:proofErr w:type="spellEnd"/>
      <w:r w:rsidRPr="002C40F0">
        <w:rPr>
          <w:rFonts w:ascii="Century Schoolbook" w:hAnsi="Century Schoolbook" w:cs="Arial"/>
          <w:sz w:val="24"/>
          <w:szCs w:val="24"/>
          <w:lang w:val="en-GB"/>
        </w:rPr>
        <w:t xml:space="preserve"> </w:t>
      </w:r>
      <w:proofErr w:type="gramStart"/>
      <w:r w:rsidRPr="002C40F0">
        <w:rPr>
          <w:rFonts w:ascii="Century Schoolbook" w:hAnsi="Century Schoolbook" w:cs="Arial"/>
          <w:sz w:val="24"/>
          <w:szCs w:val="24"/>
          <w:lang w:val="en-GB"/>
        </w:rPr>
        <w:t>Estuary ,</w:t>
      </w:r>
      <w:proofErr w:type="gramEnd"/>
      <w:r w:rsidRPr="002C40F0">
        <w:rPr>
          <w:rFonts w:ascii="Century Schoolbook" w:hAnsi="Century Schoolbook" w:cs="Arial"/>
          <w:sz w:val="24"/>
          <w:szCs w:val="24"/>
          <w:lang w:val="en-GB"/>
        </w:rPr>
        <w:t xml:space="preserve"> Taiwan. Estuarine, Coastal and Shelf Science 42, 727–735.</w:t>
      </w:r>
    </w:p>
    <w:p w14:paraId="7D3ABBBC"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Jeng</w:t>
      </w:r>
      <w:proofErr w:type="spellEnd"/>
      <w:r w:rsidRPr="002C40F0">
        <w:rPr>
          <w:rFonts w:ascii="Century Schoolbook" w:hAnsi="Century Schoolbook" w:cs="Arial"/>
          <w:sz w:val="24"/>
          <w:szCs w:val="24"/>
          <w:lang w:val="en-US"/>
        </w:rPr>
        <w:t xml:space="preserve">, W., Kao, S., 2002. Lipids in suspended matter from the human-disturbed </w:t>
      </w:r>
      <w:proofErr w:type="spellStart"/>
      <w:r w:rsidRPr="002C40F0">
        <w:rPr>
          <w:rFonts w:ascii="Century Schoolbook" w:hAnsi="Century Schoolbook" w:cs="Arial"/>
          <w:sz w:val="24"/>
          <w:szCs w:val="24"/>
          <w:lang w:val="en-US"/>
        </w:rPr>
        <w:t>Lanyang</w:t>
      </w:r>
      <w:proofErr w:type="spellEnd"/>
      <w:r w:rsidRPr="002C40F0">
        <w:rPr>
          <w:rFonts w:ascii="Century Schoolbook" w:hAnsi="Century Schoolbook" w:cs="Arial"/>
          <w:sz w:val="24"/>
          <w:szCs w:val="24"/>
          <w:lang w:val="en-US"/>
        </w:rPr>
        <w:t xml:space="preserve"> </w:t>
      </w:r>
      <w:proofErr w:type="gramStart"/>
      <w:r w:rsidRPr="002C40F0">
        <w:rPr>
          <w:rFonts w:ascii="Century Schoolbook" w:hAnsi="Century Schoolbook" w:cs="Arial"/>
          <w:sz w:val="24"/>
          <w:szCs w:val="24"/>
          <w:lang w:val="en-US"/>
        </w:rPr>
        <w:t>River ,</w:t>
      </w:r>
      <w:proofErr w:type="gramEnd"/>
      <w:r w:rsidRPr="002C40F0">
        <w:rPr>
          <w:rFonts w:ascii="Century Schoolbook" w:hAnsi="Century Schoolbook" w:cs="Arial"/>
          <w:sz w:val="24"/>
          <w:szCs w:val="24"/>
          <w:lang w:val="en-US"/>
        </w:rPr>
        <w:t xml:space="preserve"> northeastern Taiwan. Environmental Geology 43, 138–144. </w:t>
      </w:r>
    </w:p>
    <w:p w14:paraId="51411E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Keller, S., </w:t>
      </w:r>
      <w:proofErr w:type="spellStart"/>
      <w:r w:rsidRPr="002C40F0">
        <w:rPr>
          <w:rFonts w:ascii="Century Schoolbook" w:hAnsi="Century Schoolbook" w:cs="Arial"/>
          <w:sz w:val="24"/>
          <w:szCs w:val="24"/>
          <w:lang w:val="en-US"/>
        </w:rPr>
        <w:t>Jahreis</w:t>
      </w:r>
      <w:proofErr w:type="spellEnd"/>
      <w:r w:rsidRPr="002C40F0">
        <w:rPr>
          <w:rFonts w:ascii="Century Schoolbook" w:hAnsi="Century Schoolbook" w:cs="Arial"/>
          <w:sz w:val="24"/>
          <w:szCs w:val="24"/>
          <w:lang w:val="en-US"/>
        </w:rPr>
        <w:t xml:space="preserve">, G., 2004. Determination of </w:t>
      </w:r>
      <w:proofErr w:type="spellStart"/>
      <w:r w:rsidRPr="002C40F0">
        <w:rPr>
          <w:rFonts w:ascii="Century Schoolbook" w:hAnsi="Century Schoolbook" w:cs="Arial"/>
          <w:sz w:val="24"/>
          <w:szCs w:val="24"/>
          <w:lang w:val="en-US"/>
        </w:rPr>
        <w:t>underivatised</w:t>
      </w:r>
      <w:proofErr w:type="spellEnd"/>
      <w:r w:rsidRPr="002C40F0">
        <w:rPr>
          <w:rFonts w:ascii="Century Schoolbook" w:hAnsi="Century Schoolbook" w:cs="Arial"/>
          <w:sz w:val="24"/>
          <w:szCs w:val="24"/>
          <w:lang w:val="en-US"/>
        </w:rPr>
        <w:t xml:space="preserve"> sterols and bile acid </w:t>
      </w:r>
      <w:proofErr w:type="spellStart"/>
      <w:r w:rsidRPr="002C40F0">
        <w:rPr>
          <w:rFonts w:ascii="Century Schoolbook" w:hAnsi="Century Schoolbook" w:cs="Arial"/>
          <w:sz w:val="24"/>
          <w:szCs w:val="24"/>
          <w:lang w:val="en-US"/>
        </w:rPr>
        <w:t>trimethyl</w:t>
      </w:r>
      <w:proofErr w:type="spellEnd"/>
      <w:r w:rsidRPr="002C40F0">
        <w:rPr>
          <w:rFonts w:ascii="Century Schoolbook" w:hAnsi="Century Schoolbook" w:cs="Arial"/>
          <w:sz w:val="24"/>
          <w:szCs w:val="24"/>
          <w:lang w:val="en-US"/>
        </w:rPr>
        <w:t xml:space="preserve"> silyl ether methyl esters by gas chromatography–mass spectrometry–single ion monitoring in </w:t>
      </w:r>
      <w:proofErr w:type="spellStart"/>
      <w:r w:rsidRPr="002C40F0">
        <w:rPr>
          <w:rFonts w:ascii="Century Schoolbook" w:hAnsi="Century Schoolbook" w:cs="Arial"/>
          <w:sz w:val="24"/>
          <w:szCs w:val="24"/>
          <w:lang w:val="en-US"/>
        </w:rPr>
        <w:t>faeces</w:t>
      </w:r>
      <w:proofErr w:type="spellEnd"/>
      <w:r w:rsidRPr="002C40F0">
        <w:rPr>
          <w:rFonts w:ascii="Century Schoolbook" w:hAnsi="Century Schoolbook" w:cs="Arial"/>
          <w:sz w:val="24"/>
          <w:szCs w:val="24"/>
          <w:lang w:val="en-US"/>
        </w:rPr>
        <w:t>. Journal of Chromatography B 813, 199–207.</w:t>
      </w:r>
    </w:p>
    <w:p w14:paraId="4A4469C3"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Kelly, A.G., 1995. Accumulation and persistence of pesticides and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at the </w:t>
      </w:r>
      <w:proofErr w:type="spellStart"/>
      <w:r w:rsidRPr="002C40F0">
        <w:rPr>
          <w:rFonts w:ascii="Century Schoolbook" w:hAnsi="Century Schoolbook" w:cs="Arial"/>
          <w:sz w:val="24"/>
          <w:szCs w:val="24"/>
          <w:lang w:val="en-US"/>
        </w:rPr>
        <w:t>Garroch</w:t>
      </w:r>
      <w:proofErr w:type="spellEnd"/>
      <w:r w:rsidRPr="002C40F0">
        <w:rPr>
          <w:rFonts w:ascii="Century Schoolbook" w:hAnsi="Century Schoolbook" w:cs="Arial"/>
          <w:sz w:val="24"/>
          <w:szCs w:val="24"/>
          <w:lang w:val="en-US"/>
        </w:rPr>
        <w:t xml:space="preserve"> Head sewage sludge disposal site, Firth of Clyde. Environmental Pollution 88, 207–217.</w:t>
      </w:r>
    </w:p>
    <w:p w14:paraId="3D9A2D6A" w14:textId="643F6D3B" w:rsidR="00627A5E" w:rsidRDefault="00627A5E" w:rsidP="00B06D86">
      <w:pPr>
        <w:spacing w:line="480" w:lineRule="auto"/>
        <w:ind w:left="709" w:hanging="709"/>
        <w:rPr>
          <w:ins w:id="785" w:author="ERIC SPERANZA" w:date="2017-10-24T18:09:00Z"/>
          <w:rFonts w:ascii="Century Schoolbook" w:hAnsi="Century Schoolbook" w:cs="Arial"/>
          <w:sz w:val="24"/>
          <w:szCs w:val="24"/>
          <w:lang w:val="en-GB"/>
        </w:rPr>
      </w:pPr>
      <w:r w:rsidRPr="002C40F0">
        <w:rPr>
          <w:rFonts w:ascii="Century Schoolbook" w:hAnsi="Century Schoolbook" w:cs="Arial"/>
          <w:sz w:val="24"/>
          <w:szCs w:val="24"/>
          <w:lang w:val="en-GB"/>
        </w:rPr>
        <w:t>Kelly</w:t>
      </w:r>
      <w:ins w:id="786" w:author="ERIC SPERANZA" w:date="2017-10-24T18:10:00Z">
        <w:r w:rsidR="00EE418E">
          <w:rPr>
            <w:rFonts w:ascii="Century Schoolbook" w:hAnsi="Century Schoolbook" w:cs="Arial"/>
            <w:sz w:val="24"/>
            <w:szCs w:val="24"/>
            <w:lang w:val="en-GB"/>
          </w:rPr>
          <w:t>,</w:t>
        </w:r>
      </w:ins>
      <w:del w:id="787" w:author="ERIC SPERANZA" w:date="2017-10-24T18:10:00Z">
        <w:r w:rsidRPr="002C40F0" w:rsidDel="00EE418E">
          <w:rPr>
            <w:rFonts w:ascii="Century Schoolbook" w:hAnsi="Century Schoolbook" w:cs="Arial"/>
            <w:sz w:val="24"/>
            <w:szCs w:val="24"/>
            <w:lang w:val="en-GB"/>
          </w:rPr>
          <w:delText>.</w:delText>
        </w:r>
      </w:del>
      <w:r w:rsidRPr="002C40F0">
        <w:rPr>
          <w:rFonts w:ascii="Century Schoolbook" w:hAnsi="Century Schoolbook" w:cs="Arial"/>
          <w:sz w:val="24"/>
          <w:szCs w:val="24"/>
          <w:lang w:val="en-GB"/>
        </w:rPr>
        <w:t xml:space="preserve">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60C2F04B" w14:textId="32905362" w:rsidR="00D47041" w:rsidRPr="002C40F0" w:rsidRDefault="00D47041" w:rsidP="00EE418E">
      <w:pPr>
        <w:spacing w:line="480" w:lineRule="auto"/>
        <w:ind w:left="709" w:hanging="709"/>
        <w:rPr>
          <w:rFonts w:ascii="Century Schoolbook" w:hAnsi="Century Schoolbook" w:cs="Arial"/>
          <w:sz w:val="24"/>
          <w:szCs w:val="24"/>
          <w:lang w:val="en-GB"/>
        </w:rPr>
      </w:pPr>
      <w:ins w:id="788" w:author="ERIC SPERANZA" w:date="2017-10-24T18:09:00Z">
        <w:r w:rsidRPr="00D47041">
          <w:rPr>
            <w:rFonts w:ascii="Century Schoolbook" w:hAnsi="Century Schoolbook" w:cs="Arial"/>
            <w:sz w:val="24"/>
            <w:szCs w:val="24"/>
            <w:lang w:val="en-GB"/>
          </w:rPr>
          <w:t>Kress</w:t>
        </w:r>
        <w:r w:rsidR="00EE418E">
          <w:rPr>
            <w:rFonts w:ascii="Century Schoolbook" w:hAnsi="Century Schoolbook" w:cs="Arial"/>
            <w:sz w:val="24"/>
            <w:szCs w:val="24"/>
            <w:lang w:val="en-GB"/>
          </w:rPr>
          <w:t xml:space="preserve">, N., </w:t>
        </w:r>
        <w:proofErr w:type="spellStart"/>
        <w:r w:rsidRPr="00D47041">
          <w:rPr>
            <w:rFonts w:ascii="Century Schoolbook" w:hAnsi="Century Schoolbook" w:cs="Arial"/>
            <w:sz w:val="24"/>
            <w:szCs w:val="24"/>
            <w:lang w:val="en-GB"/>
          </w:rPr>
          <w:t>Shoham-Frider</w:t>
        </w:r>
      </w:ins>
      <w:proofErr w:type="spellEnd"/>
      <w:ins w:id="789" w:author="ERIC SPERANZA" w:date="2017-10-24T18:10:00Z">
        <w:r w:rsidR="00EE418E">
          <w:rPr>
            <w:rFonts w:ascii="Century Schoolbook" w:hAnsi="Century Schoolbook" w:cs="Arial"/>
            <w:sz w:val="24"/>
            <w:szCs w:val="24"/>
            <w:lang w:val="en-GB"/>
          </w:rPr>
          <w:t xml:space="preserve">, E., </w:t>
        </w:r>
      </w:ins>
      <w:proofErr w:type="spellStart"/>
      <w:ins w:id="790" w:author="ERIC SPERANZA" w:date="2017-10-24T18:09:00Z">
        <w:r w:rsidRPr="00D47041">
          <w:rPr>
            <w:rFonts w:ascii="Century Schoolbook" w:hAnsi="Century Schoolbook" w:cs="Arial"/>
            <w:sz w:val="24"/>
            <w:szCs w:val="24"/>
            <w:lang w:val="en-GB"/>
          </w:rPr>
          <w:t>Galil</w:t>
        </w:r>
      </w:ins>
      <w:proofErr w:type="spellEnd"/>
      <w:ins w:id="791" w:author="ERIC SPERANZA" w:date="2017-10-24T18:10:00Z">
        <w:r w:rsidR="00EE418E">
          <w:rPr>
            <w:rFonts w:ascii="Century Schoolbook" w:hAnsi="Century Schoolbook" w:cs="Arial"/>
            <w:sz w:val="24"/>
            <w:szCs w:val="24"/>
            <w:lang w:val="en-GB"/>
          </w:rPr>
          <w:t xml:space="preserve">, B.S., 2016. </w:t>
        </w:r>
      </w:ins>
      <w:ins w:id="792" w:author="ERIC SPERANZA" w:date="2017-10-24T18:09:00Z">
        <w:r w:rsidRPr="00D47041">
          <w:rPr>
            <w:rFonts w:ascii="Century Schoolbook" w:hAnsi="Century Schoolbook" w:cs="Arial"/>
            <w:sz w:val="24"/>
            <w:szCs w:val="24"/>
            <w:lang w:val="en-GB"/>
          </w:rPr>
          <w:t>Twenty two years of sewage sludge marine disposal monitoring in the Eastern Mediterranean Sea: Impact on sediment quality and infauna and the response to load reduction</w:t>
        </w:r>
      </w:ins>
      <w:ins w:id="793" w:author="ERIC SPERANZA" w:date="2017-10-24T18:11:00Z">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Marine Pollution Bulletin</w:t>
        </w:r>
        <w:r w:rsidR="00EE418E">
          <w:rPr>
            <w:rFonts w:ascii="Century Schoolbook" w:hAnsi="Century Schoolbook" w:cs="Arial"/>
            <w:sz w:val="24"/>
            <w:szCs w:val="24"/>
            <w:lang w:val="en-GB"/>
          </w:rPr>
          <w:t xml:space="preserve"> </w:t>
        </w:r>
        <w:r w:rsidR="00EE418E" w:rsidRPr="00EE418E">
          <w:rPr>
            <w:rFonts w:ascii="Century Schoolbook" w:hAnsi="Century Schoolbook" w:cs="Arial"/>
            <w:sz w:val="24"/>
            <w:szCs w:val="24"/>
            <w:lang w:val="en-GB"/>
          </w:rPr>
          <w:t>110, 99-111</w:t>
        </w:r>
        <w:r w:rsidR="00EE418E">
          <w:rPr>
            <w:rFonts w:ascii="Century Schoolbook" w:hAnsi="Century Schoolbook" w:cs="Arial"/>
            <w:sz w:val="24"/>
            <w:szCs w:val="24"/>
            <w:lang w:val="en-GB"/>
          </w:rPr>
          <w:t>.</w:t>
        </w:r>
      </w:ins>
    </w:p>
    <w:p w14:paraId="5ECD1199"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Lahdelma</w:t>
      </w:r>
      <w:proofErr w:type="spellEnd"/>
      <w:r w:rsidRPr="002C40F0">
        <w:rPr>
          <w:rFonts w:ascii="Century Schoolbook" w:hAnsi="Century Schoolbook" w:cs="Arial"/>
          <w:sz w:val="24"/>
          <w:szCs w:val="24"/>
          <w:lang w:val="en-US"/>
        </w:rPr>
        <w:t xml:space="preserve">, I., </w:t>
      </w:r>
      <w:proofErr w:type="spellStart"/>
      <w:r w:rsidRPr="002C40F0">
        <w:rPr>
          <w:rFonts w:ascii="Century Schoolbook" w:hAnsi="Century Schoolbook" w:cs="Arial"/>
          <w:sz w:val="24"/>
          <w:szCs w:val="24"/>
          <w:lang w:val="en-US"/>
        </w:rPr>
        <w:t>Oikari</w:t>
      </w:r>
      <w:proofErr w:type="spellEnd"/>
      <w:r w:rsidRPr="002C40F0">
        <w:rPr>
          <w:rFonts w:ascii="Century Schoolbook" w:hAnsi="Century Schoolbook" w:cs="Arial"/>
          <w:sz w:val="24"/>
          <w:szCs w:val="24"/>
          <w:lang w:val="en-US"/>
        </w:rPr>
        <w:t xml:space="preserve">, A., 2006. Stratigraphy of wood-derived sterols in sediments historically contaminated by pulp and paper mill effluents. Journal of </w:t>
      </w:r>
      <w:proofErr w:type="spellStart"/>
      <w:r w:rsidRPr="002C40F0">
        <w:rPr>
          <w:rFonts w:ascii="Century Schoolbook" w:hAnsi="Century Schoolbook" w:cs="Arial"/>
          <w:sz w:val="24"/>
          <w:szCs w:val="24"/>
          <w:lang w:val="en-US"/>
        </w:rPr>
        <w:t>Paleolimnology</w:t>
      </w:r>
      <w:proofErr w:type="spellEnd"/>
      <w:r w:rsidRPr="002C40F0">
        <w:rPr>
          <w:rFonts w:ascii="Century Schoolbook" w:hAnsi="Century Schoolbook" w:cs="Arial"/>
          <w:sz w:val="24"/>
          <w:szCs w:val="24"/>
          <w:lang w:val="en-US"/>
        </w:rPr>
        <w:t xml:space="preserve"> 35, 323–334. </w:t>
      </w:r>
    </w:p>
    <w:p w14:paraId="7C290F78"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 xml:space="preserve">The Geochemistry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Leeming</w:t>
      </w:r>
      <w:proofErr w:type="spellEnd"/>
      <w:r w:rsidRPr="002C40F0">
        <w:rPr>
          <w:rFonts w:ascii="Century Schoolbook" w:hAnsi="Century Schoolbook" w:cs="Arial"/>
          <w:sz w:val="24"/>
          <w:szCs w:val="24"/>
          <w:lang w:val="en-GB"/>
        </w:rPr>
        <w:t xml:space="preserve">, R., Ball, A., </w:t>
      </w:r>
      <w:proofErr w:type="spellStart"/>
      <w:r w:rsidRPr="002C40F0">
        <w:rPr>
          <w:rFonts w:ascii="Century Schoolbook" w:hAnsi="Century Schoolbook" w:cs="Arial"/>
          <w:sz w:val="24"/>
          <w:szCs w:val="24"/>
          <w:lang w:val="en-GB"/>
        </w:rPr>
        <w:t>Ashbolt</w:t>
      </w:r>
      <w:proofErr w:type="spellEnd"/>
      <w:r w:rsidRPr="002C40F0">
        <w:rPr>
          <w:rFonts w:ascii="Century Schoolbook" w:hAnsi="Century Schoolbook" w:cs="Arial"/>
          <w:sz w:val="24"/>
          <w:szCs w:val="24"/>
          <w:lang w:val="en-GB"/>
        </w:rPr>
        <w:t>, N., Nichols, P., 1996. Using faecal sterols from humans and animals to distinguish faecal pollution in receiving waters. Water Research 30, 2893-2900.</w:t>
      </w:r>
    </w:p>
    <w:p w14:paraId="084F8447"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Leeming</w:t>
      </w:r>
      <w:proofErr w:type="spellEnd"/>
      <w:r w:rsidRPr="002C40F0">
        <w:rPr>
          <w:rFonts w:ascii="Century Schoolbook" w:hAnsi="Century Schoolbook" w:cs="Arial"/>
          <w:sz w:val="24"/>
          <w:szCs w:val="24"/>
          <w:lang w:val="en-US"/>
        </w:rPr>
        <w:t xml:space="preserve">, R., Latham, V., Rayner, M., Nichols, P., 1997. Detecting and Distinguishing Sources of Sewage Pollution in Australian Inland and Coastal Waters and Sediments, In: </w:t>
      </w:r>
      <w:proofErr w:type="spellStart"/>
      <w:r w:rsidRPr="002C40F0">
        <w:rPr>
          <w:rFonts w:ascii="Century Schoolbook" w:hAnsi="Century Schoolbook" w:cs="Arial"/>
          <w:sz w:val="24"/>
          <w:szCs w:val="24"/>
          <w:lang w:val="en-US"/>
        </w:rPr>
        <w:t>Eganhouse</w:t>
      </w:r>
      <w:proofErr w:type="spellEnd"/>
      <w:r w:rsidRPr="002C40F0">
        <w:rPr>
          <w:rFonts w:ascii="Century Schoolbook" w:hAnsi="Century Schoolbook" w:cs="Arial"/>
          <w:sz w:val="24"/>
          <w:szCs w:val="24"/>
          <w:lang w:val="en-US"/>
        </w:rPr>
        <w:t>, R.P. (Ed.), Molecular Markers in Environmental Geochemistry, American Chemical Society, pp. 306–319.</w:t>
      </w:r>
    </w:p>
    <w:p w14:paraId="6D925A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Li, W., </w:t>
      </w:r>
      <w:proofErr w:type="spellStart"/>
      <w:r w:rsidRPr="002C40F0">
        <w:rPr>
          <w:rFonts w:ascii="Century Schoolbook" w:hAnsi="Century Schoolbook" w:cs="Arial"/>
          <w:sz w:val="24"/>
          <w:szCs w:val="24"/>
          <w:lang w:val="en-US"/>
        </w:rPr>
        <w:t>Dagaut</w:t>
      </w:r>
      <w:proofErr w:type="spellEnd"/>
      <w:r w:rsidRPr="002C40F0">
        <w:rPr>
          <w:rFonts w:ascii="Century Schoolbook" w:hAnsi="Century Schoolbook" w:cs="Arial"/>
          <w:sz w:val="24"/>
          <w:szCs w:val="24"/>
          <w:lang w:val="en-US"/>
        </w:rPr>
        <w:t xml:space="preserve">, J., </w:t>
      </w: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1995. The application of sterol biomarkers to the study of the sources of particulate organic matter in the Solo River system and </w:t>
      </w:r>
      <w:proofErr w:type="spellStart"/>
      <w:r w:rsidRPr="002C40F0">
        <w:rPr>
          <w:rFonts w:ascii="Century Schoolbook" w:hAnsi="Century Schoolbook" w:cs="Arial"/>
          <w:sz w:val="24"/>
          <w:szCs w:val="24"/>
          <w:lang w:val="en-US"/>
        </w:rPr>
        <w:t>and</w:t>
      </w:r>
      <w:proofErr w:type="spellEnd"/>
      <w:r w:rsidRPr="002C40F0">
        <w:rPr>
          <w:rFonts w:ascii="Century Schoolbook" w:hAnsi="Century Schoolbook" w:cs="Arial"/>
          <w:sz w:val="24"/>
          <w:szCs w:val="24"/>
          <w:lang w:val="en-US"/>
        </w:rPr>
        <w:t xml:space="preserve"> </w:t>
      </w:r>
      <w:proofErr w:type="spellStart"/>
      <w:r w:rsidRPr="002C40F0">
        <w:rPr>
          <w:rFonts w:ascii="Century Schoolbook" w:hAnsi="Century Schoolbook" w:cs="Arial"/>
          <w:sz w:val="24"/>
          <w:szCs w:val="24"/>
          <w:lang w:val="en-US"/>
        </w:rPr>
        <w:t>Serayu</w:t>
      </w:r>
      <w:proofErr w:type="spellEnd"/>
      <w:r w:rsidRPr="002C40F0">
        <w:rPr>
          <w:rFonts w:ascii="Century Schoolbook" w:hAnsi="Century Schoolbook" w:cs="Arial"/>
          <w:sz w:val="24"/>
          <w:szCs w:val="24"/>
          <w:lang w:val="en-US"/>
        </w:rPr>
        <w:t xml:space="preserve"> River, Java, Indonesia. Biogeochemistry 31, 139–154.</w:t>
      </w:r>
    </w:p>
    <w:p w14:paraId="22B16CF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Liebezeit</w:t>
      </w:r>
      <w:proofErr w:type="spellEnd"/>
      <w:r w:rsidRPr="002C40F0">
        <w:rPr>
          <w:rFonts w:ascii="Century Schoolbook" w:hAnsi="Century Schoolbook" w:cs="Arial"/>
          <w:sz w:val="24"/>
          <w:szCs w:val="24"/>
          <w:lang w:val="en-GB"/>
        </w:rPr>
        <w:t xml:space="preserve">, G., </w:t>
      </w:r>
      <w:proofErr w:type="spellStart"/>
      <w:r w:rsidRPr="002C40F0">
        <w:rPr>
          <w:rFonts w:ascii="Century Schoolbook" w:hAnsi="Century Schoolbook" w:cs="Arial"/>
          <w:sz w:val="24"/>
          <w:szCs w:val="24"/>
          <w:lang w:val="en-GB"/>
        </w:rPr>
        <w:t>Wöstmann</w:t>
      </w:r>
      <w:proofErr w:type="spellEnd"/>
      <w:r w:rsidRPr="002C40F0">
        <w:rPr>
          <w:rFonts w:ascii="Century Schoolbook" w:hAnsi="Century Schoolbook" w:cs="Arial"/>
          <w:sz w:val="24"/>
          <w:szCs w:val="24"/>
          <w:lang w:val="en-GB"/>
        </w:rPr>
        <w:t xml:space="preserve">, R., 2010.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in </w:t>
      </w:r>
      <w:proofErr w:type="spellStart"/>
      <w:r w:rsidRPr="002C40F0">
        <w:rPr>
          <w:rFonts w:ascii="Century Schoolbook" w:hAnsi="Century Schoolbook" w:cs="Arial"/>
          <w:sz w:val="24"/>
          <w:szCs w:val="24"/>
          <w:lang w:val="en-GB"/>
        </w:rPr>
        <w:t>Siak</w:t>
      </w:r>
      <w:proofErr w:type="spellEnd"/>
      <w:r w:rsidRPr="002C40F0">
        <w:rPr>
          <w:rFonts w:ascii="Century Schoolbook" w:hAnsi="Century Schoolbook" w:cs="Arial"/>
          <w:sz w:val="24"/>
          <w:szCs w:val="24"/>
          <w:lang w:val="en-GB"/>
        </w:rPr>
        <w:t xml:space="preserve"> River Sediments, E Sumatra, Indonesia. Bulletin of Environmental Contamination and Toxicology 85, 585–588.</w:t>
      </w:r>
    </w:p>
    <w:p w14:paraId="0BAE367F"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Lima da Costa, R., </w:t>
      </w:r>
      <w:proofErr w:type="spellStart"/>
      <w:r w:rsidRPr="002C40F0">
        <w:rPr>
          <w:rFonts w:ascii="Century Schoolbook" w:hAnsi="Century Schoolbook" w:cs="Arial"/>
          <w:sz w:val="24"/>
          <w:szCs w:val="24"/>
          <w:lang w:val="en-GB"/>
        </w:rPr>
        <w:t>Carreira</w:t>
      </w:r>
      <w:proofErr w:type="spellEnd"/>
      <w:r w:rsidRPr="002C40F0">
        <w:rPr>
          <w:rFonts w:ascii="Century Schoolbook" w:hAnsi="Century Schoolbook" w:cs="Arial"/>
          <w:sz w:val="24"/>
          <w:szCs w:val="24"/>
          <w:lang w:val="en-GB"/>
        </w:rPr>
        <w:t>, R.S., 2005. A comparison between faecal sterols and coliform counts in the investigation of sewage contamination in sediments. Brazilian Journal of Oceanography 53, 157-167.</w:t>
      </w:r>
    </w:p>
    <w:p w14:paraId="356D55CB" w14:textId="77777777" w:rsidR="00627A5E" w:rsidRPr="002C40F0" w:rsidRDefault="00627A5E" w:rsidP="00B06D86">
      <w:pPr>
        <w:spacing w:line="480" w:lineRule="auto"/>
        <w:ind w:left="709" w:hanging="709"/>
        <w:rPr>
          <w:rFonts w:ascii="Century Schoolbook" w:hAnsi="Century Schoolbook" w:cs="Arial"/>
          <w:noProof/>
          <w:sz w:val="24"/>
          <w:szCs w:val="24"/>
          <w:lang w:val="en-GB"/>
        </w:rPr>
      </w:pPr>
      <w:r w:rsidRPr="002C40F0">
        <w:rPr>
          <w:rFonts w:ascii="Century Schoolbook" w:hAnsi="Century Schoolbook" w:cs="Arial"/>
          <w:noProof/>
          <w:sz w:val="24"/>
          <w:szCs w:val="24"/>
          <w:lang w:val="en-GB"/>
        </w:rPr>
        <w:lastRenderedPageBreak/>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McCalley</w:t>
      </w:r>
      <w:proofErr w:type="spellEnd"/>
      <w:r w:rsidRPr="002C40F0">
        <w:rPr>
          <w:rFonts w:ascii="Century Schoolbook" w:hAnsi="Century Schoolbook" w:cs="Arial"/>
          <w:sz w:val="24"/>
          <w:szCs w:val="24"/>
          <w:lang w:val="en-US"/>
        </w:rPr>
        <w:t xml:space="preserve">, D.V, Cooke, M., </w:t>
      </w:r>
      <w:proofErr w:type="spellStart"/>
      <w:r w:rsidRPr="002C40F0">
        <w:rPr>
          <w:rFonts w:ascii="Century Schoolbook" w:hAnsi="Century Schoolbook" w:cs="Arial"/>
          <w:sz w:val="24"/>
          <w:szCs w:val="24"/>
          <w:lang w:val="en-US"/>
        </w:rPr>
        <w:t>Nickless</w:t>
      </w:r>
      <w:proofErr w:type="spellEnd"/>
      <w:r w:rsidRPr="002C40F0">
        <w:rPr>
          <w:rFonts w:ascii="Century Schoolbook" w:hAnsi="Century Schoolbook" w:cs="Arial"/>
          <w:sz w:val="24"/>
          <w:szCs w:val="24"/>
          <w:lang w:val="en-US"/>
        </w:rPr>
        <w:t>, G., 1981. Effect of sewage treatment on facial sterols. Water Research 15, 1019-1025.</w:t>
      </w:r>
    </w:p>
    <w:p w14:paraId="78F4B9B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Meyers, P.A., </w:t>
      </w:r>
      <w:proofErr w:type="spellStart"/>
      <w:r w:rsidRPr="002C40F0">
        <w:rPr>
          <w:rFonts w:ascii="Century Schoolbook" w:hAnsi="Century Schoolbook" w:cs="Arial"/>
          <w:sz w:val="24"/>
          <w:szCs w:val="24"/>
          <w:lang w:val="en-US"/>
        </w:rPr>
        <w:t>Ishiwatari</w:t>
      </w:r>
      <w:proofErr w:type="spellEnd"/>
      <w:r w:rsidRPr="002C40F0">
        <w:rPr>
          <w:rFonts w:ascii="Century Schoolbook" w:hAnsi="Century Schoolbook" w:cs="Arial"/>
          <w:sz w:val="24"/>
          <w:szCs w:val="24"/>
          <w:lang w:val="en-US"/>
        </w:rPr>
        <w:t>, R., 1993. Lacustrine organic geochemistry-an overview of indicators of organic matter sources and diagenesis in lake sediments. Organic Geochemistry 20, 867-900.</w:t>
      </w:r>
    </w:p>
    <w:p w14:paraId="5F85A953"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Milliman</w:t>
      </w:r>
      <w:proofErr w:type="spellEnd"/>
      <w:r w:rsidRPr="002C40F0">
        <w:rPr>
          <w:rFonts w:ascii="Century Schoolbook" w:hAnsi="Century Schoolbook" w:cs="Arial"/>
          <w:sz w:val="24"/>
          <w:szCs w:val="24"/>
          <w:lang w:val="en-GB"/>
        </w:rPr>
        <w:t>, J.D., Meade, R.H., 1983. World-wide delivery of river sediments to the oceans. The Journal of Geology 91, 1-21.</w:t>
      </w:r>
    </w:p>
    <w:p w14:paraId="25BDBB2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w:t>
      </w:r>
      <w:proofErr w:type="spellStart"/>
      <w:r w:rsidRPr="002C40F0">
        <w:rPr>
          <w:rFonts w:ascii="Century Schoolbook" w:hAnsi="Century Schoolbook" w:cs="Arial"/>
          <w:sz w:val="24"/>
          <w:szCs w:val="24"/>
          <w:lang w:val="en-GB"/>
        </w:rPr>
        <w:t>Simionato</w:t>
      </w:r>
      <w:proofErr w:type="spellEnd"/>
      <w:r w:rsidRPr="002C40F0">
        <w:rPr>
          <w:rFonts w:ascii="Century Schoolbook" w:hAnsi="Century Schoolbook" w:cs="Arial"/>
          <w:sz w:val="24"/>
          <w:szCs w:val="24"/>
          <w:lang w:val="en-GB"/>
        </w:rPr>
        <w:t xml:space="preserve">, C.G., </w:t>
      </w:r>
      <w:proofErr w:type="spellStart"/>
      <w:r w:rsidRPr="002C40F0">
        <w:rPr>
          <w:rFonts w:ascii="Century Schoolbook" w:hAnsi="Century Schoolbook" w:cs="Arial"/>
          <w:sz w:val="24"/>
          <w:szCs w:val="24"/>
          <w:lang w:val="en-GB"/>
        </w:rPr>
        <w:t>Gohin</w:t>
      </w:r>
      <w:proofErr w:type="spellEnd"/>
      <w:r w:rsidRPr="002C40F0">
        <w:rPr>
          <w:rFonts w:ascii="Century Schoolbook" w:hAnsi="Century Schoolbook" w:cs="Arial"/>
          <w:sz w:val="24"/>
          <w:szCs w:val="24"/>
          <w:lang w:val="en-GB"/>
        </w:rPr>
        <w:t xml:space="preserve">, F., </w:t>
      </w:r>
      <w:proofErr w:type="spellStart"/>
      <w:r w:rsidRPr="002C40F0">
        <w:rPr>
          <w:rFonts w:ascii="Century Schoolbook" w:hAnsi="Century Schoolbook" w:cs="Arial"/>
          <w:sz w:val="24"/>
          <w:szCs w:val="24"/>
          <w:lang w:val="en-GB"/>
        </w:rPr>
        <w:t>Cayocca</w:t>
      </w:r>
      <w:proofErr w:type="spellEnd"/>
      <w:r w:rsidRPr="002C40F0">
        <w:rPr>
          <w:rFonts w:ascii="Century Schoolbook" w:hAnsi="Century Schoolbook" w:cs="Arial"/>
          <w:sz w:val="24"/>
          <w:szCs w:val="24"/>
          <w:lang w:val="en-GB"/>
        </w:rPr>
        <w:t xml:space="preserve">, F., Luz Clara </w:t>
      </w:r>
      <w:proofErr w:type="spellStart"/>
      <w:r w:rsidRPr="002C40F0">
        <w:rPr>
          <w:rFonts w:ascii="Century Schoolbook" w:hAnsi="Century Schoolbook" w:cs="Arial"/>
          <w:sz w:val="24"/>
          <w:szCs w:val="24"/>
          <w:lang w:val="en-GB"/>
        </w:rPr>
        <w:t>Tejedor</w:t>
      </w:r>
      <w:proofErr w:type="spellEnd"/>
      <w:r w:rsidRPr="002C40F0">
        <w:rPr>
          <w:rFonts w:ascii="Century Schoolbook" w:hAnsi="Century Schoolbook" w:cs="Arial"/>
          <w:sz w:val="24"/>
          <w:szCs w:val="24"/>
          <w:lang w:val="en-GB"/>
        </w:rPr>
        <w:t xml:space="preserve">,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Bebbiano</w:t>
      </w:r>
      <w:proofErr w:type="spellEnd"/>
      <w:r w:rsidRPr="002C40F0">
        <w:rPr>
          <w:rFonts w:ascii="Century Schoolbook" w:hAnsi="Century Schoolbook" w:cs="Arial"/>
          <w:sz w:val="24"/>
          <w:szCs w:val="24"/>
          <w:lang w:val="en-GB"/>
        </w:rPr>
        <w:t xml:space="preserve">, M.J., 1997. Sewage Contamination Following an Accidental Spillage in the </w:t>
      </w:r>
      <w:proofErr w:type="gramStart"/>
      <w:r w:rsidRPr="002C40F0">
        <w:rPr>
          <w:rFonts w:ascii="Century Schoolbook" w:hAnsi="Century Schoolbook" w:cs="Arial"/>
          <w:sz w:val="24"/>
          <w:szCs w:val="24"/>
          <w:lang w:val="en-GB"/>
        </w:rPr>
        <w:t>Ria</w:t>
      </w:r>
      <w:proofErr w:type="gramEnd"/>
      <w:r w:rsidRPr="002C40F0">
        <w:rPr>
          <w:rFonts w:ascii="Century Schoolbook" w:hAnsi="Century Schoolbook" w:cs="Arial"/>
          <w:sz w:val="24"/>
          <w:szCs w:val="24"/>
          <w:lang w:val="en-GB"/>
        </w:rPr>
        <w:t xml:space="preserve"> Formosa, Portugal. Marine Pollution Bulletin 34, 163–170.</w:t>
      </w:r>
    </w:p>
    <w:p w14:paraId="7D3CD77B"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lastRenderedPageBreak/>
        <w:t>Mudge</w:t>
      </w:r>
      <w:proofErr w:type="spellEnd"/>
      <w:r w:rsidRPr="002C40F0">
        <w:rPr>
          <w:rFonts w:ascii="Century Schoolbook" w:hAnsi="Century Schoolbook" w:cs="Arial"/>
          <w:sz w:val="24"/>
          <w:szCs w:val="24"/>
          <w:lang w:val="en-GB"/>
        </w:rPr>
        <w:t xml:space="preserve">, S.M., </w:t>
      </w:r>
      <w:proofErr w:type="spellStart"/>
      <w:r w:rsidRPr="002C40F0">
        <w:rPr>
          <w:rFonts w:ascii="Century Schoolbook" w:hAnsi="Century Schoolbook" w:cs="Arial"/>
          <w:sz w:val="24"/>
          <w:szCs w:val="24"/>
          <w:lang w:val="en-GB"/>
        </w:rPr>
        <w:t>Lintern</w:t>
      </w:r>
      <w:proofErr w:type="spellEnd"/>
      <w:r w:rsidRPr="002C40F0">
        <w:rPr>
          <w:rFonts w:ascii="Century Schoolbook" w:hAnsi="Century Schoolbook" w:cs="Arial"/>
          <w:sz w:val="24"/>
          <w:szCs w:val="24"/>
          <w:lang w:val="en-GB"/>
        </w:rPr>
        <w:t>, D.G., 1999. Comparison of Sterol Biomarkers for Sewage with other Measures in Victoria Harbour, B. C., Canada. Estuarine, Coastal and Shelf Science 48, 27–38.</w:t>
      </w:r>
    </w:p>
    <w:p w14:paraId="222387B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w:t>
      </w:r>
      <w:proofErr w:type="spellStart"/>
      <w:r w:rsidRPr="002C40F0">
        <w:rPr>
          <w:rFonts w:ascii="Century Schoolbook" w:hAnsi="Century Schoolbook" w:cs="Arial"/>
          <w:sz w:val="24"/>
          <w:szCs w:val="24"/>
          <w:lang w:val="en-GB"/>
        </w:rPr>
        <w:t>Leeming</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Clemow</w:t>
      </w:r>
      <w:proofErr w:type="spellEnd"/>
      <w:r w:rsidRPr="002C40F0">
        <w:rPr>
          <w:rFonts w:ascii="Century Schoolbook" w:hAnsi="Century Schoolbook" w:cs="Arial"/>
          <w:sz w:val="24"/>
          <w:szCs w:val="24"/>
          <w:lang w:val="en-GB"/>
        </w:rPr>
        <w:t xml:space="preserve">, L., Hannah, M., </w:t>
      </w:r>
      <w:proofErr w:type="spellStart"/>
      <w:r w:rsidRPr="002C40F0">
        <w:rPr>
          <w:rFonts w:ascii="Century Schoolbook" w:hAnsi="Century Schoolbook" w:cs="Arial"/>
          <w:sz w:val="24"/>
          <w:szCs w:val="24"/>
          <w:lang w:val="en-GB"/>
        </w:rPr>
        <w:t>Halliwell</w:t>
      </w:r>
      <w:proofErr w:type="spellEnd"/>
      <w:r w:rsidRPr="002C40F0">
        <w:rPr>
          <w:rFonts w:ascii="Century Schoolbook" w:hAnsi="Century Schoolbook" w:cs="Arial"/>
          <w:sz w:val="24"/>
          <w:szCs w:val="24"/>
          <w:lang w:val="en-GB"/>
        </w:rPr>
        <w:t xml:space="preserve">, D., Allen, D., 2005. Quantitative determination of sterols and other alcohols in overland flow from grazing land and possible source materials. Water Research 39, 2964–2978. </w:t>
      </w:r>
    </w:p>
    <w:p w14:paraId="481A3F09"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Nguyen, D.K., </w:t>
      </w:r>
      <w:proofErr w:type="spellStart"/>
      <w:r w:rsidRPr="002C40F0">
        <w:rPr>
          <w:rFonts w:ascii="Century Schoolbook" w:hAnsi="Century Schoolbook" w:cs="Arial"/>
          <w:sz w:val="24"/>
          <w:szCs w:val="24"/>
          <w:lang w:val="en-GB"/>
        </w:rPr>
        <w:t>Bruchet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Arpino</w:t>
      </w:r>
      <w:proofErr w:type="spellEnd"/>
      <w:r w:rsidRPr="002C40F0">
        <w:rPr>
          <w:rFonts w:ascii="Century Schoolbook" w:hAnsi="Century Schoolbook" w:cs="Arial"/>
          <w:sz w:val="24"/>
          <w:szCs w:val="24"/>
          <w:lang w:val="en-GB"/>
        </w:rPr>
        <w:t xml:space="preserve">,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Trimethylsylation</w:t>
      </w:r>
      <w:proofErr w:type="spellEnd"/>
      <w:r w:rsidRPr="002C40F0">
        <w:rPr>
          <w:rFonts w:ascii="Century Schoolbook" w:hAnsi="Century Schoolbook" w:cs="Arial"/>
          <w:sz w:val="24"/>
          <w:szCs w:val="24"/>
          <w:lang w:val="en-GB"/>
        </w:rPr>
        <w:t>/Supercritical Fluid Extraction and GC/MS. Environmental Science and Technology 29, 1686-1690.</w:t>
      </w:r>
    </w:p>
    <w:p w14:paraId="31F12805" w14:textId="77777777" w:rsidR="00627A5E" w:rsidRPr="002C40F0" w:rsidRDefault="00627A5E" w:rsidP="00B06D86">
      <w:pPr>
        <w:spacing w:line="480" w:lineRule="auto"/>
        <w:ind w:left="709" w:hanging="709"/>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in various living organisms and the behavior of sterols in contemporary sediments. </w:t>
      </w:r>
      <w:proofErr w:type="spellStart"/>
      <w:r w:rsidRPr="002C40F0">
        <w:rPr>
          <w:rFonts w:ascii="Century Schoolbook" w:hAnsi="Century Schoolbook" w:cs="Arial"/>
          <w:sz w:val="24"/>
          <w:szCs w:val="24"/>
        </w:rPr>
        <w:t>Geochimica</w:t>
      </w:r>
      <w:proofErr w:type="spellEnd"/>
      <w:r w:rsidRPr="002C40F0">
        <w:rPr>
          <w:rFonts w:ascii="Century Schoolbook" w:hAnsi="Century Schoolbook" w:cs="Arial"/>
          <w:sz w:val="24"/>
          <w:szCs w:val="24"/>
        </w:rPr>
        <w:t xml:space="preserve"> et </w:t>
      </w:r>
      <w:proofErr w:type="spellStart"/>
      <w:r w:rsidRPr="002C40F0">
        <w:rPr>
          <w:rFonts w:ascii="Century Schoolbook" w:hAnsi="Century Schoolbook" w:cs="Arial"/>
          <w:sz w:val="24"/>
          <w:szCs w:val="24"/>
        </w:rPr>
        <w:t>Cosmochimica</w:t>
      </w:r>
      <w:proofErr w:type="spellEnd"/>
      <w:r w:rsidRPr="002C40F0">
        <w:rPr>
          <w:rFonts w:ascii="Century Schoolbook" w:hAnsi="Century Schoolbook" w:cs="Arial"/>
          <w:sz w:val="24"/>
          <w:szCs w:val="24"/>
        </w:rPr>
        <w:t xml:space="preserve"> Acta 41, 379-385.</w:t>
      </w:r>
    </w:p>
    <w:p w14:paraId="0B9902F0"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w:t>
      </w:r>
      <w:proofErr w:type="spellStart"/>
      <w:r w:rsidRPr="00796F87">
        <w:rPr>
          <w:rFonts w:ascii="Century Schoolbook" w:hAnsi="Century Schoolbook" w:cs="Arial"/>
          <w:sz w:val="24"/>
          <w:szCs w:val="24"/>
        </w:rPr>
        <w:t>Zeng</w:t>
      </w:r>
      <w:proofErr w:type="spellEnd"/>
      <w:r w:rsidRPr="00796F87">
        <w:rPr>
          <w:rFonts w:ascii="Century Schoolbook" w:hAnsi="Century Schoolbook" w:cs="Arial"/>
          <w:sz w:val="24"/>
          <w:szCs w:val="24"/>
        </w:rPr>
        <w:t xml:space="preserve">, E.Y., </w:t>
      </w:r>
      <w:proofErr w:type="spellStart"/>
      <w:r w:rsidRPr="00796F87">
        <w:rPr>
          <w:rFonts w:ascii="Century Schoolbook" w:hAnsi="Century Schoolbook" w:cs="Arial"/>
          <w:sz w:val="24"/>
          <w:szCs w:val="24"/>
        </w:rPr>
        <w:t>Ensari</w:t>
      </w:r>
      <w:proofErr w:type="spellEnd"/>
      <w:r w:rsidRPr="00796F87">
        <w:rPr>
          <w:rFonts w:ascii="Century Schoolbook" w:hAnsi="Century Schoolbook" w:cs="Arial"/>
          <w:sz w:val="24"/>
          <w:szCs w:val="24"/>
        </w:rPr>
        <w:t xml:space="preserve">, S., 2004. </w:t>
      </w:r>
      <w:r w:rsidRPr="002C40F0">
        <w:rPr>
          <w:rFonts w:ascii="Century Schoolbook" w:hAnsi="Century Schoolbook" w:cs="Arial"/>
          <w:sz w:val="24"/>
          <w:szCs w:val="24"/>
          <w:lang w:val="en-GB"/>
        </w:rPr>
        <w:t xml:space="preserve">Use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steroids to infer the sources of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indicator bacteria in the lower Santa Ana River Watershed, California: Sewage is unlikely a significant source. Environmental Science and Technology 38, 6002–6008.</w:t>
      </w:r>
    </w:p>
    <w:p w14:paraId="081270BB" w14:textId="14B580B8"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Parrish, C.C., </w:t>
      </w:r>
      <w:proofErr w:type="spellStart"/>
      <w:r w:rsidRPr="002C40F0">
        <w:rPr>
          <w:rFonts w:ascii="Century Schoolbook" w:hAnsi="Century Schoolbook" w:cs="Arial"/>
          <w:sz w:val="24"/>
          <w:szCs w:val="24"/>
          <w:lang w:val="en-GB"/>
        </w:rPr>
        <w:t>Abrajano</w:t>
      </w:r>
      <w:proofErr w:type="spellEnd"/>
      <w:r w:rsidRPr="002C40F0">
        <w:rPr>
          <w:rFonts w:ascii="Century Schoolbook" w:hAnsi="Century Schoolbook" w:cs="Arial"/>
          <w:sz w:val="24"/>
          <w:szCs w:val="24"/>
          <w:lang w:val="en-GB"/>
        </w:rPr>
        <w:t xml:space="preserve">, T.A., Budge, S.M., </w:t>
      </w:r>
      <w:proofErr w:type="spellStart"/>
      <w:r w:rsidRPr="002C40F0">
        <w:rPr>
          <w:rFonts w:ascii="Century Schoolbook" w:hAnsi="Century Schoolbook" w:cs="Arial"/>
          <w:sz w:val="24"/>
          <w:szCs w:val="24"/>
          <w:lang w:val="en-GB"/>
        </w:rPr>
        <w:t>He</w:t>
      </w:r>
      <w:r w:rsidR="006004E1">
        <w:rPr>
          <w:rFonts w:ascii="Century Schoolbook" w:hAnsi="Century Schoolbook" w:cs="Arial"/>
          <w:sz w:val="24"/>
          <w:szCs w:val="24"/>
          <w:lang w:val="en-GB"/>
        </w:rPr>
        <w:t>lleur</w:t>
      </w:r>
      <w:proofErr w:type="spellEnd"/>
      <w:r w:rsidR="006004E1">
        <w:rPr>
          <w:rFonts w:ascii="Century Schoolbook" w:hAnsi="Century Schoolbook" w:cs="Arial"/>
          <w:sz w:val="24"/>
          <w:szCs w:val="24"/>
          <w:lang w:val="en-GB"/>
        </w:rPr>
        <w:t>, R.J., Hudson, E.D., 2000.</w:t>
      </w:r>
      <w:r w:rsidRPr="002C40F0">
        <w:rPr>
          <w:rFonts w:ascii="Century Schoolbook" w:hAnsi="Century Schoolbook" w:cs="Arial"/>
          <w:sz w:val="24"/>
          <w:szCs w:val="24"/>
          <w:lang w:val="en-GB"/>
        </w:rPr>
        <w:t xml:space="preserve"> Lipid and phenolic biomarkers in marine </w:t>
      </w:r>
      <w:proofErr w:type="gramStart"/>
      <w:r w:rsidRPr="002C40F0">
        <w:rPr>
          <w:rFonts w:ascii="Century Schoolbook" w:hAnsi="Century Schoolbook" w:cs="Arial"/>
          <w:sz w:val="24"/>
          <w:szCs w:val="24"/>
          <w:lang w:val="en-GB"/>
        </w:rPr>
        <w:t>ecosystems :</w:t>
      </w:r>
      <w:proofErr w:type="gramEnd"/>
      <w:r w:rsidRPr="002C40F0">
        <w:rPr>
          <w:rFonts w:ascii="Century Schoolbook" w:hAnsi="Century Schoolbook" w:cs="Arial"/>
          <w:sz w:val="24"/>
          <w:szCs w:val="24"/>
          <w:lang w:val="en-GB"/>
        </w:rPr>
        <w:t xml:space="preserve"> Analysis and </w:t>
      </w:r>
      <w:r w:rsidRPr="002C40F0">
        <w:rPr>
          <w:rFonts w:ascii="Century Schoolbook" w:hAnsi="Century Schoolbook" w:cs="Arial"/>
          <w:sz w:val="24"/>
          <w:szCs w:val="24"/>
          <w:lang w:val="en-GB"/>
        </w:rPr>
        <w:lastRenderedPageBreak/>
        <w:t xml:space="preserve">applications, In: </w:t>
      </w:r>
      <w:proofErr w:type="spellStart"/>
      <w:r w:rsidRPr="002C40F0">
        <w:rPr>
          <w:rFonts w:ascii="Century Schoolbook" w:hAnsi="Century Schoolbook" w:cs="Arial"/>
          <w:sz w:val="24"/>
          <w:szCs w:val="24"/>
          <w:lang w:val="en-GB"/>
        </w:rPr>
        <w:t>Wangersky</w:t>
      </w:r>
      <w:proofErr w:type="spellEnd"/>
      <w:r w:rsidRPr="002C40F0">
        <w:rPr>
          <w:rFonts w:ascii="Century Schoolbook" w:hAnsi="Century Schoolbook" w:cs="Arial"/>
          <w:sz w:val="24"/>
          <w:szCs w:val="24"/>
          <w:lang w:val="en-GB"/>
        </w:rPr>
        <w:t>, P. (Ed.), The Handbook of Environmental Chemistry, Vol. 5, Part D Marine Chemistry. Springer-</w:t>
      </w:r>
      <w:proofErr w:type="spellStart"/>
      <w:r w:rsidRPr="002C40F0">
        <w:rPr>
          <w:rFonts w:ascii="Century Schoolbook" w:hAnsi="Century Schoolbook" w:cs="Arial"/>
          <w:sz w:val="24"/>
          <w:szCs w:val="24"/>
          <w:lang w:val="en-GB"/>
        </w:rPr>
        <w:t>Verlag</w:t>
      </w:r>
      <w:proofErr w:type="spellEnd"/>
      <w:r w:rsidRPr="002C40F0">
        <w:rPr>
          <w:rFonts w:ascii="Century Schoolbook" w:hAnsi="Century Schoolbook" w:cs="Arial"/>
          <w:sz w:val="24"/>
          <w:szCs w:val="24"/>
          <w:lang w:val="en-GB"/>
        </w:rPr>
        <w:t>, Berlin, pp. 193–223.</w:t>
      </w:r>
    </w:p>
    <w:p w14:paraId="467B6A9C" w14:textId="77777777" w:rsidR="00627A5E" w:rsidRPr="002C40F0" w:rsidRDefault="00627A5E" w:rsidP="00B06D86">
      <w:pPr>
        <w:spacing w:line="480" w:lineRule="auto"/>
        <w:ind w:left="709" w:hanging="709"/>
        <w:rPr>
          <w:rFonts w:ascii="Century Schoolbook" w:hAnsi="Century Schoolbook" w:cs="Arial"/>
          <w:sz w:val="24"/>
          <w:szCs w:val="24"/>
        </w:rPr>
      </w:pPr>
      <w:proofErr w:type="spellStart"/>
      <w:r w:rsidRPr="002C40F0">
        <w:rPr>
          <w:rFonts w:ascii="Century Schoolbook" w:hAnsi="Century Schoolbook" w:cs="Arial"/>
          <w:sz w:val="24"/>
          <w:szCs w:val="24"/>
          <w:lang w:val="en-GB"/>
        </w:rPr>
        <w:t>Pittet</w:t>
      </w:r>
      <w:proofErr w:type="spellEnd"/>
      <w:r w:rsidRPr="002C40F0">
        <w:rPr>
          <w:rFonts w:ascii="Century Schoolbook" w:hAnsi="Century Schoolbook" w:cs="Arial"/>
          <w:sz w:val="24"/>
          <w:szCs w:val="24"/>
          <w:lang w:val="en-GB"/>
        </w:rPr>
        <w:t xml:space="preserve">, A., </w:t>
      </w:r>
      <w:proofErr w:type="spellStart"/>
      <w:r w:rsidRPr="002C40F0">
        <w:rPr>
          <w:rFonts w:ascii="Century Schoolbook" w:hAnsi="Century Schoolbook" w:cs="Arial"/>
          <w:sz w:val="24"/>
          <w:szCs w:val="24"/>
          <w:lang w:val="en-GB"/>
        </w:rPr>
        <w:t>Stettler</w:t>
      </w:r>
      <w:proofErr w:type="spellEnd"/>
      <w:r w:rsidRPr="002C40F0">
        <w:rPr>
          <w:rFonts w:ascii="Century Schoolbook" w:hAnsi="Century Schoolbook" w:cs="Arial"/>
          <w:sz w:val="24"/>
          <w:szCs w:val="24"/>
          <w:lang w:val="en-GB"/>
        </w:rPr>
        <w:t xml:space="preserve">, R., </w:t>
      </w:r>
      <w:proofErr w:type="spellStart"/>
      <w:r w:rsidRPr="002C40F0">
        <w:rPr>
          <w:rFonts w:ascii="Century Schoolbook" w:hAnsi="Century Schoolbook" w:cs="Arial"/>
          <w:sz w:val="24"/>
          <w:szCs w:val="24"/>
          <w:lang w:val="en-GB"/>
        </w:rPr>
        <w:t>Kuebler</w:t>
      </w:r>
      <w:proofErr w:type="spellEnd"/>
      <w:r w:rsidRPr="002C40F0">
        <w:rPr>
          <w:rFonts w:ascii="Century Schoolbook" w:hAnsi="Century Schoolbook" w:cs="Arial"/>
          <w:sz w:val="24"/>
          <w:szCs w:val="24"/>
          <w:lang w:val="en-GB"/>
        </w:rPr>
        <w:t xml:space="preserve">, B., 1990. Use of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xml:space="preserve"> as a specific </w:t>
      </w:r>
      <w:proofErr w:type="spellStart"/>
      <w:r w:rsidRPr="002C40F0">
        <w:rPr>
          <w:rFonts w:ascii="Century Schoolbook" w:hAnsi="Century Schoolbook" w:cs="Arial"/>
          <w:sz w:val="24"/>
          <w:szCs w:val="24"/>
          <w:lang w:val="en-GB"/>
        </w:rPr>
        <w:t>allochthonous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indicator in surface sediment of the Lake of Neuchâtel. </w:t>
      </w:r>
      <w:proofErr w:type="spellStart"/>
      <w:r w:rsidRPr="002C40F0">
        <w:rPr>
          <w:rFonts w:ascii="Century Schoolbook" w:hAnsi="Century Schoolbook" w:cs="Arial"/>
          <w:sz w:val="24"/>
          <w:szCs w:val="24"/>
        </w:rPr>
        <w:t>Aquatic</w:t>
      </w:r>
      <w:proofErr w:type="spellEnd"/>
      <w:r w:rsidRPr="002C40F0">
        <w:rPr>
          <w:rFonts w:ascii="Century Schoolbook" w:hAnsi="Century Schoolbook" w:cs="Arial"/>
          <w:sz w:val="24"/>
          <w:szCs w:val="24"/>
        </w:rPr>
        <w:t xml:space="preserve"> </w:t>
      </w:r>
      <w:proofErr w:type="spellStart"/>
      <w:r w:rsidRPr="002C40F0">
        <w:rPr>
          <w:rFonts w:ascii="Century Schoolbook" w:hAnsi="Century Schoolbook" w:cs="Arial"/>
          <w:sz w:val="24"/>
          <w:szCs w:val="24"/>
        </w:rPr>
        <w:t>Sciences</w:t>
      </w:r>
      <w:proofErr w:type="spellEnd"/>
      <w:r w:rsidRPr="002C40F0">
        <w:rPr>
          <w:rFonts w:ascii="Century Schoolbook" w:hAnsi="Century Schoolbook" w:cs="Arial"/>
          <w:sz w:val="24"/>
          <w:szCs w:val="24"/>
        </w:rPr>
        <w:t xml:space="preserve"> 52, 130-143.</w:t>
      </w:r>
    </w:p>
    <w:p w14:paraId="07B5B0C0"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rPr>
        <w:t>Puerari</w:t>
      </w:r>
      <w:proofErr w:type="spellEnd"/>
      <w:r w:rsidRPr="002C40F0">
        <w:rPr>
          <w:rFonts w:ascii="Century Schoolbook" w:hAnsi="Century Schoolbook" w:cs="Arial"/>
          <w:sz w:val="24"/>
          <w:szCs w:val="24"/>
        </w:rPr>
        <w:t xml:space="preserve">, L.,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Neto, A.C.B., </w:t>
      </w:r>
      <w:proofErr w:type="spellStart"/>
      <w:r w:rsidRPr="002C40F0">
        <w:rPr>
          <w:rFonts w:ascii="Century Schoolbook" w:hAnsi="Century Schoolbook" w:cs="Arial"/>
          <w:sz w:val="24"/>
          <w:szCs w:val="24"/>
        </w:rPr>
        <w:t>Albarello</w:t>
      </w:r>
      <w:proofErr w:type="spellEnd"/>
      <w:r w:rsidRPr="002C40F0">
        <w:rPr>
          <w:rFonts w:ascii="Century Schoolbook" w:hAnsi="Century Schoolbook" w:cs="Arial"/>
          <w:sz w:val="24"/>
          <w:szCs w:val="24"/>
        </w:rPr>
        <w:t xml:space="preserve">, L.C., </w:t>
      </w:r>
      <w:proofErr w:type="spellStart"/>
      <w:r w:rsidRPr="002C40F0">
        <w:rPr>
          <w:rFonts w:ascii="Century Schoolbook" w:hAnsi="Century Schoolbook" w:cs="Arial"/>
          <w:sz w:val="24"/>
          <w:szCs w:val="24"/>
        </w:rPr>
        <w:t>Gallotta</w:t>
      </w:r>
      <w:proofErr w:type="spellEnd"/>
      <w:r w:rsidRPr="002C40F0">
        <w:rPr>
          <w:rFonts w:ascii="Century Schoolbook" w:hAnsi="Century Schoolbook" w:cs="Arial"/>
          <w:sz w:val="24"/>
          <w:szCs w:val="24"/>
        </w:rPr>
        <w:t xml:space="preserve">, F.D.C., 2012. </w:t>
      </w:r>
      <w:r w:rsidRPr="002C40F0">
        <w:rPr>
          <w:rFonts w:ascii="Century Schoolbook" w:hAnsi="Century Schoolbook" w:cs="Arial"/>
          <w:sz w:val="24"/>
          <w:szCs w:val="24"/>
          <w:lang w:val="en-GB"/>
        </w:rPr>
        <w:t xml:space="preserve">Regional assessment of sewage contamination in sediments of the Iguaçu and the </w:t>
      </w:r>
      <w:proofErr w:type="spellStart"/>
      <w:r w:rsidRPr="002C40F0">
        <w:rPr>
          <w:rFonts w:ascii="Century Schoolbook" w:hAnsi="Century Schoolbook" w:cs="Arial"/>
          <w:sz w:val="24"/>
          <w:szCs w:val="24"/>
          <w:lang w:val="en-GB"/>
        </w:rPr>
        <w:t>Barigui</w:t>
      </w:r>
      <w:proofErr w:type="spellEnd"/>
      <w:r w:rsidRPr="002C40F0">
        <w:rPr>
          <w:rFonts w:ascii="Century Schoolbook" w:hAnsi="Century Schoolbook" w:cs="Arial"/>
          <w:sz w:val="24"/>
          <w:szCs w:val="24"/>
          <w:lang w:val="en-GB"/>
        </w:rPr>
        <w:t xml:space="preserve"> Rivers (Curitiba city, Paraná, southern Brazil) using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steroids. Journal of the Brazilian Chemical Society 23, 2027-2034.</w:t>
      </w:r>
    </w:p>
    <w:p w14:paraId="604A7390"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w:t>
      </w:r>
      <w:proofErr w:type="spellStart"/>
      <w:r w:rsidRPr="002C40F0">
        <w:rPr>
          <w:rFonts w:ascii="Century Schoolbook" w:hAnsi="Century Schoolbook" w:cs="Arial"/>
          <w:sz w:val="24"/>
          <w:szCs w:val="24"/>
          <w:lang w:val="en-GB"/>
        </w:rPr>
        <w:t>Nicelli</w:t>
      </w:r>
      <w:proofErr w:type="spellEnd"/>
      <w:r w:rsidRPr="002C40F0">
        <w:rPr>
          <w:rFonts w:ascii="Century Schoolbook" w:hAnsi="Century Schoolbook" w:cs="Arial"/>
          <w:sz w:val="24"/>
          <w:szCs w:val="24"/>
          <w:lang w:val="en-GB"/>
        </w:rPr>
        <w:t xml:space="preserve">, M., Capri, E., </w:t>
      </w:r>
      <w:proofErr w:type="spellStart"/>
      <w:r w:rsidRPr="002C40F0">
        <w:rPr>
          <w:rFonts w:ascii="Century Schoolbook" w:hAnsi="Century Schoolbook" w:cs="Arial"/>
          <w:sz w:val="24"/>
          <w:szCs w:val="24"/>
          <w:lang w:val="en-GB"/>
        </w:rPr>
        <w:t>Trevisan</w:t>
      </w:r>
      <w:proofErr w:type="spellEnd"/>
      <w:r w:rsidRPr="002C40F0">
        <w:rPr>
          <w:rFonts w:ascii="Century Schoolbook" w:hAnsi="Century Schoolbook" w:cs="Arial"/>
          <w:sz w:val="24"/>
          <w:szCs w:val="24"/>
          <w:lang w:val="en-GB"/>
        </w:rPr>
        <w:t xml:space="preserve">,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w:t>
      </w:r>
      <w:proofErr w:type="spellStart"/>
      <w:r w:rsidRPr="002C40F0">
        <w:rPr>
          <w:rFonts w:ascii="Century Schoolbook" w:hAnsi="Century Schoolbook" w:cs="Arial"/>
          <w:sz w:val="24"/>
          <w:szCs w:val="24"/>
          <w:lang w:val="en-GB"/>
        </w:rPr>
        <w:t>Sitosterol</w:t>
      </w:r>
      <w:proofErr w:type="spellEnd"/>
      <w:r w:rsidRPr="002C40F0">
        <w:rPr>
          <w:rFonts w:ascii="Century Schoolbook" w:hAnsi="Century Schoolbook" w:cs="Arial"/>
          <w:sz w:val="24"/>
          <w:szCs w:val="24"/>
          <w:lang w:val="en-GB"/>
        </w:rPr>
        <w:t>, Ergo</w:t>
      </w:r>
      <w:r w:rsidRPr="002C40F0">
        <w:rPr>
          <w:rFonts w:ascii="Century Schoolbook" w:hAnsi="Century Schoolbook" w:cs="Arial"/>
          <w:sz w:val="24"/>
          <w:szCs w:val="24"/>
          <w:lang w:val="en-US"/>
        </w:rPr>
        <w:t xml:space="preserve">sterol, and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in Agricultural Soils. Journal of Environmental Quality 32, 466-471.</w:t>
      </w:r>
    </w:p>
    <w:p w14:paraId="234055E6"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w:t>
      </w:r>
      <w:proofErr w:type="spellStart"/>
      <w:r w:rsidRPr="002C40F0">
        <w:rPr>
          <w:rFonts w:ascii="Century Schoolbook" w:hAnsi="Century Schoolbook" w:cs="Arial"/>
          <w:sz w:val="24"/>
          <w:szCs w:val="24"/>
        </w:rPr>
        <w:t>Carreira</w:t>
      </w:r>
      <w:proofErr w:type="spellEnd"/>
      <w:r w:rsidRPr="002C40F0">
        <w:rPr>
          <w:rFonts w:ascii="Century Schoolbook" w:hAnsi="Century Schoolbook" w:cs="Arial"/>
          <w:sz w:val="24"/>
          <w:szCs w:val="24"/>
        </w:rPr>
        <w:t xml:space="preserve">, R.S., 2016. </w:t>
      </w:r>
      <w:r w:rsidRPr="002C40F0">
        <w:rPr>
          <w:rFonts w:ascii="Century Schoolbook" w:hAnsi="Century Schoolbook" w:cs="Arial"/>
          <w:sz w:val="24"/>
          <w:szCs w:val="24"/>
          <w:lang w:val="en-GB"/>
        </w:rPr>
        <w:t xml:space="preserve">Sewage contamination of sediments from two Portuguese Atlantic coastal systems, revealed by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sterols. Marine Pollution Bulletin 103, 319-324.</w:t>
      </w:r>
    </w:p>
    <w:p w14:paraId="762C1252"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Reeves, A.D., Patton, D., 2005.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sterols as indicators of sewage contamination in estuarine sediments of the </w:t>
      </w:r>
      <w:proofErr w:type="spellStart"/>
      <w:r w:rsidRPr="002C40F0">
        <w:rPr>
          <w:rFonts w:ascii="Century Schoolbook" w:hAnsi="Century Schoolbook" w:cs="Arial"/>
          <w:sz w:val="24"/>
          <w:szCs w:val="24"/>
          <w:lang w:val="en-US"/>
        </w:rPr>
        <w:t>Tay</w:t>
      </w:r>
      <w:proofErr w:type="spellEnd"/>
      <w:r w:rsidRPr="002C40F0">
        <w:rPr>
          <w:rFonts w:ascii="Century Schoolbook" w:hAnsi="Century Schoolbook" w:cs="Arial"/>
          <w:sz w:val="24"/>
          <w:szCs w:val="24"/>
          <w:lang w:val="en-US"/>
        </w:rPr>
        <w:t xml:space="preserve"> Estuary, Scotland: an </w:t>
      </w:r>
      <w:r w:rsidRPr="002C40F0">
        <w:rPr>
          <w:rFonts w:ascii="Century Schoolbook" w:hAnsi="Century Schoolbook" w:cs="Arial"/>
          <w:sz w:val="24"/>
          <w:szCs w:val="24"/>
          <w:lang w:val="en-US"/>
        </w:rPr>
        <w:lastRenderedPageBreak/>
        <w:t>extended baseline survey. Hydrology and Earth System Sciences 9, 81–94.</w:t>
      </w:r>
    </w:p>
    <w:p w14:paraId="13C7D5B8"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Saliot</w:t>
      </w:r>
      <w:proofErr w:type="spellEnd"/>
      <w:r w:rsidRPr="002C40F0">
        <w:rPr>
          <w:rFonts w:ascii="Century Schoolbook" w:hAnsi="Century Schoolbook" w:cs="Arial"/>
          <w:sz w:val="24"/>
          <w:szCs w:val="24"/>
          <w:lang w:val="en-US"/>
        </w:rPr>
        <w:t xml:space="preserve">, A., </w:t>
      </w:r>
      <w:proofErr w:type="spellStart"/>
      <w:r w:rsidRPr="002C40F0">
        <w:rPr>
          <w:rFonts w:ascii="Century Schoolbook" w:hAnsi="Century Schoolbook" w:cs="Arial"/>
          <w:sz w:val="24"/>
          <w:szCs w:val="24"/>
          <w:lang w:val="en-US"/>
        </w:rPr>
        <w:t>Mejanelle</w:t>
      </w:r>
      <w:proofErr w:type="spellEnd"/>
      <w:r w:rsidRPr="002C40F0">
        <w:rPr>
          <w:rFonts w:ascii="Century Schoolbook" w:hAnsi="Century Schoolbook" w:cs="Arial"/>
          <w:sz w:val="24"/>
          <w:szCs w:val="24"/>
          <w:lang w:val="en-US"/>
        </w:rPr>
        <w:t xml:space="preserve">, L., Scribe, P., </w:t>
      </w:r>
      <w:proofErr w:type="spellStart"/>
      <w:r w:rsidRPr="002C40F0">
        <w:rPr>
          <w:rFonts w:ascii="Century Schoolbook" w:hAnsi="Century Schoolbook" w:cs="Arial"/>
          <w:sz w:val="24"/>
          <w:szCs w:val="24"/>
          <w:lang w:val="en-US"/>
        </w:rPr>
        <w:t>Fillaux</w:t>
      </w:r>
      <w:proofErr w:type="spellEnd"/>
      <w:r w:rsidRPr="002C40F0">
        <w:rPr>
          <w:rFonts w:ascii="Century Schoolbook" w:hAnsi="Century Schoolbook" w:cs="Arial"/>
          <w:sz w:val="24"/>
          <w:szCs w:val="24"/>
          <w:lang w:val="en-US"/>
        </w:rPr>
        <w:t>, J., Pepe, C., 2001. Particulate organic carbon, sterols, fatty acids and pigments in the Amazon River system. Biogeochemistry 53, 79–103.</w:t>
      </w:r>
    </w:p>
    <w:p w14:paraId="6E17C887"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Sherwin, M.R., Van </w:t>
      </w:r>
      <w:proofErr w:type="spellStart"/>
      <w:r w:rsidRPr="002C40F0">
        <w:rPr>
          <w:rFonts w:ascii="Century Schoolbook" w:hAnsi="Century Schoolbook" w:cs="Arial"/>
          <w:sz w:val="24"/>
          <w:szCs w:val="24"/>
          <w:lang w:val="en-GB"/>
        </w:rPr>
        <w:t>Vleet</w:t>
      </w:r>
      <w:proofErr w:type="spellEnd"/>
      <w:r w:rsidRPr="002C40F0">
        <w:rPr>
          <w:rFonts w:ascii="Century Schoolbook" w:hAnsi="Century Schoolbook" w:cs="Arial"/>
          <w:sz w:val="24"/>
          <w:szCs w:val="24"/>
          <w:lang w:val="en-GB"/>
        </w:rPr>
        <w:t xml:space="preserve">, E.S., </w:t>
      </w:r>
      <w:proofErr w:type="spellStart"/>
      <w:r w:rsidRPr="002C40F0">
        <w:rPr>
          <w:rFonts w:ascii="Century Schoolbook" w:hAnsi="Century Schoolbook" w:cs="Arial"/>
          <w:sz w:val="24"/>
          <w:szCs w:val="24"/>
          <w:lang w:val="en-GB"/>
        </w:rPr>
        <w:t>Fossato</w:t>
      </w:r>
      <w:proofErr w:type="spellEnd"/>
      <w:r w:rsidRPr="002C40F0">
        <w:rPr>
          <w:rFonts w:ascii="Century Schoolbook" w:hAnsi="Century Schoolbook" w:cs="Arial"/>
          <w:sz w:val="24"/>
          <w:szCs w:val="24"/>
          <w:lang w:val="en-GB"/>
        </w:rPr>
        <w:t xml:space="preserve">, V.U., </w:t>
      </w:r>
      <w:proofErr w:type="spellStart"/>
      <w:r w:rsidRPr="002C40F0">
        <w:rPr>
          <w:rFonts w:ascii="Century Schoolbook" w:hAnsi="Century Schoolbook" w:cs="Arial"/>
          <w:sz w:val="24"/>
          <w:szCs w:val="24"/>
          <w:lang w:val="en-GB"/>
        </w:rPr>
        <w:t>Dolcit</w:t>
      </w:r>
      <w:proofErr w:type="spellEnd"/>
      <w:r w:rsidRPr="002C40F0">
        <w:rPr>
          <w:rFonts w:ascii="Century Schoolbook" w:hAnsi="Century Schoolbook" w:cs="Arial"/>
          <w:sz w:val="24"/>
          <w:szCs w:val="24"/>
          <w:lang w:val="en-GB"/>
        </w:rPr>
        <w:t xml:space="preserve">, F., 1993. </w:t>
      </w:r>
      <w:proofErr w:type="spellStart"/>
      <w:r w:rsidRPr="002C40F0">
        <w:rPr>
          <w:rFonts w:ascii="Century Schoolbook" w:hAnsi="Century Schoolbook" w:cs="Arial"/>
          <w:sz w:val="24"/>
          <w:szCs w:val="24"/>
          <w:lang w:val="en-GB"/>
        </w:rPr>
        <w:t>Lagoonal</w:t>
      </w:r>
      <w:proofErr w:type="spellEnd"/>
      <w:r w:rsidRPr="002C40F0">
        <w:rPr>
          <w:rFonts w:ascii="Century Schoolbook" w:hAnsi="Century Schoolbook" w:cs="Arial"/>
          <w:sz w:val="24"/>
          <w:szCs w:val="24"/>
          <w:lang w:val="en-GB"/>
        </w:rPr>
        <w:t xml:space="preserve"> Sediments and Mussels of Venice, Italy. Marine Pollution Bulletin 26, 501–507.</w:t>
      </w:r>
    </w:p>
    <w:p w14:paraId="2174D828"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Speranza</w:t>
      </w:r>
      <w:proofErr w:type="spellEnd"/>
      <w:r w:rsidRPr="002C40F0">
        <w:rPr>
          <w:rFonts w:ascii="Century Schoolbook" w:hAnsi="Century Schoolbook" w:cs="Arial"/>
          <w:sz w:val="24"/>
          <w:szCs w:val="24"/>
          <w:lang w:val="en-GB"/>
        </w:rPr>
        <w:t xml:space="preserve">, E.D., </w:t>
      </w: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M.L., </w:t>
      </w:r>
      <w:proofErr w:type="spellStart"/>
      <w:r w:rsidRPr="002C40F0">
        <w:rPr>
          <w:rFonts w:ascii="Century Schoolbook" w:hAnsi="Century Schoolbook" w:cs="Arial"/>
          <w:sz w:val="24"/>
          <w:szCs w:val="24"/>
          <w:lang w:val="en-GB"/>
        </w:rPr>
        <w:t>Cappelletti</w:t>
      </w:r>
      <w:proofErr w:type="spellEnd"/>
      <w:r w:rsidRPr="002C40F0">
        <w:rPr>
          <w:rFonts w:ascii="Century Schoolbook" w:hAnsi="Century Schoolbook" w:cs="Arial"/>
          <w:sz w:val="24"/>
          <w:szCs w:val="24"/>
          <w:lang w:val="en-GB"/>
        </w:rPr>
        <w:t xml:space="preserve">, N., Colombo, J.C., 2013. Cost-benefit of feeding on anthropogenic organic matter: lipid changes in a </w:t>
      </w:r>
      <w:proofErr w:type="spellStart"/>
      <w:r w:rsidRPr="002C40F0">
        <w:rPr>
          <w:rFonts w:ascii="Century Schoolbook" w:hAnsi="Century Schoolbook" w:cs="Arial"/>
          <w:sz w:val="24"/>
          <w:szCs w:val="24"/>
          <w:lang w:val="en-GB"/>
        </w:rPr>
        <w:t>detritivorous</w:t>
      </w:r>
      <w:proofErr w:type="spellEnd"/>
      <w:r w:rsidRPr="002C40F0">
        <w:rPr>
          <w:rFonts w:ascii="Century Schoolbook" w:hAnsi="Century Schoolbook" w:cs="Arial"/>
          <w:sz w:val="24"/>
          <w:szCs w:val="24"/>
          <w:lang w:val="en-GB"/>
        </w:rPr>
        <w:t xml:space="preserve"> fish (</w:t>
      </w:r>
      <w:proofErr w:type="spellStart"/>
      <w:r w:rsidRPr="002C40F0">
        <w:rPr>
          <w:rFonts w:ascii="Century Schoolbook" w:hAnsi="Century Schoolbook" w:cs="Arial"/>
          <w:i/>
          <w:sz w:val="24"/>
          <w:szCs w:val="24"/>
          <w:lang w:val="en-GB"/>
        </w:rPr>
        <w:t>Prochilodus</w:t>
      </w:r>
      <w:proofErr w:type="spellEnd"/>
      <w:r w:rsidRPr="002C40F0">
        <w:rPr>
          <w:rFonts w:ascii="Century Schoolbook" w:hAnsi="Century Schoolbook" w:cs="Arial"/>
          <w:i/>
          <w:sz w:val="24"/>
          <w:szCs w:val="24"/>
          <w:lang w:val="en-GB"/>
        </w:rPr>
        <w:t xml:space="preserve"> </w:t>
      </w:r>
      <w:proofErr w:type="spellStart"/>
      <w:r w:rsidRPr="002C40F0">
        <w:rPr>
          <w:rFonts w:ascii="Century Schoolbook" w:hAnsi="Century Schoolbook" w:cs="Arial"/>
          <w:i/>
          <w:sz w:val="24"/>
          <w:szCs w:val="24"/>
          <w:lang w:val="en-GB"/>
        </w:rPr>
        <w:t>lineatus</w:t>
      </w:r>
      <w:proofErr w:type="spellEnd"/>
      <w:r w:rsidRPr="002C40F0">
        <w:rPr>
          <w:rFonts w:ascii="Century Schoolbook" w:hAnsi="Century Schoolbook" w:cs="Arial"/>
          <w:sz w:val="24"/>
          <w:szCs w:val="24"/>
          <w:lang w:val="en-GB"/>
        </w:rPr>
        <w:t xml:space="preserve">). </w:t>
      </w:r>
      <w:proofErr w:type="spellStart"/>
      <w:r w:rsidRPr="002C40F0">
        <w:rPr>
          <w:rFonts w:ascii="Century Schoolbook" w:hAnsi="Century Schoolbook" w:cs="Arial"/>
          <w:sz w:val="24"/>
          <w:szCs w:val="24"/>
          <w:lang w:val="en-GB"/>
        </w:rPr>
        <w:t>Ichthyological</w:t>
      </w:r>
      <w:proofErr w:type="spellEnd"/>
      <w:r w:rsidRPr="002C40F0">
        <w:rPr>
          <w:rFonts w:ascii="Century Schoolbook" w:hAnsi="Century Schoolbook" w:cs="Arial"/>
          <w:sz w:val="24"/>
          <w:szCs w:val="24"/>
          <w:lang w:val="en-GB"/>
        </w:rPr>
        <w:t xml:space="preserve"> Research 60, 334–342.</w:t>
      </w:r>
    </w:p>
    <w:p w14:paraId="1A954CC7"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Sun, M., </w:t>
      </w:r>
      <w:proofErr w:type="spellStart"/>
      <w:r w:rsidRPr="002C40F0">
        <w:rPr>
          <w:rFonts w:ascii="Century Schoolbook" w:hAnsi="Century Schoolbook" w:cs="Arial"/>
          <w:sz w:val="24"/>
          <w:szCs w:val="24"/>
          <w:lang w:val="en-US"/>
        </w:rPr>
        <w:t>Wakeham</w:t>
      </w:r>
      <w:proofErr w:type="spellEnd"/>
      <w:r w:rsidRPr="002C40F0">
        <w:rPr>
          <w:rFonts w:ascii="Century Schoolbook" w:hAnsi="Century Schoolbook" w:cs="Arial"/>
          <w:sz w:val="24"/>
          <w:szCs w:val="24"/>
          <w:lang w:val="en-US"/>
        </w:rPr>
        <w:t>, S.G., 1998. A study of oxic/anoxic effects on degradation of sterols at the simulated sediment-water interface of coastal sediments. Organic Geochemistry 28, 773-784.</w:t>
      </w:r>
    </w:p>
    <w:p w14:paraId="6CAF2464"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Takada, H., </w:t>
      </w:r>
      <w:proofErr w:type="spellStart"/>
      <w:r w:rsidRPr="002C40F0">
        <w:rPr>
          <w:rFonts w:ascii="Century Schoolbook" w:hAnsi="Century Schoolbook" w:cs="Arial"/>
          <w:sz w:val="24"/>
          <w:szCs w:val="24"/>
          <w:lang w:val="en-GB"/>
        </w:rPr>
        <w:t>Farrlngton</w:t>
      </w:r>
      <w:proofErr w:type="spellEnd"/>
      <w:r w:rsidRPr="002C40F0">
        <w:rPr>
          <w:rFonts w:ascii="Century Schoolbook" w:hAnsi="Century Schoolbook" w:cs="Arial"/>
          <w:sz w:val="24"/>
          <w:szCs w:val="24"/>
          <w:lang w:val="en-GB"/>
        </w:rPr>
        <w:t xml:space="preserve">, J.W., </w:t>
      </w:r>
      <w:proofErr w:type="spellStart"/>
      <w:r w:rsidRPr="002C40F0">
        <w:rPr>
          <w:rFonts w:ascii="Century Schoolbook" w:hAnsi="Century Schoolbook" w:cs="Arial"/>
          <w:sz w:val="24"/>
          <w:szCs w:val="24"/>
          <w:lang w:val="en-GB"/>
        </w:rPr>
        <w:t>Bothner</w:t>
      </w:r>
      <w:proofErr w:type="spellEnd"/>
      <w:r w:rsidRPr="002C40F0">
        <w:rPr>
          <w:rFonts w:ascii="Century Schoolbook" w:hAnsi="Century Schoolbook" w:cs="Arial"/>
          <w:sz w:val="24"/>
          <w:szCs w:val="24"/>
          <w:lang w:val="en-GB"/>
        </w:rPr>
        <w:t xml:space="preserve">, M.H., Johnson, C.G., Tripp, B. W., 1994. Transport of Sludge-Derived Organic Pollutants to Deep-sea </w:t>
      </w:r>
      <w:r w:rsidRPr="002C40F0">
        <w:rPr>
          <w:rFonts w:ascii="Century Schoolbook" w:hAnsi="Century Schoolbook" w:cs="Arial"/>
          <w:sz w:val="24"/>
          <w:szCs w:val="24"/>
          <w:lang w:val="en-GB"/>
        </w:rPr>
        <w:lastRenderedPageBreak/>
        <w:t>Sediments at Deep Water Dump Site 106. Environmental Science and Technology 28, 1062–1072.</w:t>
      </w:r>
    </w:p>
    <w:p w14:paraId="1613EFB7" w14:textId="65F3086B" w:rsidR="00627A5E" w:rsidRPr="002C40F0" w:rsidDel="001D7E27" w:rsidRDefault="00627A5E" w:rsidP="00B06D86">
      <w:pPr>
        <w:spacing w:line="480" w:lineRule="auto"/>
        <w:ind w:left="709" w:hanging="709"/>
        <w:rPr>
          <w:del w:id="794" w:author="ERIC SPERANZA" w:date="2017-10-24T15:32:00Z"/>
          <w:rFonts w:ascii="Century Schoolbook" w:hAnsi="Century Schoolbook" w:cs="Arial"/>
          <w:sz w:val="24"/>
          <w:szCs w:val="24"/>
          <w:lang w:val="en-GB"/>
        </w:rPr>
      </w:pPr>
      <w:del w:id="795" w:author="ERIC SPERANZA" w:date="2017-10-24T15:32:00Z">
        <w:r w:rsidRPr="002C40F0" w:rsidDel="001D7E27">
          <w:rPr>
            <w:rFonts w:ascii="Century Schoolbook" w:hAnsi="Century Schoolbook" w:cs="Arial"/>
            <w:sz w:val="24"/>
            <w:szCs w:val="24"/>
            <w:lang w:val="en-GB"/>
          </w:rPr>
          <w:delText>Takada, H., Satoh, F., Bothner, M.H., Tripp, B.W., Johnson, C.G., Farrington, J.W., 1997. Anthropogenic Molecular Markers: Tools to Identify the Sources and Transport Pathways of Pollutants, In: Eganhouse, R. (Ed.), Molecular Markers in Environmental Geochemistry.</w:delText>
        </w:r>
        <w:r w:rsidRPr="002C40F0" w:rsidDel="001D7E27">
          <w:rPr>
            <w:rFonts w:ascii="Century Schoolbook" w:hAnsi="Century Schoolbook"/>
            <w:sz w:val="24"/>
            <w:szCs w:val="24"/>
            <w:lang w:val="en-GB"/>
          </w:rPr>
          <w:delText xml:space="preserve"> </w:delText>
        </w:r>
        <w:r w:rsidRPr="002C40F0" w:rsidDel="001D7E27">
          <w:rPr>
            <w:rFonts w:ascii="Century Schoolbook" w:hAnsi="Century Schoolbook" w:cs="Arial"/>
            <w:sz w:val="24"/>
            <w:szCs w:val="24"/>
            <w:lang w:val="en-GB"/>
          </w:rPr>
          <w:delText>ACS Symposium Series, American Chemical Society, Washington, pp. 178-195.</w:delText>
        </w:r>
      </w:del>
    </w:p>
    <w:p w14:paraId="4D526EE4" w14:textId="26B1DF76" w:rsidR="001C3FC4" w:rsidRPr="002C40F0" w:rsidRDefault="001C3FC4"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Tatone</w:t>
      </w:r>
      <w:proofErr w:type="spellEnd"/>
      <w:r w:rsidRPr="002C40F0">
        <w:rPr>
          <w:rFonts w:ascii="Century Schoolbook" w:hAnsi="Century Schoolbook" w:cs="Arial"/>
          <w:sz w:val="24"/>
          <w:szCs w:val="24"/>
          <w:lang w:val="en-GB"/>
        </w:rPr>
        <w:t xml:space="preserve">, L.M., </w:t>
      </w:r>
      <w:proofErr w:type="spellStart"/>
      <w:r w:rsidRPr="002C40F0">
        <w:rPr>
          <w:rFonts w:ascii="Century Schoolbook" w:hAnsi="Century Schoolbook" w:cs="Arial"/>
          <w:sz w:val="24"/>
          <w:szCs w:val="24"/>
          <w:lang w:val="en-GB"/>
        </w:rPr>
        <w:t>Bilos</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Skorupka</w:t>
      </w:r>
      <w:proofErr w:type="spellEnd"/>
      <w:r w:rsidRPr="002C40F0">
        <w:rPr>
          <w:rFonts w:ascii="Century Schoolbook" w:hAnsi="Century Schoolbook" w:cs="Arial"/>
          <w:sz w:val="24"/>
          <w:szCs w:val="24"/>
          <w:lang w:val="en-GB"/>
        </w:rPr>
        <w:t>,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US"/>
        </w:rPr>
        <w:t>Tatone</w:t>
      </w:r>
      <w:proofErr w:type="spellEnd"/>
      <w:r w:rsidRPr="002C40F0">
        <w:rPr>
          <w:rFonts w:ascii="Century Schoolbook" w:hAnsi="Century Schoolbook" w:cs="Arial"/>
          <w:sz w:val="24"/>
          <w:szCs w:val="24"/>
          <w:lang w:val="en-US"/>
        </w:rPr>
        <w:t xml:space="preserve">, L.M., </w:t>
      </w:r>
      <w:proofErr w:type="spellStart"/>
      <w:r w:rsidRPr="002C40F0">
        <w:rPr>
          <w:rFonts w:ascii="Century Schoolbook" w:hAnsi="Century Schoolbook" w:cs="Arial"/>
          <w:sz w:val="24"/>
          <w:szCs w:val="24"/>
          <w:lang w:val="en-US"/>
        </w:rPr>
        <w:t>Bilos</w:t>
      </w:r>
      <w:proofErr w:type="spellEnd"/>
      <w:r w:rsidRPr="002C40F0">
        <w:rPr>
          <w:rFonts w:ascii="Century Schoolbook" w:hAnsi="Century Schoolbook" w:cs="Arial"/>
          <w:sz w:val="24"/>
          <w:szCs w:val="24"/>
          <w:lang w:val="en-US"/>
        </w:rPr>
        <w:t xml:space="preserve">, C., </w:t>
      </w:r>
      <w:proofErr w:type="spellStart"/>
      <w:r w:rsidRPr="002C40F0">
        <w:rPr>
          <w:rFonts w:ascii="Century Schoolbook" w:hAnsi="Century Schoolbook" w:cs="Arial"/>
          <w:sz w:val="24"/>
          <w:szCs w:val="24"/>
          <w:lang w:val="en-US"/>
        </w:rPr>
        <w:t>Skorupka</w:t>
      </w:r>
      <w:proofErr w:type="spellEnd"/>
      <w:r w:rsidRPr="002C40F0">
        <w:rPr>
          <w:rFonts w:ascii="Century Schoolbook" w:hAnsi="Century Schoolbook" w:cs="Arial"/>
          <w:sz w:val="24"/>
          <w:szCs w:val="24"/>
          <w:lang w:val="en-US"/>
        </w:rPr>
        <w:t xml:space="preserve">,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t>Veiga</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Juste</w:t>
      </w:r>
      <w:proofErr w:type="spellEnd"/>
      <w:r w:rsidRPr="002C40F0">
        <w:rPr>
          <w:rFonts w:ascii="Century Schoolbook" w:hAnsi="Century Schoolbook" w:cs="Arial"/>
          <w:sz w:val="24"/>
          <w:szCs w:val="24"/>
          <w:lang w:val="en-GB"/>
        </w:rPr>
        <w:t xml:space="preserve">, C., </w:t>
      </w:r>
      <w:proofErr w:type="spellStart"/>
      <w:r w:rsidRPr="002C40F0">
        <w:rPr>
          <w:rFonts w:ascii="Century Schoolbook" w:hAnsi="Century Schoolbook" w:cs="Arial"/>
          <w:sz w:val="24"/>
          <w:szCs w:val="24"/>
          <w:lang w:val="en-GB"/>
        </w:rPr>
        <w:t>Lepercq</w:t>
      </w:r>
      <w:proofErr w:type="spellEnd"/>
      <w:r w:rsidRPr="002C40F0">
        <w:rPr>
          <w:rFonts w:ascii="Century Schoolbook" w:hAnsi="Century Schoolbook" w:cs="Arial"/>
          <w:sz w:val="24"/>
          <w:szCs w:val="24"/>
          <w:lang w:val="en-GB"/>
        </w:rPr>
        <w:t xml:space="preserve">, P., </w:t>
      </w:r>
      <w:proofErr w:type="spellStart"/>
      <w:r w:rsidRPr="002C40F0">
        <w:rPr>
          <w:rFonts w:ascii="Century Schoolbook" w:hAnsi="Century Schoolbook" w:cs="Arial"/>
          <w:sz w:val="24"/>
          <w:szCs w:val="24"/>
          <w:lang w:val="en-GB"/>
        </w:rPr>
        <w:t>Saunier</w:t>
      </w:r>
      <w:proofErr w:type="spellEnd"/>
      <w:r w:rsidRPr="002C40F0">
        <w:rPr>
          <w:rFonts w:ascii="Century Schoolbook" w:hAnsi="Century Schoolbook" w:cs="Arial"/>
          <w:sz w:val="24"/>
          <w:szCs w:val="24"/>
          <w:lang w:val="en-GB"/>
        </w:rPr>
        <w:t xml:space="preserve">, K., Ge, P., 2005. </w:t>
      </w:r>
      <w:r w:rsidRPr="002C40F0">
        <w:rPr>
          <w:rFonts w:ascii="Century Schoolbook" w:hAnsi="Century Schoolbook" w:cs="Arial"/>
          <w:sz w:val="24"/>
          <w:szCs w:val="24"/>
          <w:lang w:val="en-US"/>
        </w:rPr>
        <w:t xml:space="preserve">Correlation between </w:t>
      </w:r>
      <w:proofErr w:type="spellStart"/>
      <w:r w:rsidRPr="002C40F0">
        <w:rPr>
          <w:rFonts w:ascii="Century Schoolbook" w:hAnsi="Century Schoolbook" w:cs="Arial"/>
          <w:sz w:val="24"/>
          <w:szCs w:val="24"/>
          <w:lang w:val="en-US"/>
        </w:rPr>
        <w:t>faecal</w:t>
      </w:r>
      <w:proofErr w:type="spellEnd"/>
      <w:r w:rsidRPr="002C40F0">
        <w:rPr>
          <w:rFonts w:ascii="Century Schoolbook" w:hAnsi="Century Schoolbook" w:cs="Arial"/>
          <w:sz w:val="24"/>
          <w:szCs w:val="24"/>
          <w:lang w:val="en-US"/>
        </w:rPr>
        <w:t xml:space="preserve"> microbial community structure and cholesterol-to-</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conversion in the human gut. FEMS Microbiology Letters 242, 81–86. </w:t>
      </w:r>
    </w:p>
    <w:p w14:paraId="3B48FF56"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Venkatesan</w:t>
      </w:r>
      <w:proofErr w:type="spellEnd"/>
      <w:r w:rsidRPr="002C40F0">
        <w:rPr>
          <w:rFonts w:ascii="Century Schoolbook" w:hAnsi="Century Schoolbook" w:cs="Arial"/>
          <w:sz w:val="24"/>
          <w:szCs w:val="24"/>
          <w:lang w:val="en-US"/>
        </w:rPr>
        <w:t xml:space="preserve">, M.I., Kaplan, I.R., 1990. Sedimentary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as an Index of Sewage Addition in Santa Monica Basin, Southern California. Environmental Science and Technology 24, 208-214.</w:t>
      </w:r>
    </w:p>
    <w:p w14:paraId="7A785A4F"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Venturini</w:t>
      </w:r>
      <w:proofErr w:type="spellEnd"/>
      <w:r w:rsidRPr="002C40F0">
        <w:rPr>
          <w:rFonts w:ascii="Century Schoolbook" w:hAnsi="Century Schoolbook" w:cs="Arial"/>
          <w:sz w:val="24"/>
          <w:szCs w:val="24"/>
          <w:lang w:val="en-US"/>
        </w:rPr>
        <w:t xml:space="preserve">, N., </w:t>
      </w:r>
      <w:proofErr w:type="spellStart"/>
      <w:r w:rsidRPr="002C40F0">
        <w:rPr>
          <w:rFonts w:ascii="Century Schoolbook" w:hAnsi="Century Schoolbook" w:cs="Arial"/>
          <w:sz w:val="24"/>
          <w:szCs w:val="24"/>
          <w:lang w:val="en-US"/>
        </w:rPr>
        <w:t>Bícego</w:t>
      </w:r>
      <w:proofErr w:type="spellEnd"/>
      <w:r w:rsidRPr="002C40F0">
        <w:rPr>
          <w:rFonts w:ascii="Century Schoolbook" w:hAnsi="Century Schoolbook" w:cs="Arial"/>
          <w:sz w:val="24"/>
          <w:szCs w:val="24"/>
          <w:lang w:val="en-US"/>
        </w:rPr>
        <w:t xml:space="preserve">, M.C., Taniguchi, S., Sasaki, S.T., </w:t>
      </w:r>
      <w:proofErr w:type="spellStart"/>
      <w:r w:rsidRPr="002C40F0">
        <w:rPr>
          <w:rFonts w:ascii="Century Schoolbook" w:hAnsi="Century Schoolbook" w:cs="Arial"/>
          <w:sz w:val="24"/>
          <w:szCs w:val="24"/>
          <w:lang w:val="en-US"/>
        </w:rPr>
        <w:t>García-rodríguez</w:t>
      </w:r>
      <w:proofErr w:type="spellEnd"/>
      <w:r w:rsidRPr="002C40F0">
        <w:rPr>
          <w:rFonts w:ascii="Century Schoolbook" w:hAnsi="Century Schoolbook" w:cs="Arial"/>
          <w:sz w:val="24"/>
          <w:szCs w:val="24"/>
          <w:lang w:val="en-US"/>
        </w:rPr>
        <w:t xml:space="preserve">, F., </w:t>
      </w:r>
      <w:proofErr w:type="spellStart"/>
      <w:r w:rsidRPr="002C40F0">
        <w:rPr>
          <w:rFonts w:ascii="Century Schoolbook" w:hAnsi="Century Schoolbook" w:cs="Arial"/>
          <w:sz w:val="24"/>
          <w:szCs w:val="24"/>
          <w:lang w:val="en-US"/>
        </w:rPr>
        <w:t>Brugnoli</w:t>
      </w:r>
      <w:proofErr w:type="spellEnd"/>
      <w:r w:rsidRPr="002C40F0">
        <w:rPr>
          <w:rFonts w:ascii="Century Schoolbook" w:hAnsi="Century Schoolbook" w:cs="Arial"/>
          <w:sz w:val="24"/>
          <w:szCs w:val="24"/>
          <w:lang w:val="en-US"/>
        </w:rPr>
        <w:t>, E., Muniz, P., 2014. A multi-molecular marker assessment of organic pollution in shore sediments from the Río de la Plata Estuary, SW Atlantic. Marine Pollution Bulletin 91, 461-475.</w:t>
      </w:r>
    </w:p>
    <w:p w14:paraId="762D8142" w14:textId="264B794E" w:rsidR="00627A5E" w:rsidRPr="002C40F0" w:rsidDel="00D47041" w:rsidRDefault="00627A5E" w:rsidP="00B06D86">
      <w:pPr>
        <w:spacing w:line="480" w:lineRule="auto"/>
        <w:ind w:left="709" w:hanging="709"/>
        <w:rPr>
          <w:del w:id="796" w:author="ERIC SPERANZA" w:date="2017-10-24T18:02:00Z"/>
          <w:rFonts w:ascii="Century Schoolbook" w:hAnsi="Century Schoolbook" w:cs="Arial"/>
          <w:sz w:val="24"/>
          <w:szCs w:val="24"/>
          <w:lang w:val="en-GB"/>
        </w:rPr>
      </w:pPr>
      <w:del w:id="797" w:author="ERIC SPERANZA" w:date="2017-10-24T18:02:00Z">
        <w:r w:rsidRPr="002C40F0" w:rsidDel="00D47041">
          <w:rPr>
            <w:rFonts w:ascii="Century Schoolbook" w:hAnsi="Century Schoolbook" w:cs="Arial"/>
            <w:sz w:val="24"/>
            <w:szCs w:val="24"/>
            <w:lang w:val="en-GB"/>
          </w:rPr>
          <w:lastRenderedPageBreak/>
          <w:delText xml:space="preserve">Volkman, J.K., 1986. A review of sterol markers for marine and terrigenous organic matter. Organic Geochemistry 9, 83-99. </w:delText>
        </w:r>
      </w:del>
    </w:p>
    <w:p w14:paraId="4AC4A4DB" w14:textId="7042CECF"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2EC98693" w14:textId="23887788" w:rsidR="003C0C38" w:rsidRDefault="003C0C38" w:rsidP="003C0C38">
      <w:pPr>
        <w:spacing w:line="480" w:lineRule="auto"/>
        <w:ind w:left="709" w:hanging="709"/>
        <w:rPr>
          <w:ins w:id="798" w:author="ERIC SPERANZA" w:date="2017-10-24T18:28:00Z"/>
          <w:rFonts w:ascii="Century Schoolbook" w:hAnsi="Century Schoolbook" w:cs="Arial"/>
          <w:sz w:val="24"/>
          <w:szCs w:val="24"/>
          <w:lang w:val="en-GB"/>
        </w:rPr>
      </w:pPr>
      <w:proofErr w:type="spellStart"/>
      <w:ins w:id="799" w:author="ERIC SPERANZA" w:date="2017-10-24T18:28:00Z">
        <w:r>
          <w:rPr>
            <w:rFonts w:ascii="Century Schoolbook" w:hAnsi="Century Schoolbook" w:cs="Arial"/>
            <w:sz w:val="24"/>
            <w:szCs w:val="24"/>
            <w:lang w:val="en-GB"/>
          </w:rPr>
          <w:t>Volkman</w:t>
        </w:r>
        <w:proofErr w:type="spellEnd"/>
        <w:r>
          <w:rPr>
            <w:rFonts w:ascii="Century Schoolbook" w:hAnsi="Century Schoolbook" w:cs="Arial"/>
            <w:sz w:val="24"/>
            <w:szCs w:val="24"/>
            <w:lang w:val="en-GB"/>
          </w:rPr>
          <w:t>, J.K., 2016. Sterols in microalgae</w:t>
        </w:r>
      </w:ins>
      <w:ins w:id="800" w:author="ERIC SPERANZA" w:date="2017-10-24T18:30:00Z">
        <w:r w:rsidRPr="003C0C38">
          <w:rPr>
            <w:rFonts w:ascii="Century Schoolbook" w:hAnsi="Century Schoolbook" w:cs="Arial"/>
            <w:sz w:val="24"/>
            <w:szCs w:val="24"/>
            <w:lang w:val="en-GB"/>
          </w:rPr>
          <w:t xml:space="preserve">, In: </w:t>
        </w:r>
      </w:ins>
      <w:proofErr w:type="spellStart"/>
      <w:ins w:id="801" w:author="ERIC SPERANZA" w:date="2017-10-24T18:34:00Z">
        <w:r w:rsidRPr="003C0C38">
          <w:rPr>
            <w:rFonts w:ascii="Century Schoolbook" w:hAnsi="Century Schoolbook" w:cs="Arial"/>
            <w:sz w:val="24"/>
            <w:szCs w:val="24"/>
            <w:lang w:val="en-GB"/>
          </w:rPr>
          <w:t>Borowitzka</w:t>
        </w:r>
        <w:proofErr w:type="spellEnd"/>
        <w:r>
          <w:rPr>
            <w:rFonts w:ascii="Century Schoolbook" w:hAnsi="Century Schoolbook" w:cs="Arial"/>
            <w:sz w:val="24"/>
            <w:szCs w:val="24"/>
            <w:lang w:val="en-GB"/>
          </w:rPr>
          <w:t xml:space="preserve">, M.A., </w:t>
        </w:r>
        <w:proofErr w:type="spellStart"/>
        <w:r w:rsidRPr="003C0C38">
          <w:rPr>
            <w:rFonts w:ascii="Century Schoolbook" w:hAnsi="Century Schoolbook" w:cs="Arial"/>
            <w:sz w:val="24"/>
            <w:szCs w:val="24"/>
            <w:lang w:val="en-GB"/>
          </w:rPr>
          <w:t>Beardall</w:t>
        </w:r>
      </w:ins>
      <w:proofErr w:type="spellEnd"/>
      <w:ins w:id="802" w:author="ERIC SPERANZA" w:date="2017-10-24T18:35:00Z">
        <w:r>
          <w:rPr>
            <w:rFonts w:ascii="Century Schoolbook" w:hAnsi="Century Schoolbook" w:cs="Arial"/>
            <w:sz w:val="24"/>
            <w:szCs w:val="24"/>
            <w:lang w:val="en-GB"/>
          </w:rPr>
          <w:t>, J.</w:t>
        </w:r>
      </w:ins>
      <w:ins w:id="803" w:author="ERIC SPERANZA" w:date="2017-10-24T18:37:00Z">
        <w:r w:rsidR="0019610F">
          <w:rPr>
            <w:rFonts w:ascii="Century Schoolbook" w:hAnsi="Century Schoolbook" w:cs="Arial"/>
            <w:sz w:val="24"/>
            <w:szCs w:val="24"/>
            <w:lang w:val="en-GB"/>
          </w:rPr>
          <w:t xml:space="preserve">, </w:t>
        </w:r>
      </w:ins>
      <w:ins w:id="804" w:author="ERIC SPERANZA" w:date="2017-10-24T18:34:00Z">
        <w:r w:rsidRPr="003C0C38">
          <w:rPr>
            <w:rFonts w:ascii="Century Schoolbook" w:hAnsi="Century Schoolbook" w:cs="Arial"/>
            <w:sz w:val="24"/>
            <w:szCs w:val="24"/>
            <w:lang w:val="en-GB"/>
          </w:rPr>
          <w:t>Raven</w:t>
        </w:r>
      </w:ins>
      <w:ins w:id="805" w:author="ERIC SPERANZA" w:date="2017-10-24T18:35:00Z">
        <w:r>
          <w:rPr>
            <w:rFonts w:ascii="Century Schoolbook" w:hAnsi="Century Schoolbook" w:cs="Arial"/>
            <w:sz w:val="24"/>
            <w:szCs w:val="24"/>
            <w:lang w:val="en-GB"/>
          </w:rPr>
          <w:t>, J.A.</w:t>
        </w:r>
      </w:ins>
      <w:ins w:id="806" w:author="ERIC SPERANZA" w:date="2017-10-24T18:30:00Z">
        <w:r w:rsidRPr="003C0C38">
          <w:rPr>
            <w:rFonts w:ascii="Century Schoolbook" w:hAnsi="Century Schoolbook" w:cs="Arial"/>
            <w:sz w:val="24"/>
            <w:szCs w:val="24"/>
            <w:lang w:val="en-GB"/>
          </w:rPr>
          <w:t xml:space="preserve"> (Ed</w:t>
        </w:r>
      </w:ins>
      <w:ins w:id="807" w:author="ERIC SPERANZA" w:date="2017-10-24T18:35:00Z">
        <w:r>
          <w:rPr>
            <w:rFonts w:ascii="Century Schoolbook" w:hAnsi="Century Schoolbook" w:cs="Arial"/>
            <w:sz w:val="24"/>
            <w:szCs w:val="24"/>
            <w:lang w:val="en-GB"/>
          </w:rPr>
          <w:t>s</w:t>
        </w:r>
      </w:ins>
      <w:ins w:id="808" w:author="ERIC SPERANZA" w:date="2017-10-24T18:30:00Z">
        <w:r w:rsidRPr="003C0C38">
          <w:rPr>
            <w:rFonts w:ascii="Century Schoolbook" w:hAnsi="Century Schoolbook" w:cs="Arial"/>
            <w:sz w:val="24"/>
            <w:szCs w:val="24"/>
            <w:lang w:val="en-GB"/>
          </w:rPr>
          <w:t xml:space="preserve">.), </w:t>
        </w:r>
      </w:ins>
      <w:ins w:id="809" w:author="ERIC SPERANZA" w:date="2017-10-24T18:33:00Z">
        <w:r w:rsidRPr="003C0C38">
          <w:rPr>
            <w:rFonts w:ascii="Century Schoolbook" w:hAnsi="Century Schoolbook" w:cs="Arial"/>
            <w:sz w:val="24"/>
            <w:szCs w:val="24"/>
            <w:lang w:val="en-GB"/>
          </w:rPr>
          <w:t>The Physiology of Microalgae</w:t>
        </w:r>
      </w:ins>
      <w:ins w:id="810" w:author="ERIC SPERANZA" w:date="2017-10-24T18:30:00Z">
        <w:r w:rsidRPr="003C0C38">
          <w:rPr>
            <w:rFonts w:ascii="Century Schoolbook" w:hAnsi="Century Schoolbook" w:cs="Arial"/>
            <w:sz w:val="24"/>
            <w:szCs w:val="24"/>
            <w:lang w:val="en-GB"/>
          </w:rPr>
          <w:t>. Springer</w:t>
        </w:r>
      </w:ins>
      <w:ins w:id="811" w:author="ERIC SPERANZA" w:date="2017-10-24T18:36:00Z">
        <w:r w:rsidR="0019610F">
          <w:rPr>
            <w:rFonts w:ascii="Century Schoolbook" w:hAnsi="Century Schoolbook" w:cs="Arial"/>
            <w:sz w:val="24"/>
            <w:szCs w:val="24"/>
            <w:lang w:val="en-GB"/>
          </w:rPr>
          <w:t xml:space="preserve"> International Publishing</w:t>
        </w:r>
      </w:ins>
      <w:ins w:id="812" w:author="ERIC SPERANZA" w:date="2017-10-24T18:37:00Z">
        <w:r w:rsidR="0019610F">
          <w:rPr>
            <w:rFonts w:ascii="Century Schoolbook" w:hAnsi="Century Schoolbook" w:cs="Arial"/>
            <w:sz w:val="24"/>
            <w:szCs w:val="24"/>
            <w:lang w:val="en-GB"/>
          </w:rPr>
          <w:t xml:space="preserve">, </w:t>
        </w:r>
      </w:ins>
      <w:ins w:id="813" w:author="ERIC SPERANZA" w:date="2017-10-24T18:36:00Z">
        <w:r w:rsidR="0019610F" w:rsidRPr="0019610F">
          <w:rPr>
            <w:rFonts w:ascii="Century Schoolbook" w:hAnsi="Century Schoolbook" w:cs="Arial"/>
            <w:sz w:val="24"/>
            <w:szCs w:val="24"/>
            <w:lang w:val="en-GB"/>
          </w:rPr>
          <w:t>Switzerland</w:t>
        </w:r>
      </w:ins>
      <w:ins w:id="814" w:author="ERIC SPERANZA" w:date="2017-10-24T18:30:00Z">
        <w:r w:rsidRPr="003C0C38">
          <w:rPr>
            <w:rFonts w:ascii="Century Schoolbook" w:hAnsi="Century Schoolbook" w:cs="Arial"/>
            <w:sz w:val="24"/>
            <w:szCs w:val="24"/>
            <w:lang w:val="en-GB"/>
          </w:rPr>
          <w:t xml:space="preserve">, pp. </w:t>
        </w:r>
      </w:ins>
      <w:ins w:id="815" w:author="ERIC SPERANZA" w:date="2017-10-24T18:32:00Z">
        <w:r>
          <w:rPr>
            <w:rFonts w:ascii="Century Schoolbook" w:hAnsi="Century Schoolbook" w:cs="Arial"/>
            <w:sz w:val="24"/>
            <w:szCs w:val="24"/>
            <w:lang w:val="en-GB"/>
          </w:rPr>
          <w:t>485</w:t>
        </w:r>
      </w:ins>
      <w:ins w:id="816" w:author="ERIC SPERANZA" w:date="2017-10-24T18:30:00Z">
        <w:r w:rsidRPr="003C0C38">
          <w:rPr>
            <w:rFonts w:ascii="Century Schoolbook" w:hAnsi="Century Schoolbook" w:cs="Arial"/>
            <w:sz w:val="24"/>
            <w:szCs w:val="24"/>
            <w:lang w:val="en-GB"/>
          </w:rPr>
          <w:t>–</w:t>
        </w:r>
      </w:ins>
      <w:ins w:id="817" w:author="ERIC SPERANZA" w:date="2017-10-24T18:32:00Z">
        <w:r>
          <w:rPr>
            <w:rFonts w:ascii="Century Schoolbook" w:hAnsi="Century Schoolbook" w:cs="Arial"/>
            <w:sz w:val="24"/>
            <w:szCs w:val="24"/>
            <w:lang w:val="en-GB"/>
          </w:rPr>
          <w:t>505</w:t>
        </w:r>
      </w:ins>
      <w:ins w:id="818" w:author="ERIC SPERANZA" w:date="2017-10-24T18:30:00Z">
        <w:r w:rsidRPr="003C0C38">
          <w:rPr>
            <w:rFonts w:ascii="Century Schoolbook" w:hAnsi="Century Schoolbook" w:cs="Arial"/>
            <w:sz w:val="24"/>
            <w:szCs w:val="24"/>
            <w:lang w:val="en-GB"/>
          </w:rPr>
          <w:t>.</w:t>
        </w:r>
      </w:ins>
    </w:p>
    <w:p w14:paraId="74F54457" w14:textId="77777777" w:rsidR="00627A5E" w:rsidRPr="002C40F0" w:rsidRDefault="00627A5E" w:rsidP="00B06D86">
      <w:pPr>
        <w:spacing w:line="480" w:lineRule="auto"/>
        <w:ind w:left="709" w:hanging="709"/>
        <w:rPr>
          <w:rFonts w:ascii="Century Schoolbook" w:hAnsi="Century Schoolbook" w:cs="Arial"/>
          <w:sz w:val="24"/>
          <w:szCs w:val="24"/>
          <w:lang w:val="en-GB"/>
        </w:rPr>
      </w:pPr>
      <w:proofErr w:type="spellStart"/>
      <w:r w:rsidRPr="002C40F0">
        <w:rPr>
          <w:rFonts w:ascii="Century Schoolbook" w:hAnsi="Century Schoolbook" w:cs="Arial"/>
          <w:sz w:val="24"/>
          <w:szCs w:val="24"/>
          <w:lang w:val="en-GB"/>
        </w:rPr>
        <w:t>Volkman</w:t>
      </w:r>
      <w:proofErr w:type="spellEnd"/>
      <w:r w:rsidRPr="002C40F0">
        <w:rPr>
          <w:rFonts w:ascii="Century Schoolbook" w:hAnsi="Century Schoolbook" w:cs="Arial"/>
          <w:sz w:val="24"/>
          <w:szCs w:val="24"/>
          <w:lang w:val="en-GB"/>
        </w:rPr>
        <w:t xml:space="preserve">, J.K., Farrington, J.W., </w:t>
      </w:r>
      <w:proofErr w:type="spellStart"/>
      <w:r w:rsidRPr="002C40F0">
        <w:rPr>
          <w:rFonts w:ascii="Century Schoolbook" w:hAnsi="Century Schoolbook" w:cs="Arial"/>
          <w:sz w:val="24"/>
          <w:szCs w:val="24"/>
          <w:lang w:val="en-GB"/>
        </w:rPr>
        <w:t>Gagosian</w:t>
      </w:r>
      <w:proofErr w:type="spellEnd"/>
      <w:r w:rsidRPr="002C40F0">
        <w:rPr>
          <w:rFonts w:ascii="Century Schoolbook" w:hAnsi="Century Schoolbook" w:cs="Arial"/>
          <w:sz w:val="24"/>
          <w:szCs w:val="24"/>
          <w:lang w:val="en-GB"/>
        </w:rPr>
        <w:t>, R.B., 1987. Marine and terrigenous lipids in coastal sediments from the Peru upwelling region at 15°S: Sterols and triterpene alcohols. Organic Geochemistry 11, 463-477.</w:t>
      </w:r>
    </w:p>
    <w:p w14:paraId="004BB532" w14:textId="77777777" w:rsidR="00627A5E" w:rsidRPr="002C40F0" w:rsidRDefault="00627A5E" w:rsidP="00B06D86">
      <w:pPr>
        <w:spacing w:line="480" w:lineRule="auto"/>
        <w:ind w:left="709" w:hanging="709"/>
        <w:rPr>
          <w:rFonts w:ascii="Century Schoolbook" w:hAnsi="Century Schoolbook" w:cs="Arial"/>
          <w:sz w:val="24"/>
          <w:szCs w:val="24"/>
          <w:lang w:val="en-US"/>
        </w:rPr>
      </w:pPr>
      <w:proofErr w:type="spellStart"/>
      <w:r w:rsidRPr="002C40F0">
        <w:rPr>
          <w:rFonts w:ascii="Century Schoolbook" w:hAnsi="Century Schoolbook" w:cs="Arial"/>
          <w:sz w:val="24"/>
          <w:szCs w:val="24"/>
          <w:lang w:val="en-US"/>
        </w:rPr>
        <w:t>Wakeham</w:t>
      </w:r>
      <w:proofErr w:type="spellEnd"/>
      <w:r w:rsidRPr="002C40F0">
        <w:rPr>
          <w:rFonts w:ascii="Century Schoolbook" w:hAnsi="Century Schoolbook" w:cs="Arial"/>
          <w:sz w:val="24"/>
          <w:szCs w:val="24"/>
          <w:lang w:val="en-US"/>
        </w:rPr>
        <w:t xml:space="preserve">, S.G., 1989. Reduction of </w:t>
      </w:r>
      <w:proofErr w:type="spellStart"/>
      <w:r w:rsidRPr="002C40F0">
        <w:rPr>
          <w:rFonts w:ascii="Century Schoolbook" w:hAnsi="Century Schoolbook" w:cs="Arial"/>
          <w:sz w:val="24"/>
          <w:szCs w:val="24"/>
          <w:lang w:val="en-US"/>
        </w:rPr>
        <w:t>stenols</w:t>
      </w:r>
      <w:proofErr w:type="spellEnd"/>
      <w:r w:rsidRPr="002C40F0">
        <w:rPr>
          <w:rFonts w:ascii="Century Schoolbook" w:hAnsi="Century Schoolbook" w:cs="Arial"/>
          <w:sz w:val="24"/>
          <w:szCs w:val="24"/>
          <w:lang w:val="en-US"/>
        </w:rPr>
        <w:t xml:space="preserve"> to </w:t>
      </w:r>
      <w:proofErr w:type="spellStart"/>
      <w:r w:rsidRPr="002C40F0">
        <w:rPr>
          <w:rFonts w:ascii="Century Schoolbook" w:hAnsi="Century Schoolbook" w:cs="Arial"/>
          <w:sz w:val="24"/>
          <w:szCs w:val="24"/>
          <w:lang w:val="en-US"/>
        </w:rPr>
        <w:t>stanols</w:t>
      </w:r>
      <w:proofErr w:type="spellEnd"/>
      <w:r w:rsidRPr="002C40F0">
        <w:rPr>
          <w:rFonts w:ascii="Century Schoolbook" w:hAnsi="Century Schoolbook" w:cs="Arial"/>
          <w:sz w:val="24"/>
          <w:szCs w:val="24"/>
          <w:lang w:val="en-US"/>
        </w:rPr>
        <w:t xml:space="preserve"> in particulate matter at oxic–anoxic boundaries in sea water. Nature 342, 787–790. </w:t>
      </w:r>
    </w:p>
    <w:p w14:paraId="7372EEBE" w14:textId="77777777" w:rsidR="00627A5E" w:rsidRPr="002C40F0" w:rsidRDefault="00627A5E" w:rsidP="00B06D86">
      <w:pPr>
        <w:spacing w:line="480" w:lineRule="auto"/>
        <w:ind w:left="709" w:hanging="709"/>
        <w:rPr>
          <w:rFonts w:ascii="Century Schoolbook" w:hAnsi="Century Schoolbook" w:cs="Arial"/>
          <w:sz w:val="24"/>
          <w:szCs w:val="24"/>
          <w:lang w:val="en-US"/>
        </w:rPr>
      </w:pPr>
      <w:r w:rsidRPr="002C40F0">
        <w:rPr>
          <w:rFonts w:ascii="Century Schoolbook" w:hAnsi="Century Schoolbook" w:cs="Arial"/>
          <w:sz w:val="24"/>
          <w:szCs w:val="24"/>
          <w:lang w:val="en-US"/>
        </w:rPr>
        <w:t xml:space="preserve">Walker, R.W., </w:t>
      </w:r>
      <w:proofErr w:type="spellStart"/>
      <w:r w:rsidRPr="002C40F0">
        <w:rPr>
          <w:rFonts w:ascii="Century Schoolbook" w:hAnsi="Century Schoolbook" w:cs="Arial"/>
          <w:sz w:val="24"/>
          <w:szCs w:val="24"/>
          <w:lang w:val="en-US"/>
        </w:rPr>
        <w:t>Wun</w:t>
      </w:r>
      <w:proofErr w:type="spellEnd"/>
      <w:r w:rsidRPr="002C40F0">
        <w:rPr>
          <w:rFonts w:ascii="Century Schoolbook" w:hAnsi="Century Schoolbook" w:cs="Arial"/>
          <w:sz w:val="24"/>
          <w:szCs w:val="24"/>
          <w:lang w:val="en-US"/>
        </w:rPr>
        <w:t xml:space="preserve">, C.K., </w:t>
      </w:r>
      <w:proofErr w:type="spellStart"/>
      <w:r w:rsidRPr="002C40F0">
        <w:rPr>
          <w:rFonts w:ascii="Century Schoolbook" w:hAnsi="Century Schoolbook" w:cs="Arial"/>
          <w:sz w:val="24"/>
          <w:szCs w:val="24"/>
          <w:lang w:val="en-US"/>
        </w:rPr>
        <w:t>Litsky</w:t>
      </w:r>
      <w:proofErr w:type="spellEnd"/>
      <w:r w:rsidRPr="002C40F0">
        <w:rPr>
          <w:rFonts w:ascii="Century Schoolbook" w:hAnsi="Century Schoolbook" w:cs="Arial"/>
          <w:sz w:val="24"/>
          <w:szCs w:val="24"/>
          <w:lang w:val="en-US"/>
        </w:rPr>
        <w:t xml:space="preserve">, W., </w:t>
      </w:r>
      <w:proofErr w:type="spellStart"/>
      <w:r w:rsidRPr="002C40F0">
        <w:rPr>
          <w:rFonts w:ascii="Century Schoolbook" w:hAnsi="Century Schoolbook" w:cs="Arial"/>
          <w:sz w:val="24"/>
          <w:szCs w:val="24"/>
          <w:lang w:val="en-US"/>
        </w:rPr>
        <w:t>Dutka</w:t>
      </w:r>
      <w:proofErr w:type="spellEnd"/>
      <w:r w:rsidRPr="002C40F0">
        <w:rPr>
          <w:rFonts w:ascii="Century Schoolbook" w:hAnsi="Century Schoolbook" w:cs="Arial"/>
          <w:sz w:val="24"/>
          <w:szCs w:val="24"/>
          <w:lang w:val="en-US"/>
        </w:rPr>
        <w:t xml:space="preserve">, B.J., 1982. </w:t>
      </w:r>
      <w:proofErr w:type="spellStart"/>
      <w:r w:rsidRPr="002C40F0">
        <w:rPr>
          <w:rFonts w:ascii="Century Schoolbook" w:hAnsi="Century Schoolbook" w:cs="Arial"/>
          <w:sz w:val="24"/>
          <w:szCs w:val="24"/>
          <w:lang w:val="en-US"/>
        </w:rPr>
        <w:t>Coprostanol</w:t>
      </w:r>
      <w:proofErr w:type="spellEnd"/>
      <w:r w:rsidRPr="002C40F0">
        <w:rPr>
          <w:rFonts w:ascii="Century Schoolbook" w:hAnsi="Century Schoolbook" w:cs="Arial"/>
          <w:sz w:val="24"/>
          <w:szCs w:val="24"/>
          <w:lang w:val="en-US"/>
        </w:rPr>
        <w:t xml:space="preserve"> as an indicator of fecal pollution. CRC Critical Reviews in Environmental Control 12, 91-112.</w:t>
      </w:r>
    </w:p>
    <w:p w14:paraId="1B3DD5FB" w14:textId="77777777" w:rsidR="00627A5E" w:rsidRPr="002C40F0" w:rsidRDefault="00627A5E" w:rsidP="00B06D86">
      <w:pPr>
        <w:spacing w:line="480" w:lineRule="auto"/>
        <w:ind w:left="709" w:hanging="709"/>
        <w:rPr>
          <w:rFonts w:ascii="Century Schoolbook" w:hAnsi="Century Schoolbook" w:cs="Arial"/>
          <w:sz w:val="24"/>
          <w:szCs w:val="24"/>
          <w:lang w:val="en-GB"/>
        </w:rPr>
      </w:pPr>
      <w:r w:rsidRPr="002C40F0">
        <w:rPr>
          <w:rFonts w:ascii="Century Schoolbook" w:hAnsi="Century Schoolbook" w:cs="Arial"/>
          <w:sz w:val="24"/>
          <w:szCs w:val="24"/>
          <w:lang w:val="en-GB"/>
        </w:rPr>
        <w:t xml:space="preserve">Writer, J.H., </w:t>
      </w:r>
      <w:proofErr w:type="spellStart"/>
      <w:r w:rsidRPr="002C40F0">
        <w:rPr>
          <w:rFonts w:ascii="Century Schoolbook" w:hAnsi="Century Schoolbook" w:cs="Arial"/>
          <w:sz w:val="24"/>
          <w:szCs w:val="24"/>
          <w:lang w:val="en-GB"/>
        </w:rPr>
        <w:t>Leenheer</w:t>
      </w:r>
      <w:proofErr w:type="spellEnd"/>
      <w:r w:rsidRPr="002C40F0">
        <w:rPr>
          <w:rFonts w:ascii="Century Schoolbook" w:hAnsi="Century Schoolbook" w:cs="Arial"/>
          <w:sz w:val="24"/>
          <w:szCs w:val="24"/>
          <w:lang w:val="en-GB"/>
        </w:rPr>
        <w:t xml:space="preserve">, J.A., Barber, L.B., Amy, G.L., </w:t>
      </w:r>
      <w:proofErr w:type="spellStart"/>
      <w:r w:rsidRPr="002C40F0">
        <w:rPr>
          <w:rFonts w:ascii="Century Schoolbook" w:hAnsi="Century Schoolbook" w:cs="Arial"/>
          <w:sz w:val="24"/>
          <w:szCs w:val="24"/>
          <w:lang w:val="en-GB"/>
        </w:rPr>
        <w:t>Chapra</w:t>
      </w:r>
      <w:proofErr w:type="spellEnd"/>
      <w:r w:rsidRPr="002C40F0">
        <w:rPr>
          <w:rFonts w:ascii="Century Schoolbook" w:hAnsi="Century Schoolbook" w:cs="Arial"/>
          <w:sz w:val="24"/>
          <w:szCs w:val="24"/>
          <w:lang w:val="en-GB"/>
        </w:rPr>
        <w:t xml:space="preserve">, S.C., 1995. Sewage contamination in the upper Mississippi River as measured by the </w:t>
      </w:r>
      <w:proofErr w:type="spellStart"/>
      <w:r w:rsidRPr="002C40F0">
        <w:rPr>
          <w:rFonts w:ascii="Century Schoolbook" w:hAnsi="Century Schoolbook" w:cs="Arial"/>
          <w:sz w:val="24"/>
          <w:szCs w:val="24"/>
          <w:lang w:val="en-GB"/>
        </w:rPr>
        <w:t>fecal</w:t>
      </w:r>
      <w:proofErr w:type="spellEnd"/>
      <w:r w:rsidRPr="002C40F0">
        <w:rPr>
          <w:rFonts w:ascii="Century Schoolbook" w:hAnsi="Century Schoolbook" w:cs="Arial"/>
          <w:sz w:val="24"/>
          <w:szCs w:val="24"/>
          <w:lang w:val="en-GB"/>
        </w:rPr>
        <w:t xml:space="preserve"> sterol, </w:t>
      </w:r>
      <w:proofErr w:type="spellStart"/>
      <w:r w:rsidRPr="002C40F0">
        <w:rPr>
          <w:rFonts w:ascii="Century Schoolbook" w:hAnsi="Century Schoolbook" w:cs="Arial"/>
          <w:sz w:val="24"/>
          <w:szCs w:val="24"/>
          <w:lang w:val="en-GB"/>
        </w:rPr>
        <w:t>coprostanol</w:t>
      </w:r>
      <w:proofErr w:type="spellEnd"/>
      <w:r w:rsidRPr="002C40F0">
        <w:rPr>
          <w:rFonts w:ascii="Century Schoolbook" w:hAnsi="Century Schoolbook" w:cs="Arial"/>
          <w:sz w:val="24"/>
          <w:szCs w:val="24"/>
          <w:lang w:val="en-GB"/>
        </w:rPr>
        <w:t>.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w:t>
      </w:r>
      <w:proofErr w:type="spellStart"/>
      <w:proofErr w:type="gramStart"/>
      <w:r w:rsidRPr="00D00528">
        <w:rPr>
          <w:rFonts w:ascii="Century Schoolbook" w:hAnsi="Century Schoolbook" w:cs="Arial"/>
          <w:i w:val="0"/>
          <w:color w:val="auto"/>
          <w:lang w:val="en-GB"/>
        </w:rPr>
        <w:t>Rt</w:t>
      </w:r>
      <w:proofErr w:type="spellEnd"/>
      <w:proofErr w:type="gramEnd"/>
      <w:r w:rsidRPr="00D00528">
        <w:rPr>
          <w:rFonts w:ascii="Century Schoolbook" w:hAnsi="Century Schoolbook" w:cs="Arial"/>
          <w:i w:val="0"/>
          <w:color w:val="auto"/>
          <w:lang w:val="en-GB"/>
        </w:rPr>
        <w:t>) and mass of ions used for quantification (target ion) and identification (confirmatory ions) of sterols and steroids (</w:t>
      </w:r>
      <w:proofErr w:type="spellStart"/>
      <w:r w:rsidRPr="00D00528">
        <w:rPr>
          <w:rFonts w:ascii="Century Schoolbook" w:hAnsi="Century Schoolbook" w:cs="Arial"/>
          <w:i w:val="0"/>
          <w:color w:val="auto"/>
          <w:lang w:val="en-GB"/>
        </w:rPr>
        <w:t>coprostane</w:t>
      </w:r>
      <w:proofErr w:type="spellEnd"/>
      <w:r w:rsidRPr="00D00528">
        <w:rPr>
          <w:rFonts w:ascii="Century Schoolbook" w:hAnsi="Century Schoolbook" w:cs="Arial"/>
          <w:i w:val="0"/>
          <w:color w:val="auto"/>
          <w:lang w:val="en-GB"/>
        </w:rPr>
        <w:t xml:space="preserve"> and </w:t>
      </w:r>
      <w:proofErr w:type="spellStart"/>
      <w:r w:rsidRPr="00D00528">
        <w:rPr>
          <w:rFonts w:ascii="Century Schoolbook" w:hAnsi="Century Schoolbook" w:cs="Arial"/>
          <w:i w:val="0"/>
          <w:color w:val="auto"/>
          <w:lang w:val="en-GB"/>
        </w:rPr>
        <w:t>coprostanone</w:t>
      </w:r>
      <w:proofErr w:type="spellEnd"/>
      <w:r w:rsidRPr="00D00528">
        <w:rPr>
          <w:rFonts w:ascii="Century Schoolbook" w:hAnsi="Century Schoolbook" w:cs="Arial"/>
          <w:i w:val="0"/>
          <w:color w:val="auto"/>
          <w:lang w:val="en-GB"/>
        </w:rPr>
        <w:t>)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289"/>
        <w:gridCol w:w="850"/>
        <w:gridCol w:w="567"/>
        <w:gridCol w:w="425"/>
        <w:gridCol w:w="709"/>
        <w:gridCol w:w="823"/>
        <w:gridCol w:w="567"/>
      </w:tblGrid>
      <w:tr w:rsidR="002C40F0" w:rsidRPr="00D00528" w14:paraId="5B4C1E28" w14:textId="77777777" w:rsidTr="00B02EE3">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289"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850"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425"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proofErr w:type="spellStart"/>
            <w:r w:rsidRPr="00D00528">
              <w:rPr>
                <w:rFonts w:ascii="Century Schoolbook" w:hAnsi="Century Schoolbook" w:cs="Arial"/>
                <w:b/>
                <w:color w:val="000000"/>
                <w:sz w:val="16"/>
                <w:szCs w:val="16"/>
                <w:lang w:val="en-GB"/>
              </w:rPr>
              <w:t>Rt</w:t>
            </w:r>
            <w:proofErr w:type="spellEnd"/>
          </w:p>
        </w:tc>
        <w:tc>
          <w:tcPr>
            <w:tcW w:w="709"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390"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B02EE3">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Coprostane</w:t>
            </w:r>
            <w:proofErr w:type="spellEnd"/>
          </w:p>
        </w:tc>
        <w:tc>
          <w:tcPr>
            <w:tcW w:w="3289"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w:t>
            </w:r>
            <w:proofErr w:type="spellStart"/>
            <w:r w:rsidRPr="00D00528">
              <w:rPr>
                <w:rFonts w:ascii="Century Schoolbook" w:hAnsi="Century Schoolbook" w:cs="Arial"/>
                <w:color w:val="000000"/>
                <w:sz w:val="14"/>
                <w:szCs w:val="14"/>
                <w:lang w:val="en-GB"/>
              </w:rPr>
              <w:t>cholestane</w:t>
            </w:r>
            <w:proofErr w:type="spellEnd"/>
          </w:p>
        </w:tc>
        <w:tc>
          <w:tcPr>
            <w:tcW w:w="850"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425"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709"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823"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B02EE3">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Coprostanol</w:t>
            </w:r>
            <w:proofErr w:type="spellEnd"/>
          </w:p>
        </w:tc>
        <w:tc>
          <w:tcPr>
            <w:tcW w:w="3289"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709"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B02EE3">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289"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709"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823"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B02EE3">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Cholestanol</w:t>
            </w:r>
            <w:proofErr w:type="spellEnd"/>
            <w:r w:rsidRPr="00D00528">
              <w:rPr>
                <w:rFonts w:ascii="Century Schoolbook" w:hAnsi="Century Schoolbook" w:cs="Arial"/>
                <w:color w:val="000000"/>
                <w:sz w:val="14"/>
                <w:szCs w:val="14"/>
                <w:lang w:val="en-GB"/>
              </w:rPr>
              <w:t xml:space="preserve"> </w:t>
            </w:r>
          </w:p>
        </w:tc>
        <w:tc>
          <w:tcPr>
            <w:tcW w:w="3289"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425"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709"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B02EE3">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Coprostanone</w:t>
            </w:r>
            <w:proofErr w:type="spellEnd"/>
          </w:p>
        </w:tc>
        <w:tc>
          <w:tcPr>
            <w:tcW w:w="3289"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850"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709"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823"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B02EE3">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Deuterocholesterol</w:t>
            </w:r>
            <w:proofErr w:type="spellEnd"/>
          </w:p>
        </w:tc>
        <w:tc>
          <w:tcPr>
            <w:tcW w:w="3289"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850" w:type="dxa"/>
            <w:tcBorders>
              <w:top w:val="nil"/>
              <w:left w:val="nil"/>
              <w:bottom w:val="nil"/>
              <w:right w:val="nil"/>
            </w:tcBorders>
            <w:vAlign w:val="center"/>
          </w:tcPr>
          <w:p w14:paraId="2BC824B2" w14:textId="27C42939" w:rsidR="002C40F0" w:rsidRPr="00D00528" w:rsidRDefault="002C40F0" w:rsidP="00006993">
            <w:pPr>
              <w:autoSpaceDE w:val="0"/>
              <w:autoSpaceDN w:val="0"/>
              <w:adjustRightInd w:val="0"/>
              <w:spacing w:after="0" w:line="480" w:lineRule="auto"/>
              <w:jc w:val="center"/>
              <w:rPr>
                <w:rFonts w:ascii="Century Schoolbook" w:hAnsi="Century Schoolbook" w:cs="Arial"/>
                <w:color w:val="000000"/>
                <w:sz w:val="14"/>
                <w:szCs w:val="14"/>
                <w:lang w:val="en-GB"/>
              </w:rPr>
            </w:pPr>
            <w:del w:id="819"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27</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46</w:delText>
              </w:r>
              <w:r w:rsidRPr="00D00528">
                <w:rPr>
                  <w:rFonts w:ascii="Century Schoolbook" w:hAnsi="Century Schoolbook" w:cs="Arial"/>
                  <w:color w:val="000000"/>
                  <w:sz w:val="14"/>
                  <w:szCs w:val="14"/>
                  <w:lang w:val="en-GB"/>
                </w:rPr>
                <w:delText>O</w:delText>
              </w:r>
            </w:del>
            <w:ins w:id="820"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00006993">
                <w:rPr>
                  <w:rFonts w:ascii="Century Schoolbook" w:hAnsi="Century Schoolbook" w:cs="Arial"/>
                  <w:color w:val="000000"/>
                  <w:sz w:val="14"/>
                  <w:szCs w:val="14"/>
                  <w:vertAlign w:val="subscript"/>
                  <w:lang w:val="en-GB"/>
                </w:rPr>
                <w:t>39</w:t>
              </w:r>
              <w:r w:rsidRPr="00D00528">
                <w:rPr>
                  <w:rFonts w:ascii="Century Schoolbook" w:hAnsi="Century Schoolbook" w:cs="Arial"/>
                  <w:color w:val="000000"/>
                  <w:sz w:val="14"/>
                  <w:szCs w:val="14"/>
                  <w:lang w:val="en-GB"/>
                </w:rPr>
                <w:t>O</w:t>
              </w:r>
              <w:r w:rsidR="00006993">
                <w:rPr>
                  <w:rFonts w:ascii="Century Schoolbook" w:hAnsi="Century Schoolbook" w:cs="Arial"/>
                  <w:color w:val="000000"/>
                  <w:sz w:val="14"/>
                  <w:szCs w:val="14"/>
                  <w:lang w:val="en-GB"/>
                </w:rPr>
                <w:t>D</w:t>
              </w:r>
              <w:r w:rsidR="00006993" w:rsidRPr="00006993">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425"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709"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B02EE3">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289"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425"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709"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823"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B02EE3">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Dehydrocholesterol</w:t>
            </w:r>
            <w:proofErr w:type="spellEnd"/>
          </w:p>
        </w:tc>
        <w:tc>
          <w:tcPr>
            <w:tcW w:w="3289"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709"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B02EE3">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Brassicasterol</w:t>
            </w:r>
            <w:proofErr w:type="spellEnd"/>
          </w:p>
        </w:tc>
        <w:tc>
          <w:tcPr>
            <w:tcW w:w="3289"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425"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709"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823"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B02EE3">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289"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425"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709"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B02EE3">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Ergosterol</w:t>
            </w:r>
            <w:proofErr w:type="spellEnd"/>
          </w:p>
        </w:tc>
        <w:tc>
          <w:tcPr>
            <w:tcW w:w="3289"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425"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709"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B02EE3">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Dihydrobrassicasterol</w:t>
            </w:r>
            <w:proofErr w:type="spellEnd"/>
          </w:p>
        </w:tc>
        <w:tc>
          <w:tcPr>
            <w:tcW w:w="3289"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709"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B02EE3">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Campesterol</w:t>
            </w:r>
            <w:proofErr w:type="spellEnd"/>
          </w:p>
        </w:tc>
        <w:tc>
          <w:tcPr>
            <w:tcW w:w="3289"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425"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709"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823"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B02EE3">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Ethylcoprostanol</w:t>
            </w:r>
            <w:proofErr w:type="spellEnd"/>
            <w:r w:rsidRPr="00D00528">
              <w:rPr>
                <w:rFonts w:ascii="Century Schoolbook" w:hAnsi="Century Schoolbook" w:cs="Arial"/>
                <w:color w:val="000000"/>
                <w:sz w:val="14"/>
                <w:szCs w:val="14"/>
                <w:lang w:val="en-GB"/>
              </w:rPr>
              <w:t xml:space="preserve"> </w:t>
            </w:r>
          </w:p>
        </w:tc>
        <w:tc>
          <w:tcPr>
            <w:tcW w:w="3289"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709"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823"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B02EE3">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Stigmasterol</w:t>
            </w:r>
            <w:proofErr w:type="spellEnd"/>
          </w:p>
        </w:tc>
        <w:tc>
          <w:tcPr>
            <w:tcW w:w="3289"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w:t>
            </w:r>
            <w:proofErr w:type="spellStart"/>
            <w:r w:rsidRPr="00D00528">
              <w:rPr>
                <w:rFonts w:ascii="Century Schoolbook" w:hAnsi="Century Schoolbook" w:cs="Arial"/>
                <w:color w:val="000000"/>
                <w:sz w:val="14"/>
                <w:szCs w:val="14"/>
              </w:rPr>
              <w:t>ol</w:t>
            </w:r>
            <w:proofErr w:type="spellEnd"/>
          </w:p>
        </w:tc>
        <w:tc>
          <w:tcPr>
            <w:tcW w:w="850"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425"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709"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78468745" w14:textId="77777777" w:rsidTr="00B02EE3">
        <w:trPr>
          <w:trHeight w:val="280"/>
        </w:trPr>
        <w:tc>
          <w:tcPr>
            <w:tcW w:w="1701" w:type="dxa"/>
            <w:tcBorders>
              <w:top w:val="nil"/>
              <w:left w:val="nil"/>
              <w:bottom w:val="nil"/>
              <w:right w:val="nil"/>
            </w:tcBorders>
            <w:vAlign w:val="center"/>
          </w:tcPr>
          <w:p w14:paraId="5F211899" w14:textId="25AF844A" w:rsidR="002C40F0" w:rsidRPr="00D00528" w:rsidRDefault="00B02EE3" w:rsidP="00B02EE3">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Pr>
                <w:rFonts w:ascii="Century Schoolbook" w:hAnsi="Century Schoolbook" w:cs="Arial"/>
                <w:color w:val="000000"/>
                <w:sz w:val="14"/>
                <w:szCs w:val="14"/>
                <w:lang w:val="en-GB"/>
              </w:rPr>
              <w:t>Deuteros</w:t>
            </w:r>
            <w:r w:rsidR="002C40F0" w:rsidRPr="00D00528">
              <w:rPr>
                <w:rFonts w:ascii="Century Schoolbook" w:hAnsi="Century Schoolbook" w:cs="Arial"/>
                <w:color w:val="000000"/>
                <w:sz w:val="14"/>
                <w:szCs w:val="14"/>
                <w:lang w:val="en-GB"/>
              </w:rPr>
              <w:t>itosterol</w:t>
            </w:r>
            <w:proofErr w:type="spellEnd"/>
          </w:p>
        </w:tc>
        <w:tc>
          <w:tcPr>
            <w:tcW w:w="3289"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850" w:type="dxa"/>
            <w:tcBorders>
              <w:top w:val="nil"/>
              <w:left w:val="nil"/>
              <w:bottom w:val="nil"/>
              <w:right w:val="nil"/>
            </w:tcBorders>
            <w:vAlign w:val="center"/>
          </w:tcPr>
          <w:p w14:paraId="52E64F87" w14:textId="2B6E2FB3" w:rsidR="002C40F0" w:rsidRPr="00D00528" w:rsidRDefault="002C40F0" w:rsidP="000A364E">
            <w:pPr>
              <w:autoSpaceDE w:val="0"/>
              <w:autoSpaceDN w:val="0"/>
              <w:adjustRightInd w:val="0"/>
              <w:spacing w:after="0" w:line="480" w:lineRule="auto"/>
              <w:jc w:val="center"/>
              <w:rPr>
                <w:rFonts w:ascii="Century Schoolbook" w:hAnsi="Century Schoolbook" w:cs="Arial"/>
                <w:color w:val="000000"/>
                <w:sz w:val="14"/>
                <w:szCs w:val="14"/>
                <w:lang w:val="en-GB"/>
              </w:rPr>
            </w:pPr>
            <w:del w:id="821" w:author="ERIC SPERANZA" w:date="2017-10-09T15:06:00Z">
              <w:r w:rsidRPr="00D00528">
                <w:rPr>
                  <w:rFonts w:ascii="Century Schoolbook" w:hAnsi="Century Schoolbook" w:cs="Arial"/>
                  <w:color w:val="000000"/>
                  <w:sz w:val="14"/>
                  <w:szCs w:val="14"/>
                  <w:lang w:val="en-GB"/>
                </w:rPr>
                <w:delText>C</w:delText>
              </w:r>
              <w:r w:rsidRPr="00D00528">
                <w:rPr>
                  <w:rFonts w:ascii="Century Schoolbook" w:hAnsi="Century Schoolbook" w:cs="Arial"/>
                  <w:color w:val="000000"/>
                  <w:sz w:val="14"/>
                  <w:szCs w:val="14"/>
                  <w:vertAlign w:val="subscript"/>
                  <w:lang w:val="en-GB"/>
                </w:rPr>
                <w:delText>29</w:delText>
              </w:r>
              <w:r w:rsidRPr="00D00528">
                <w:rPr>
                  <w:rFonts w:ascii="Century Schoolbook" w:hAnsi="Century Schoolbook" w:cs="Arial"/>
                  <w:color w:val="000000"/>
                  <w:sz w:val="14"/>
                  <w:szCs w:val="14"/>
                  <w:lang w:val="en-GB"/>
                </w:rPr>
                <w:delText>H</w:delText>
              </w:r>
              <w:r w:rsidRPr="00D00528">
                <w:rPr>
                  <w:rFonts w:ascii="Century Schoolbook" w:hAnsi="Century Schoolbook" w:cs="Arial"/>
                  <w:color w:val="000000"/>
                  <w:sz w:val="14"/>
                  <w:szCs w:val="14"/>
                  <w:vertAlign w:val="subscript"/>
                  <w:lang w:val="en-GB"/>
                </w:rPr>
                <w:delText>50</w:delText>
              </w:r>
              <w:r w:rsidRPr="00D00528">
                <w:rPr>
                  <w:rFonts w:ascii="Century Schoolbook" w:hAnsi="Century Schoolbook" w:cs="Arial"/>
                  <w:color w:val="000000"/>
                  <w:sz w:val="14"/>
                  <w:szCs w:val="14"/>
                  <w:lang w:val="en-GB"/>
                </w:rPr>
                <w:delText>O</w:delText>
              </w:r>
            </w:del>
            <w:ins w:id="822" w:author="ERIC SPERANZA" w:date="2017-10-09T15:06:00Z">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000A364E">
                <w:rPr>
                  <w:rFonts w:ascii="Century Schoolbook" w:hAnsi="Century Schoolbook" w:cs="Arial"/>
                  <w:color w:val="000000"/>
                  <w:sz w:val="14"/>
                  <w:szCs w:val="14"/>
                  <w:vertAlign w:val="subscript"/>
                  <w:lang w:val="en-GB"/>
                </w:rPr>
                <w:t>43</w:t>
              </w:r>
              <w:r w:rsidRPr="00D00528">
                <w:rPr>
                  <w:rFonts w:ascii="Century Schoolbook" w:hAnsi="Century Schoolbook" w:cs="Arial"/>
                  <w:color w:val="000000"/>
                  <w:sz w:val="14"/>
                  <w:szCs w:val="14"/>
                  <w:lang w:val="en-GB"/>
                </w:rPr>
                <w:t>O</w:t>
              </w:r>
              <w:r w:rsidR="000A364E">
                <w:rPr>
                  <w:rFonts w:ascii="Century Schoolbook" w:hAnsi="Century Schoolbook" w:cs="Arial"/>
                  <w:color w:val="000000"/>
                  <w:sz w:val="14"/>
                  <w:szCs w:val="14"/>
                  <w:lang w:val="en-GB"/>
                </w:rPr>
                <w:t>D</w:t>
              </w:r>
              <w:r w:rsidR="000A364E" w:rsidRPr="000A364E">
                <w:rPr>
                  <w:rFonts w:ascii="Century Schoolbook" w:hAnsi="Century Schoolbook" w:cs="Arial"/>
                  <w:color w:val="000000"/>
                  <w:sz w:val="14"/>
                  <w:szCs w:val="14"/>
                  <w:vertAlign w:val="subscript"/>
                  <w:lang w:val="en-GB"/>
                </w:rPr>
                <w:t>7</w:t>
              </w:r>
            </w:ins>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425"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709"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B02EE3">
        <w:trPr>
          <w:trHeight w:val="280"/>
        </w:trPr>
        <w:tc>
          <w:tcPr>
            <w:tcW w:w="1701" w:type="dxa"/>
            <w:tcBorders>
              <w:top w:val="nil"/>
              <w:left w:val="nil"/>
              <w:bottom w:val="nil"/>
              <w:right w:val="nil"/>
            </w:tcBorders>
            <w:vAlign w:val="center"/>
          </w:tcPr>
          <w:p w14:paraId="44C05335" w14:textId="0C3CF0A8"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Sitosterol</w:t>
            </w:r>
            <w:proofErr w:type="spellEnd"/>
          </w:p>
        </w:tc>
        <w:tc>
          <w:tcPr>
            <w:tcW w:w="3289"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425"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709"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823"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B02EE3">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proofErr w:type="spellStart"/>
            <w:r w:rsidRPr="00D00528">
              <w:rPr>
                <w:rFonts w:ascii="Century Schoolbook" w:hAnsi="Century Schoolbook" w:cs="Arial"/>
                <w:color w:val="000000"/>
                <w:sz w:val="14"/>
                <w:szCs w:val="14"/>
                <w:lang w:val="en-GB"/>
              </w:rPr>
              <w:t>Stigmastanol</w:t>
            </w:r>
            <w:proofErr w:type="spellEnd"/>
          </w:p>
        </w:tc>
        <w:tc>
          <w:tcPr>
            <w:tcW w:w="3289"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w:t>
            </w:r>
            <w:proofErr w:type="spellStart"/>
            <w:r w:rsidRPr="00D00528">
              <w:rPr>
                <w:rFonts w:ascii="Century Schoolbook" w:hAnsi="Century Schoolbook" w:cs="Arial"/>
                <w:color w:val="000000"/>
                <w:sz w:val="14"/>
                <w:szCs w:val="14"/>
                <w:lang w:val="en-GB"/>
              </w:rPr>
              <w:t>ol</w:t>
            </w:r>
            <w:proofErr w:type="spellEnd"/>
          </w:p>
        </w:tc>
        <w:tc>
          <w:tcPr>
            <w:tcW w:w="850"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425"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709"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823"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4A9E8A9B"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003263A3">
        <w:rPr>
          <w:rFonts w:ascii="Century Schoolbook" w:hAnsi="Century Schoolbook" w:cs="Arial"/>
          <w:i w:val="0"/>
          <w:color w:val="000000" w:themeColor="text1"/>
          <w:lang w:val="en-GB"/>
        </w:rPr>
        <w:t xml:space="preserve"> </w:t>
      </w:r>
      <w:proofErr w:type="spellStart"/>
      <w:r w:rsidR="003263A3">
        <w:rPr>
          <w:rFonts w:ascii="Century Schoolbook" w:hAnsi="Century Schoolbook" w:cs="Arial"/>
          <w:i w:val="0"/>
          <w:color w:val="000000" w:themeColor="text1"/>
          <w:lang w:val="en-GB"/>
        </w:rPr>
        <w:t>Coprostanol</w:t>
      </w:r>
      <w:proofErr w:type="spellEnd"/>
      <w:r w:rsidR="003263A3">
        <w:rPr>
          <w:rFonts w:ascii="Century Schoolbook" w:hAnsi="Century Schoolbook" w:cs="Arial"/>
          <w:i w:val="0"/>
          <w:color w:val="000000" w:themeColor="text1"/>
          <w:lang w:val="en-GB"/>
        </w:rPr>
        <w:t xml:space="preserve"> concentration (</w:t>
      </w:r>
      <w:proofErr w:type="spellStart"/>
      <w:r w:rsidR="003263A3">
        <w:rPr>
          <w:rFonts w:ascii="Century Schoolbook" w:hAnsi="Century Schoolbook" w:cs="Arial"/>
          <w:i w:val="0"/>
          <w:color w:val="000000" w:themeColor="text1"/>
          <w:lang w:val="en-GB"/>
        </w:rPr>
        <w:t>μg</w:t>
      </w:r>
      <w:proofErr w:type="spellEnd"/>
      <w:r w:rsidR="003263A3">
        <w:rPr>
          <w:rFonts w:ascii="Century Schoolbook" w:hAnsi="Century Schoolbook" w:cs="Arial"/>
          <w:i w:val="0"/>
          <w:color w:val="000000" w:themeColor="text1"/>
          <w:lang w:val="en-GB"/>
        </w:rPr>
        <w:t>/</w:t>
      </w:r>
      <w:r w:rsidRPr="00A8465C">
        <w:rPr>
          <w:rFonts w:ascii="Century Schoolbook" w:hAnsi="Century Schoolbook" w:cs="Arial"/>
          <w:i w:val="0"/>
          <w:color w:val="000000" w:themeColor="text1"/>
          <w:lang w:val="en-GB"/>
        </w:rPr>
        <w:t>g) from surficial sediments throughout the world.</w:t>
      </w:r>
    </w:p>
    <w:tbl>
      <w:tblPr>
        <w:tblW w:w="4600" w:type="pct"/>
        <w:jc w:val="center"/>
        <w:tblLook w:val="0000" w:firstRow="0" w:lastRow="0" w:firstColumn="0" w:lastColumn="0" w:noHBand="0" w:noVBand="0"/>
      </w:tblPr>
      <w:tblGrid>
        <w:gridCol w:w="2843"/>
        <w:gridCol w:w="1311"/>
        <w:gridCol w:w="1271"/>
        <w:gridCol w:w="2706"/>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4EAB203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Arcega</w:t>
            </w:r>
            <w:proofErr w:type="spellEnd"/>
            <w:r w:rsidRPr="00A8465C">
              <w:rPr>
                <w:rFonts w:ascii="Century Schoolbook" w:hAnsi="Century Schoolbook" w:cs="Arial"/>
                <w:color w:val="000000" w:themeColor="text1"/>
                <w:sz w:val="14"/>
                <w:szCs w:val="14"/>
                <w:lang w:val="en-GB"/>
              </w:rPr>
              <w:t>-Cabrera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3A6CD8C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River</w:t>
            </w:r>
            <w:proofErr w:type="spellEnd"/>
          </w:p>
        </w:tc>
        <w:tc>
          <w:tcPr>
            <w:tcW w:w="728" w:type="pct"/>
            <w:tcBorders>
              <w:top w:val="nil"/>
              <w:left w:val="nil"/>
              <w:bottom w:val="nil"/>
              <w:right w:val="nil"/>
            </w:tcBorders>
            <w:vAlign w:val="center"/>
          </w:tcPr>
          <w:p w14:paraId="43A3340D" w14:textId="0B387257" w:rsidR="002C40F0" w:rsidRPr="00A8465C" w:rsidRDefault="002C40F0" w:rsidP="003263A3">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w:t>
            </w:r>
            <w:r w:rsidR="003263A3">
              <w:rPr>
                <w:rFonts w:ascii="Century Schoolbook" w:hAnsi="Century Schoolbook" w:cs="Arial"/>
                <w:b/>
                <w:color w:val="000000" w:themeColor="text1"/>
                <w:sz w:val="14"/>
                <w:szCs w:val="14"/>
              </w:rPr>
              <w:t>-</w:t>
            </w:r>
            <w:r w:rsidRPr="00A8465C">
              <w:rPr>
                <w:rFonts w:ascii="Century Schoolbook" w:hAnsi="Century Schoolbook" w:cs="Arial"/>
                <w:b/>
                <w:color w:val="000000" w:themeColor="text1"/>
                <w:sz w:val="14"/>
                <w:szCs w:val="14"/>
              </w:rPr>
              <w:t>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proofErr w:type="spellStart"/>
            <w:r w:rsidRPr="00A8465C">
              <w:rPr>
                <w:rFonts w:ascii="Century Schoolbook" w:hAnsi="Century Schoolbook" w:cs="Arial"/>
                <w:b/>
                <w:color w:val="000000" w:themeColor="text1"/>
                <w:sz w:val="14"/>
                <w:szCs w:val="14"/>
              </w:rPr>
              <w:t>This</w:t>
            </w:r>
            <w:proofErr w:type="spellEnd"/>
            <w:r w:rsidRPr="00A8465C">
              <w:rPr>
                <w:rFonts w:ascii="Century Schoolbook" w:hAnsi="Century Schoolbook" w:cs="Arial"/>
                <w:b/>
                <w:color w:val="000000" w:themeColor="text1"/>
                <w:sz w:val="14"/>
                <w:szCs w:val="14"/>
              </w:rPr>
              <w:t xml:space="preserve"> </w:t>
            </w:r>
            <w:proofErr w:type="spellStart"/>
            <w:r w:rsidRPr="00A8465C">
              <w:rPr>
                <w:rFonts w:ascii="Century Schoolbook" w:hAnsi="Century Schoolbook" w:cs="Arial"/>
                <w:b/>
                <w:color w:val="000000" w:themeColor="text1"/>
                <w:sz w:val="14"/>
                <w:szCs w:val="14"/>
              </w:rPr>
              <w:t>study</w:t>
            </w:r>
            <w:proofErr w:type="spellEnd"/>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Barcelona,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67B96CAF"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Grimalt</w:t>
            </w:r>
            <w:proofErr w:type="spellEnd"/>
            <w:r w:rsidRPr="00A8465C">
              <w:rPr>
                <w:rFonts w:ascii="Century Schoolbook" w:hAnsi="Century Schoolbook" w:cs="Arial"/>
                <w:color w:val="000000" w:themeColor="text1"/>
                <w:sz w:val="14"/>
                <w:szCs w:val="14"/>
              </w:rPr>
              <w:t xml:space="preserve">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 xml:space="preserve">Iguaçu and </w:t>
            </w:r>
            <w:proofErr w:type="spellStart"/>
            <w:r w:rsidRPr="00A8465C">
              <w:rPr>
                <w:rFonts w:ascii="Century Schoolbook" w:hAnsi="Century Schoolbook" w:cs="Arial"/>
                <w:color w:val="000000" w:themeColor="text1"/>
                <w:sz w:val="14"/>
                <w:szCs w:val="14"/>
                <w:lang w:val="en-US"/>
              </w:rPr>
              <w:t>Barigui</w:t>
            </w:r>
            <w:proofErr w:type="spellEnd"/>
            <w:r w:rsidRPr="00A8465C">
              <w:rPr>
                <w:rFonts w:ascii="Century Schoolbook" w:hAnsi="Century Schoolbook" w:cs="Arial"/>
                <w:color w:val="000000" w:themeColor="text1"/>
                <w:sz w:val="14"/>
                <w:szCs w:val="14"/>
                <w:lang w:val="en-US"/>
              </w:rPr>
              <w:t xml:space="preserve">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River</w:t>
            </w:r>
            <w:proofErr w:type="spellEnd"/>
          </w:p>
        </w:tc>
        <w:tc>
          <w:tcPr>
            <w:tcW w:w="728" w:type="pct"/>
            <w:tcBorders>
              <w:top w:val="nil"/>
              <w:left w:val="nil"/>
              <w:bottom w:val="nil"/>
              <w:right w:val="nil"/>
            </w:tcBorders>
            <w:vAlign w:val="center"/>
          </w:tcPr>
          <w:p w14:paraId="1F794895" w14:textId="72B028F2"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w:t>
            </w:r>
            <w:r w:rsidR="003263A3">
              <w:rPr>
                <w:rFonts w:ascii="Century Schoolbook" w:hAnsi="Century Schoolbook" w:cs="Arial"/>
                <w:color w:val="000000" w:themeColor="text1"/>
                <w:sz w:val="14"/>
                <w:szCs w:val="14"/>
              </w:rPr>
              <w:t xml:space="preserve"> </w:t>
            </w:r>
            <w:r w:rsidRPr="00A8465C">
              <w:rPr>
                <w:rFonts w:ascii="Century Schoolbook" w:hAnsi="Century Schoolbook" w:cs="Arial"/>
                <w:color w:val="000000" w:themeColor="text1"/>
                <w:sz w:val="14"/>
                <w:szCs w:val="14"/>
              </w:rPr>
              <w: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Puerari</w:t>
            </w:r>
            <w:proofErr w:type="spellEnd"/>
            <w:r w:rsidRPr="00A8465C">
              <w:rPr>
                <w:rFonts w:ascii="Century Schoolbook" w:hAnsi="Century Schoolbook" w:cs="Arial"/>
                <w:color w:val="000000" w:themeColor="text1"/>
                <w:sz w:val="14"/>
                <w:szCs w:val="14"/>
              </w:rPr>
              <w:t xml:space="preserve">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Bilbao </w:t>
            </w:r>
            <w:proofErr w:type="spellStart"/>
            <w:r w:rsidRPr="00A8465C">
              <w:rPr>
                <w:rFonts w:ascii="Century Schoolbook" w:hAnsi="Century Schoolbook" w:cs="Arial"/>
                <w:color w:val="000000" w:themeColor="text1"/>
                <w:sz w:val="14"/>
                <w:szCs w:val="14"/>
              </w:rPr>
              <w:t>Estuary</w:t>
            </w:r>
            <w:proofErr w:type="spellEnd"/>
            <w:r w:rsidRPr="00A8465C">
              <w:rPr>
                <w:rFonts w:ascii="Century Schoolbook" w:hAnsi="Century Schoolbook" w:cs="Arial"/>
                <w:color w:val="000000" w:themeColor="text1"/>
                <w:sz w:val="14"/>
                <w:szCs w:val="14"/>
              </w:rPr>
              <w:t xml:space="preserve">, </w:t>
            </w:r>
            <w:proofErr w:type="spellStart"/>
            <w:r w:rsidRPr="00A8465C">
              <w:rPr>
                <w:rFonts w:ascii="Century Schoolbook" w:hAnsi="Century Schoolbook" w:cs="Arial"/>
                <w:color w:val="000000" w:themeColor="text1"/>
                <w:sz w:val="14"/>
                <w:szCs w:val="14"/>
              </w:rPr>
              <w:t>Spain</w:t>
            </w:r>
            <w:proofErr w:type="spellEnd"/>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Estuary</w:t>
            </w:r>
            <w:proofErr w:type="spellEnd"/>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proofErr w:type="spellStart"/>
            <w:r w:rsidRPr="00A8465C">
              <w:rPr>
                <w:rFonts w:ascii="Century Schoolbook" w:hAnsi="Century Schoolbook" w:cs="Arial"/>
                <w:color w:val="000000" w:themeColor="text1"/>
                <w:sz w:val="14"/>
                <w:szCs w:val="14"/>
              </w:rPr>
              <w:t>Gonzalez</w:t>
            </w:r>
            <w:proofErr w:type="spellEnd"/>
            <w:r w:rsidRPr="00A8465C">
              <w:rPr>
                <w:rFonts w:ascii="Century Schoolbook" w:hAnsi="Century Schoolbook" w:cs="Arial"/>
                <w:color w:val="000000" w:themeColor="text1"/>
                <w:sz w:val="14"/>
                <w:szCs w:val="14"/>
              </w:rPr>
              <w:t>-Oreja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Barigui</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6FCF912E"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Froehner</w:t>
            </w:r>
            <w:proofErr w:type="spellEnd"/>
            <w:r w:rsidRPr="00A8465C">
              <w:rPr>
                <w:rFonts w:ascii="Century Schoolbook" w:hAnsi="Century Schoolbook" w:cs="Arial"/>
                <w:color w:val="000000" w:themeColor="text1"/>
                <w:sz w:val="14"/>
                <w:szCs w:val="14"/>
                <w:lang w:val="en-GB"/>
              </w:rPr>
              <w:t xml:space="preserve">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2C461041"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w:t>
            </w:r>
            <w:proofErr w:type="spellStart"/>
            <w:r w:rsidRPr="00A8465C">
              <w:rPr>
                <w:rFonts w:ascii="Century Schoolbook" w:hAnsi="Century Schoolbook" w:cs="Arial"/>
                <w:color w:val="000000" w:themeColor="text1"/>
                <w:sz w:val="14"/>
                <w:szCs w:val="14"/>
                <w:lang w:val="en-GB"/>
              </w:rPr>
              <w:t>Shui</w:t>
            </w:r>
            <w:proofErr w:type="spellEnd"/>
            <w:r w:rsidRPr="00A8465C">
              <w:rPr>
                <w:rFonts w:ascii="Century Schoolbook" w:hAnsi="Century Schoolbook" w:cs="Arial"/>
                <w:color w:val="000000" w:themeColor="text1"/>
                <w:sz w:val="14"/>
                <w:szCs w:val="14"/>
                <w:lang w:val="en-GB"/>
              </w:rPr>
              <w:t xml:space="preserve">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29419D06"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Northeastern</w:t>
            </w:r>
            <w:proofErr w:type="spellEnd"/>
            <w:r w:rsidRPr="00A8465C">
              <w:rPr>
                <w:rFonts w:ascii="Century Schoolbook" w:hAnsi="Century Schoolbook" w:cs="Arial"/>
                <w:color w:val="000000" w:themeColor="text1"/>
                <w:sz w:val="14"/>
                <w:szCs w:val="14"/>
                <w:lang w:val="en-GB"/>
              </w:rPr>
              <w:t xml:space="preserve">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1BCFBED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Bachtiar</w:t>
            </w:r>
            <w:proofErr w:type="spellEnd"/>
            <w:r w:rsidRPr="00A8465C">
              <w:rPr>
                <w:rFonts w:ascii="Century Schoolbook" w:hAnsi="Century Schoolbook" w:cs="Arial"/>
                <w:color w:val="000000" w:themeColor="text1"/>
                <w:sz w:val="14"/>
                <w:szCs w:val="14"/>
                <w:lang w:val="en-GB"/>
              </w:rPr>
              <w:t xml:space="preserve">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Lima da Costa and </w:t>
            </w:r>
            <w:proofErr w:type="spellStart"/>
            <w:r w:rsidRPr="00A8465C">
              <w:rPr>
                <w:rFonts w:ascii="Century Schoolbook" w:hAnsi="Century Schoolbook" w:cs="Arial"/>
                <w:color w:val="000000" w:themeColor="text1"/>
                <w:sz w:val="14"/>
                <w:szCs w:val="14"/>
              </w:rPr>
              <w:t>Carreira</w:t>
            </w:r>
            <w:proofErr w:type="spellEnd"/>
            <w:r w:rsidRPr="00A8465C">
              <w:rPr>
                <w:rFonts w:ascii="Century Schoolbook" w:hAnsi="Century Schoolbook" w:cs="Arial"/>
                <w:color w:val="000000" w:themeColor="text1"/>
                <w:sz w:val="14"/>
                <w:szCs w:val="14"/>
              </w:rPr>
              <w:t>,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Kaoping</w:t>
            </w:r>
            <w:proofErr w:type="spellEnd"/>
            <w:r w:rsidRPr="00A8465C">
              <w:rPr>
                <w:rFonts w:ascii="Century Schoolbook" w:hAnsi="Century Schoolbook" w:cs="Arial"/>
                <w:color w:val="000000" w:themeColor="text1"/>
                <w:sz w:val="14"/>
                <w:szCs w:val="14"/>
                <w:lang w:val="en-GB"/>
              </w:rPr>
              <w:t xml:space="preserve">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0E972B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Jeng</w:t>
            </w:r>
            <w:proofErr w:type="spellEnd"/>
            <w:r w:rsidRPr="00A8465C">
              <w:rPr>
                <w:rFonts w:ascii="Century Schoolbook" w:hAnsi="Century Schoolbook" w:cs="Arial"/>
                <w:color w:val="000000" w:themeColor="text1"/>
                <w:sz w:val="14"/>
                <w:szCs w:val="14"/>
                <w:lang w:val="en-GB"/>
              </w:rPr>
              <w:t xml:space="preserve">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Pittet</w:t>
            </w:r>
            <w:proofErr w:type="spellEnd"/>
            <w:r w:rsidRPr="00A8465C">
              <w:rPr>
                <w:rFonts w:ascii="Century Schoolbook" w:hAnsi="Century Schoolbook" w:cs="Arial"/>
                <w:color w:val="000000" w:themeColor="text1"/>
                <w:sz w:val="14"/>
                <w:szCs w:val="14"/>
                <w:lang w:val="en-GB"/>
              </w:rPr>
              <w:t xml:space="preserve">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55CBADED"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Mudge</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Bebbiano</w:t>
            </w:r>
            <w:proofErr w:type="spellEnd"/>
            <w:r w:rsidRPr="00A8465C">
              <w:rPr>
                <w:rFonts w:ascii="Century Schoolbook" w:hAnsi="Century Schoolbook" w:cs="Arial"/>
                <w:color w:val="000000" w:themeColor="text1"/>
                <w:sz w:val="14"/>
                <w:szCs w:val="14"/>
                <w:lang w:val="en-GB"/>
              </w:rPr>
              <w:t>,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2877CCA3"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Narrangansett</w:t>
            </w:r>
            <w:proofErr w:type="spellEnd"/>
            <w:r w:rsidRPr="00A8465C">
              <w:rPr>
                <w:rFonts w:ascii="Century Schoolbook" w:hAnsi="Century Schoolbook" w:cs="Arial"/>
                <w:color w:val="000000" w:themeColor="text1"/>
                <w:sz w:val="14"/>
                <w:szCs w:val="14"/>
                <w:lang w:val="en-GB"/>
              </w:rPr>
              <w:t xml:space="preserve">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559BD2CC"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1C811450"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w:t>
            </w:r>
            <w:r w:rsidR="003263A3">
              <w:rPr>
                <w:rFonts w:ascii="Century Schoolbook" w:hAnsi="Century Schoolbook" w:cs="Arial"/>
                <w:color w:val="000000" w:themeColor="text1"/>
                <w:sz w:val="14"/>
                <w:szCs w:val="14"/>
                <w:lang w:val="en-GB"/>
              </w:rPr>
              <w:t xml:space="preserve"> </w:t>
            </w:r>
            <w:r w:rsidRPr="00A8465C">
              <w:rPr>
                <w:rFonts w:ascii="Century Schoolbook" w:hAnsi="Century Schoolbook" w:cs="Arial"/>
                <w:color w:val="000000" w:themeColor="text1"/>
                <w:sz w:val="14"/>
                <w:szCs w:val="14"/>
                <w:lang w:val="en-GB"/>
              </w:rPr>
              <w: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Venturini</w:t>
            </w:r>
            <w:proofErr w:type="spellEnd"/>
            <w:r w:rsidRPr="00A8465C">
              <w:rPr>
                <w:rFonts w:ascii="Century Schoolbook" w:hAnsi="Century Schoolbook" w:cs="Arial"/>
                <w:color w:val="000000" w:themeColor="text1"/>
                <w:sz w:val="14"/>
                <w:szCs w:val="14"/>
                <w:lang w:val="en-GB"/>
              </w:rPr>
              <w:t xml:space="preserve"> et al., 2015</w:t>
            </w:r>
          </w:p>
        </w:tc>
      </w:tr>
      <w:tr w:rsidR="002C40F0" w:rsidRPr="00E17176"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Siak</w:t>
            </w:r>
            <w:proofErr w:type="spellEnd"/>
            <w:r w:rsidRPr="00A8465C">
              <w:rPr>
                <w:rFonts w:ascii="Century Schoolbook" w:hAnsi="Century Schoolbook" w:cs="Arial"/>
                <w:color w:val="000000" w:themeColor="text1"/>
                <w:sz w:val="14"/>
                <w:szCs w:val="14"/>
                <w:lang w:val="en-GB"/>
              </w:rPr>
              <w:t xml:space="preserve">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Liebezeit</w:t>
            </w:r>
            <w:proofErr w:type="spellEnd"/>
            <w:r w:rsidRPr="00A8465C">
              <w:rPr>
                <w:rFonts w:ascii="Century Schoolbook" w:hAnsi="Century Schoolbook" w:cs="Arial"/>
                <w:color w:val="000000" w:themeColor="text1"/>
                <w:sz w:val="14"/>
                <w:szCs w:val="14"/>
                <w:lang w:val="en-GB"/>
              </w:rPr>
              <w:t xml:space="preserve"> and </w:t>
            </w:r>
            <w:proofErr w:type="spellStart"/>
            <w:r w:rsidRPr="00A8465C">
              <w:rPr>
                <w:rFonts w:ascii="Century Schoolbook" w:hAnsi="Century Schoolbook" w:cs="Arial"/>
                <w:color w:val="000000" w:themeColor="text1"/>
                <w:sz w:val="14"/>
                <w:szCs w:val="14"/>
                <w:lang w:val="en-GB"/>
              </w:rPr>
              <w:t>Wöstmann</w:t>
            </w:r>
            <w:proofErr w:type="spellEnd"/>
            <w:r w:rsidRPr="00A8465C">
              <w:rPr>
                <w:rFonts w:ascii="Century Schoolbook" w:hAnsi="Century Schoolbook" w:cs="Arial"/>
                <w:color w:val="000000" w:themeColor="text1"/>
                <w:sz w:val="14"/>
                <w:szCs w:val="14"/>
                <w:lang w:val="en-GB"/>
              </w:rPr>
              <w:t>,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Capibaribe</w:t>
            </w:r>
            <w:proofErr w:type="spellEnd"/>
            <w:r w:rsidRPr="00A8465C">
              <w:rPr>
                <w:rFonts w:ascii="Century Schoolbook" w:hAnsi="Century Schoolbook" w:cs="Arial"/>
                <w:color w:val="000000" w:themeColor="text1"/>
                <w:sz w:val="14"/>
                <w:szCs w:val="14"/>
                <w:lang w:val="en-GB"/>
              </w:rPr>
              <w:t xml:space="preserv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Fernandes</w:t>
            </w:r>
            <w:proofErr w:type="spellEnd"/>
            <w:r w:rsidRPr="00A8465C">
              <w:rPr>
                <w:rFonts w:ascii="Century Schoolbook" w:hAnsi="Century Schoolbook" w:cs="Arial"/>
                <w:color w:val="000000" w:themeColor="text1"/>
                <w:sz w:val="14"/>
                <w:szCs w:val="14"/>
                <w:lang w:val="en-GB"/>
              </w:rPr>
              <w:t xml:space="preserve">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proofErr w:type="spellStart"/>
            <w:r w:rsidRPr="00A8465C">
              <w:rPr>
                <w:rFonts w:ascii="Century Schoolbook" w:hAnsi="Century Schoolbook" w:cs="Arial"/>
                <w:b/>
                <w:color w:val="000000" w:themeColor="text1"/>
                <w:sz w:val="14"/>
                <w:szCs w:val="14"/>
                <w:lang w:val="en-GB"/>
              </w:rPr>
              <w:t>nd</w:t>
            </w:r>
            <w:proofErr w:type="spellEnd"/>
            <w:r w:rsidRPr="00A8465C">
              <w:rPr>
                <w:rFonts w:ascii="Century Schoolbook" w:hAnsi="Century Schoolbook" w:cs="Arial"/>
                <w:b/>
                <w:color w:val="000000" w:themeColor="text1"/>
                <w:sz w:val="14"/>
                <w:szCs w:val="14"/>
                <w:lang w:val="en-GB"/>
              </w:rPr>
              <w:t xml:space="preserve">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roofErr w:type="spellStart"/>
            <w:r w:rsidRPr="00A8465C">
              <w:rPr>
                <w:rFonts w:ascii="Century Schoolbook" w:hAnsi="Century Schoolbook" w:cs="Arial"/>
                <w:color w:val="000000" w:themeColor="text1"/>
                <w:sz w:val="14"/>
                <w:szCs w:val="14"/>
                <w:lang w:val="en-GB"/>
              </w:rPr>
              <w:t>Noblet</w:t>
            </w:r>
            <w:proofErr w:type="spellEnd"/>
            <w:r w:rsidRPr="00A8465C">
              <w:rPr>
                <w:rFonts w:ascii="Century Schoolbook" w:hAnsi="Century Schoolbook" w:cs="Arial"/>
                <w:color w:val="000000" w:themeColor="text1"/>
                <w:sz w:val="14"/>
                <w:szCs w:val="14"/>
                <w:lang w:val="en-GB"/>
              </w:rPr>
              <w:t xml:space="preserve">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t>Figure captions:</w:t>
      </w:r>
    </w:p>
    <w:p w14:paraId="1471BADC" w14:textId="77777777" w:rsidR="00C2573F" w:rsidRDefault="00C2573F">
      <w:pPr>
        <w:rPr>
          <w:rFonts w:ascii="Century Schoolbook" w:hAnsi="Century Schoolbook" w:cs="Arial"/>
          <w:sz w:val="24"/>
          <w:szCs w:val="24"/>
          <w:lang w:val="en-GB"/>
        </w:rPr>
      </w:pPr>
    </w:p>
    <w:p w14:paraId="68E2E877" w14:textId="5A47F384"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w:t>
      </w:r>
      <w:r w:rsidR="007C6379">
        <w:rPr>
          <w:rFonts w:ascii="Century Schoolbook" w:hAnsi="Century Schoolbook" w:cs="Arial"/>
          <w:i w:val="0"/>
          <w:color w:val="auto"/>
          <w:sz w:val="24"/>
          <w:szCs w:val="24"/>
          <w:lang w:val="en-GB"/>
        </w:rPr>
        <w:t xml:space="preserve"> </w:t>
      </w:r>
      <w:del w:id="823" w:author="ERIC SPERANZA" w:date="2017-10-09T15:06:00Z">
        <w:r w:rsidRPr="00A96131">
          <w:rPr>
            <w:rFonts w:ascii="Century Schoolbook" w:hAnsi="Century Schoolbook" w:cs="Arial"/>
            <w:i w:val="0"/>
            <w:color w:val="auto"/>
            <w:sz w:val="24"/>
            <w:szCs w:val="24"/>
            <w:lang w:val="en-GB"/>
          </w:rPr>
          <w:delText>a northern site</w:delText>
        </w:r>
      </w:del>
      <w:ins w:id="824" w:author="ERIC SPERANZA" w:date="2017-10-09T15:06:00Z">
        <w:r w:rsidR="007C6379">
          <w:rPr>
            <w:rFonts w:ascii="Century Schoolbook" w:hAnsi="Century Schoolbook" w:cs="Arial"/>
            <w:i w:val="0"/>
            <w:color w:val="auto"/>
            <w:sz w:val="24"/>
            <w:szCs w:val="24"/>
            <w:lang w:val="en-GB"/>
          </w:rPr>
          <w:t>North (N)</w:t>
        </w:r>
      </w:ins>
      <w:r w:rsidR="007C6379">
        <w:rPr>
          <w:rFonts w:ascii="Century Schoolbook" w:hAnsi="Century Schoolbook" w:cs="Arial"/>
          <w:i w:val="0"/>
          <w:color w:val="auto"/>
          <w:sz w:val="24"/>
          <w:szCs w:val="24"/>
          <w:lang w:val="en-GB"/>
        </w:rPr>
        <w:t xml:space="preserve"> in the Uruguay River</w:t>
      </w:r>
      <w:del w:id="825" w:author="ERIC SPERANZA" w:date="2017-10-09T15:06:00Z">
        <w:r w:rsidRPr="00A96131">
          <w:rPr>
            <w:rFonts w:ascii="Century Schoolbook" w:hAnsi="Century Schoolbook" w:cs="Arial"/>
            <w:i w:val="0"/>
            <w:color w:val="auto"/>
            <w:sz w:val="24"/>
            <w:szCs w:val="24"/>
            <w:lang w:val="en-GB"/>
          </w:rPr>
          <w:delText xml:space="preserve"> (N).</w:delText>
        </w:r>
      </w:del>
      <w:ins w:id="826" w:author="ERIC SPERANZA" w:date="2017-10-09T15:06:00Z">
        <w:r w:rsidRPr="00A96131">
          <w:rPr>
            <w:rFonts w:ascii="Century Schoolbook" w:hAnsi="Century Schoolbook" w:cs="Arial"/>
            <w:i w:val="0"/>
            <w:color w:val="auto"/>
            <w:sz w:val="24"/>
            <w:szCs w:val="24"/>
            <w:lang w:val="en-GB"/>
          </w:rPr>
          <w:t>.</w:t>
        </w:r>
      </w:ins>
      <w:r w:rsidRPr="00A96131">
        <w:rPr>
          <w:rFonts w:ascii="Century Schoolbook" w:hAnsi="Century Schoolbook" w:cs="Arial"/>
          <w:i w:val="0"/>
          <w:color w:val="auto"/>
          <w:sz w:val="24"/>
          <w:szCs w:val="24"/>
          <w:lang w:val="en-GB"/>
        </w:rPr>
        <w:t xml:space="preserve">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w:t>
      </w:r>
      <w:proofErr w:type="spellStart"/>
      <w:r w:rsidRPr="00A96131">
        <w:rPr>
          <w:rFonts w:ascii="Century Schoolbook" w:hAnsi="Century Schoolbook" w:cs="Arial"/>
          <w:i w:val="0"/>
          <w:color w:val="000000" w:themeColor="text1"/>
          <w:sz w:val="24"/>
          <w:szCs w:val="24"/>
          <w:lang w:val="en-GB"/>
        </w:rPr>
        <w:t>fecal</w:t>
      </w:r>
      <w:proofErr w:type="spellEnd"/>
      <w:r w:rsidRPr="00A96131">
        <w:rPr>
          <w:rFonts w:ascii="Century Schoolbook" w:hAnsi="Century Schoolbook" w:cs="Arial"/>
          <w:i w:val="0"/>
          <w:color w:val="000000" w:themeColor="text1"/>
          <w:sz w:val="24"/>
          <w:szCs w:val="24"/>
          <w:lang w:val="en-GB"/>
        </w:rPr>
        <w:t xml:space="preserve"> sterols, </w:t>
      </w:r>
      <w:proofErr w:type="spellStart"/>
      <w:r w:rsidRPr="00A96131">
        <w:rPr>
          <w:rFonts w:ascii="Century Schoolbook" w:hAnsi="Century Schoolbook" w:cs="Arial"/>
          <w:i w:val="0"/>
          <w:color w:val="000000" w:themeColor="text1"/>
          <w:sz w:val="24"/>
          <w:szCs w:val="24"/>
          <w:lang w:val="en-GB"/>
        </w:rPr>
        <w:t>phytosterols</w:t>
      </w:r>
      <w:proofErr w:type="spellEnd"/>
      <w:r w:rsidRPr="00A96131">
        <w:rPr>
          <w:rFonts w:ascii="Century Schoolbook" w:hAnsi="Century Schoolbook" w:cs="Arial"/>
          <w:i w:val="0"/>
          <w:color w:val="000000" w:themeColor="text1"/>
          <w:sz w:val="24"/>
          <w:szCs w:val="24"/>
          <w:lang w:val="en-GB"/>
        </w:rPr>
        <w:t xml:space="preserve"> and other sterols. Bar graphs show </w:t>
      </w:r>
      <w:r w:rsidRPr="00A96131">
        <w:rPr>
          <w:rFonts w:ascii="Century Schoolbook" w:hAnsi="Century Schoolbook" w:cs="Arial"/>
          <w:i w:val="0"/>
          <w:color w:val="000000" w:themeColor="text1"/>
          <w:sz w:val="24"/>
          <w:szCs w:val="24"/>
          <w:lang w:val="en-GB"/>
        </w:rPr>
        <w:lastRenderedPageBreak/>
        <w:t xml:space="preserve">individual sterols concentrations, in a dry weight basis (note the logarithmic scale). </w:t>
      </w:r>
    </w:p>
    <w:p w14:paraId="17D38A6B" w14:textId="3DA4C30D" w:rsidR="009564D7" w:rsidRPr="00A96131" w:rsidRDefault="009564D7" w:rsidP="009564D7">
      <w:pPr>
        <w:pStyle w:val="Descripcin"/>
        <w:spacing w:line="480" w:lineRule="auto"/>
        <w:ind w:left="709" w:hanging="709"/>
        <w:rPr>
          <w:ins w:id="827" w:author="ERIC SPERANZA" w:date="2017-10-24T18:39:00Z"/>
          <w:rFonts w:ascii="Century Schoolbook" w:hAnsi="Century Schoolbook" w:cs="Arial"/>
          <w:i w:val="0"/>
          <w:color w:val="auto"/>
          <w:sz w:val="24"/>
          <w:szCs w:val="24"/>
          <w:lang w:val="en-GB"/>
        </w:rPr>
      </w:pPr>
      <w:ins w:id="828" w:author="ERIC SPERANZA" w:date="2017-10-24T18:39:00Z">
        <w:r w:rsidRPr="00A96131">
          <w:rPr>
            <w:rFonts w:ascii="Century Schoolbook" w:hAnsi="Century Schoolbook" w:cs="Arial"/>
            <w:b/>
            <w:i w:val="0"/>
            <w:color w:val="auto"/>
            <w:sz w:val="24"/>
            <w:szCs w:val="24"/>
            <w:lang w:val="en-GB"/>
          </w:rPr>
          <w:t xml:space="preserve">Fig. </w:t>
        </w:r>
        <w:r>
          <w:rPr>
            <w:rFonts w:ascii="Century Schoolbook" w:hAnsi="Century Schoolbook" w:cs="Arial"/>
            <w:b/>
            <w:i w:val="0"/>
            <w:color w:val="auto"/>
            <w:sz w:val="24"/>
            <w:szCs w:val="24"/>
            <w:lang w:val="en-GB"/>
          </w:rPr>
          <w:t>5</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ins>
      <w:ins w:id="829" w:author="ERIC SPERANZA" w:date="2017-10-24T18:40:00Z">
        <w:r w:rsidRPr="009564D7">
          <w:rPr>
            <w:rFonts w:ascii="Century Schoolbook" w:hAnsi="Century Schoolbook" w:cs="Arial"/>
            <w:i w:val="0"/>
            <w:color w:val="auto"/>
            <w:sz w:val="24"/>
            <w:szCs w:val="24"/>
            <w:highlight w:val="yellow"/>
            <w:lang w:val="en-GB"/>
            <w:rPrChange w:id="830" w:author="ERIC SPERANZA" w:date="2017-10-24T18:42:00Z">
              <w:rPr>
                <w:rFonts w:ascii="Century Schoolbook" w:hAnsi="Century Schoolbook" w:cs="Arial"/>
                <w:i w:val="0"/>
                <w:color w:val="auto"/>
                <w:sz w:val="24"/>
                <w:szCs w:val="24"/>
                <w:lang w:val="en-GB"/>
              </w:rPr>
            </w:rPrChange>
          </w:rPr>
          <w:t xml:space="preserve">The black </w:t>
        </w:r>
      </w:ins>
      <w:ins w:id="831" w:author="ERIC SPERANZA" w:date="2017-10-24T18:41:00Z">
        <w:r w:rsidRPr="009564D7">
          <w:rPr>
            <w:rFonts w:ascii="Century Schoolbook" w:hAnsi="Century Schoolbook" w:cs="Arial"/>
            <w:i w:val="0"/>
            <w:color w:val="auto"/>
            <w:sz w:val="24"/>
            <w:szCs w:val="24"/>
            <w:highlight w:val="yellow"/>
            <w:lang w:val="en-GB"/>
            <w:rPrChange w:id="832" w:author="ERIC SPERANZA" w:date="2017-10-24T18:42:00Z">
              <w:rPr>
                <w:rFonts w:ascii="Century Schoolbook" w:hAnsi="Century Schoolbook" w:cs="Arial"/>
                <w:i w:val="0"/>
                <w:color w:val="auto"/>
                <w:sz w:val="24"/>
                <w:szCs w:val="24"/>
                <w:lang w:val="en-GB"/>
              </w:rPr>
            </w:rPrChange>
          </w:rPr>
          <w:t>asterisk</w:t>
        </w:r>
      </w:ins>
      <w:ins w:id="833" w:author="ERIC SPERANZA" w:date="2017-10-24T18:40:00Z">
        <w:r w:rsidRPr="009564D7">
          <w:rPr>
            <w:rFonts w:ascii="Century Schoolbook" w:hAnsi="Century Schoolbook" w:cs="Arial"/>
            <w:i w:val="0"/>
            <w:color w:val="auto"/>
            <w:sz w:val="24"/>
            <w:szCs w:val="24"/>
            <w:highlight w:val="yellow"/>
            <w:lang w:val="en-GB"/>
            <w:rPrChange w:id="834" w:author="ERIC SPERANZA" w:date="2017-10-24T18:42:00Z">
              <w:rPr>
                <w:rFonts w:ascii="Century Schoolbook" w:hAnsi="Century Schoolbook" w:cs="Arial"/>
                <w:i w:val="0"/>
                <w:color w:val="auto"/>
                <w:sz w:val="24"/>
                <w:szCs w:val="24"/>
                <w:lang w:val="en-GB"/>
              </w:rPr>
            </w:rPrChange>
          </w:rPr>
          <w:t xml:space="preserve"> </w:t>
        </w:r>
      </w:ins>
      <w:ins w:id="835" w:author="ERIC SPERANZA" w:date="2017-10-24T18:41:00Z">
        <w:r w:rsidRPr="009564D7">
          <w:rPr>
            <w:rFonts w:ascii="Century Schoolbook" w:hAnsi="Century Schoolbook" w:cs="Arial"/>
            <w:i w:val="0"/>
            <w:color w:val="auto"/>
            <w:sz w:val="24"/>
            <w:szCs w:val="24"/>
            <w:highlight w:val="yellow"/>
            <w:lang w:val="en-GB"/>
            <w:rPrChange w:id="836" w:author="ERIC SPERANZA" w:date="2017-10-24T18:42:00Z">
              <w:rPr>
                <w:rFonts w:ascii="Century Schoolbook" w:hAnsi="Century Schoolbook" w:cs="Arial"/>
                <w:i w:val="0"/>
                <w:color w:val="auto"/>
                <w:sz w:val="24"/>
                <w:szCs w:val="24"/>
                <w:lang w:val="en-GB"/>
              </w:rPr>
            </w:rPrChange>
          </w:rPr>
          <w:t xml:space="preserve">correspond to the average sterol composition of human </w:t>
        </w:r>
        <w:proofErr w:type="spellStart"/>
        <w:r w:rsidRPr="009564D7">
          <w:rPr>
            <w:rFonts w:ascii="Century Schoolbook" w:hAnsi="Century Schoolbook" w:cs="Arial"/>
            <w:i w:val="0"/>
            <w:color w:val="auto"/>
            <w:sz w:val="24"/>
            <w:szCs w:val="24"/>
            <w:highlight w:val="yellow"/>
            <w:lang w:val="en-GB"/>
            <w:rPrChange w:id="837" w:author="ERIC SPERANZA" w:date="2017-10-24T18:42:00Z">
              <w:rPr>
                <w:rFonts w:ascii="Century Schoolbook" w:hAnsi="Century Schoolbook" w:cs="Arial"/>
                <w:i w:val="0"/>
                <w:color w:val="auto"/>
                <w:sz w:val="24"/>
                <w:szCs w:val="24"/>
                <w:lang w:val="en-GB"/>
              </w:rPr>
            </w:rPrChange>
          </w:rPr>
          <w:t>feces</w:t>
        </w:r>
        <w:proofErr w:type="spellEnd"/>
        <w:r w:rsidRPr="009564D7">
          <w:rPr>
            <w:rFonts w:ascii="Century Schoolbook" w:hAnsi="Century Schoolbook" w:cs="Arial"/>
            <w:i w:val="0"/>
            <w:color w:val="auto"/>
            <w:sz w:val="24"/>
            <w:szCs w:val="24"/>
            <w:highlight w:val="yellow"/>
            <w:lang w:val="en-GB"/>
            <w:rPrChange w:id="838" w:author="ERIC SPERANZA" w:date="2017-10-24T18:42:00Z">
              <w:rPr>
                <w:rFonts w:ascii="Century Schoolbook" w:hAnsi="Century Schoolbook" w:cs="Arial"/>
                <w:i w:val="0"/>
                <w:color w:val="auto"/>
                <w:sz w:val="24"/>
                <w:szCs w:val="24"/>
                <w:lang w:val="en-GB"/>
              </w:rPr>
            </w:rPrChange>
          </w:rPr>
          <w:t xml:space="preserve"> (according </w:t>
        </w:r>
        <w:proofErr w:type="spellStart"/>
        <w:r w:rsidRPr="009564D7">
          <w:rPr>
            <w:rFonts w:ascii="Century Schoolbook" w:hAnsi="Century Schoolbook" w:cs="Arial"/>
            <w:i w:val="0"/>
            <w:color w:val="auto"/>
            <w:sz w:val="24"/>
            <w:szCs w:val="24"/>
            <w:highlight w:val="yellow"/>
            <w:lang w:val="en-GB"/>
            <w:rPrChange w:id="839" w:author="ERIC SPERANZA" w:date="2017-10-24T18:42:00Z">
              <w:rPr>
                <w:rFonts w:ascii="Century Schoolbook" w:hAnsi="Century Schoolbook" w:cs="Arial"/>
                <w:i w:val="0"/>
                <w:color w:val="auto"/>
                <w:sz w:val="24"/>
                <w:szCs w:val="24"/>
                <w:lang w:val="en-GB"/>
              </w:rPr>
            </w:rPrChange>
          </w:rPr>
          <w:t>Leeming</w:t>
        </w:r>
        <w:proofErr w:type="spellEnd"/>
        <w:r w:rsidRPr="009564D7">
          <w:rPr>
            <w:rFonts w:ascii="Century Schoolbook" w:hAnsi="Century Schoolbook" w:cs="Arial"/>
            <w:i w:val="0"/>
            <w:color w:val="auto"/>
            <w:sz w:val="24"/>
            <w:szCs w:val="24"/>
            <w:highlight w:val="yellow"/>
            <w:lang w:val="en-GB"/>
            <w:rPrChange w:id="840" w:author="ERIC SPERANZA" w:date="2017-10-24T18:42:00Z">
              <w:rPr>
                <w:rFonts w:ascii="Century Schoolbook" w:hAnsi="Century Schoolbook" w:cs="Arial"/>
                <w:i w:val="0"/>
                <w:color w:val="auto"/>
                <w:sz w:val="24"/>
                <w:szCs w:val="24"/>
                <w:lang w:val="en-GB"/>
              </w:rPr>
            </w:rPrChange>
          </w:rPr>
          <w:t xml:space="preserve"> et al. </w:t>
        </w:r>
      </w:ins>
      <w:ins w:id="841" w:author="ERIC SPERANZA" w:date="2017-10-24T18:42:00Z">
        <w:r w:rsidRPr="009564D7">
          <w:rPr>
            <w:rFonts w:ascii="Century Schoolbook" w:hAnsi="Century Schoolbook" w:cs="Arial"/>
            <w:i w:val="0"/>
            <w:color w:val="auto"/>
            <w:sz w:val="24"/>
            <w:szCs w:val="24"/>
            <w:highlight w:val="yellow"/>
            <w:lang w:val="en-GB"/>
            <w:rPrChange w:id="842" w:author="ERIC SPERANZA" w:date="2017-10-24T18:42:00Z">
              <w:rPr>
                <w:rFonts w:ascii="Century Schoolbook" w:hAnsi="Century Schoolbook" w:cs="Arial"/>
                <w:i w:val="0"/>
                <w:color w:val="auto"/>
                <w:sz w:val="24"/>
                <w:szCs w:val="24"/>
                <w:lang w:val="en-GB"/>
              </w:rPr>
            </w:rPrChange>
          </w:rPr>
          <w:t>1996).</w:t>
        </w:r>
      </w:ins>
    </w:p>
    <w:p w14:paraId="31DEAA75" w14:textId="6148660E"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del w:id="843" w:author="ERIC SPERANZA" w:date="2017-10-24T18:39:00Z">
        <w:r w:rsidRPr="00A96131" w:rsidDel="009564D7">
          <w:rPr>
            <w:rFonts w:ascii="Century Schoolbook" w:hAnsi="Century Schoolbook" w:cs="Arial"/>
            <w:b/>
            <w:i w:val="0"/>
            <w:color w:val="auto"/>
            <w:sz w:val="24"/>
            <w:szCs w:val="24"/>
            <w:lang w:val="en-US"/>
          </w:rPr>
          <w:delText>5</w:delText>
        </w:r>
      </w:del>
      <w:ins w:id="844" w:author="ERIC SPERANZA" w:date="2017-10-24T18:39:00Z">
        <w:r w:rsidR="009564D7">
          <w:rPr>
            <w:rFonts w:ascii="Century Schoolbook" w:hAnsi="Century Schoolbook" w:cs="Arial"/>
            <w:b/>
            <w:i w:val="0"/>
            <w:color w:val="auto"/>
            <w:sz w:val="24"/>
            <w:szCs w:val="24"/>
            <w:lang w:val="en-US"/>
          </w:rPr>
          <w:t>6</w:t>
        </w:r>
      </w:ins>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 xml:space="preserve">Box plots of different sterol ratios from Buenos Aires (black) and North (grey) in settling material (filled boxes) and sediment (open boxes). </w:t>
      </w:r>
      <w:proofErr w:type="spellStart"/>
      <w:r w:rsidRPr="00A96131">
        <w:rPr>
          <w:rFonts w:ascii="Century Schoolbook" w:hAnsi="Century Schoolbook" w:cs="Arial"/>
          <w:i w:val="0"/>
          <w:color w:val="auto"/>
          <w:sz w:val="24"/>
          <w:szCs w:val="24"/>
          <w:lang w:val="en-GB"/>
        </w:rPr>
        <w:t>Copr</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epiCop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proofErr w:type="gramStart"/>
      <w:r w:rsidRPr="00A96131">
        <w:rPr>
          <w:rFonts w:ascii="Century Schoolbook" w:hAnsi="Century Schoolbook" w:cs="Arial"/>
          <w:i w:val="0"/>
          <w:color w:val="auto"/>
          <w:sz w:val="24"/>
          <w:szCs w:val="24"/>
          <w:lang w:val="en-GB"/>
        </w:rPr>
        <w:t>/(</w:t>
      </w:r>
      <w:proofErr w:type="spellStart"/>
      <w:proofErr w:type="gramEnd"/>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epicoprostanol), Cop/</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coprostanol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ethylCop</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sitosterol</w:t>
      </w:r>
      <w:proofErr w:type="spellEnd"/>
      <w:r w:rsidRPr="00A96131">
        <w:rPr>
          <w:rFonts w:ascii="Century Schoolbook" w:hAnsi="Century Schoolbook" w:cs="Arial"/>
          <w:i w:val="0"/>
          <w:color w:val="auto"/>
          <w:sz w:val="24"/>
          <w:szCs w:val="24"/>
          <w:lang w:val="en-GB"/>
        </w:rPr>
        <w:t xml:space="preserve"> + </w:t>
      </w:r>
      <w:proofErr w:type="spellStart"/>
      <w:r w:rsidRPr="00A96131">
        <w:rPr>
          <w:rFonts w:ascii="Century Schoolbook" w:hAnsi="Century Schoolbook" w:cs="Arial"/>
          <w:i w:val="0"/>
          <w:color w:val="auto"/>
          <w:sz w:val="24"/>
          <w:szCs w:val="24"/>
          <w:lang w:val="en-GB"/>
        </w:rPr>
        <w:t>ethylcoprostanol</w:t>
      </w:r>
      <w:proofErr w:type="spellEnd"/>
      <w:r w:rsidRPr="00A96131">
        <w:rPr>
          <w:rFonts w:ascii="Century Schoolbook" w:hAnsi="Century Schoolbook" w:cs="Arial"/>
          <w:i w:val="0"/>
          <w:color w:val="auto"/>
          <w:sz w:val="24"/>
          <w:szCs w:val="24"/>
          <w:lang w:val="en-GB"/>
        </w:rPr>
        <w:t xml:space="preserve">, </w:t>
      </w:r>
      <w:proofErr w:type="spellStart"/>
      <w:r w:rsidRPr="00A96131">
        <w:rPr>
          <w:rFonts w:ascii="Century Schoolbook" w:hAnsi="Century Schoolbook" w:cs="Arial"/>
          <w:i w:val="0"/>
          <w:color w:val="auto"/>
          <w:sz w:val="24"/>
          <w:szCs w:val="24"/>
          <w:lang w:val="en-GB"/>
        </w:rPr>
        <w:t>Chnol</w:t>
      </w:r>
      <w:proofErr w:type="spellEnd"/>
      <w:r w:rsidRPr="00A96131">
        <w:rPr>
          <w:rFonts w:ascii="Century Schoolbook" w:hAnsi="Century Schoolbook" w:cs="Arial"/>
          <w:i w:val="0"/>
          <w:color w:val="auto"/>
          <w:sz w:val="24"/>
          <w:szCs w:val="24"/>
          <w:lang w:val="en-GB"/>
        </w:rPr>
        <w:t>/</w:t>
      </w:r>
      <w:proofErr w:type="spellStart"/>
      <w:r w:rsidRPr="00A96131">
        <w:rPr>
          <w:rFonts w:ascii="Century Schoolbook" w:hAnsi="Century Schoolbook" w:cs="Arial"/>
          <w:i w:val="0"/>
          <w:color w:val="auto"/>
          <w:sz w:val="24"/>
          <w:szCs w:val="24"/>
          <w:lang w:val="en-GB"/>
        </w:rPr>
        <w:t>Chrol</w:t>
      </w:r>
      <w:proofErr w:type="spellEnd"/>
      <w:r w:rsidRPr="00A96131">
        <w:rPr>
          <w:rFonts w:ascii="Century Schoolbook" w:hAnsi="Century Schoolbook" w:cs="Arial"/>
          <w:i w:val="0"/>
          <w:color w:val="auto"/>
          <w:sz w:val="24"/>
          <w:szCs w:val="24"/>
          <w:lang w:val="en-GB"/>
        </w:rPr>
        <w:t xml:space="preserve">: cholesterol/(cholesterol + </w:t>
      </w:r>
      <w:proofErr w:type="spellStart"/>
      <w:r w:rsidRPr="00A96131">
        <w:rPr>
          <w:rFonts w:ascii="Century Schoolbook" w:hAnsi="Century Schoolbook" w:cs="Arial"/>
          <w:i w:val="0"/>
          <w:color w:val="auto"/>
          <w:sz w:val="24"/>
          <w:szCs w:val="24"/>
          <w:lang w:val="en-GB"/>
        </w:rPr>
        <w:t>cholestanol</w:t>
      </w:r>
      <w:proofErr w:type="spellEnd"/>
      <w:r w:rsidRPr="00A96131">
        <w:rPr>
          <w:rFonts w:ascii="Century Schoolbook" w:hAnsi="Century Schoolbook" w:cs="Arial"/>
          <w:i w:val="0"/>
          <w:color w:val="auto"/>
          <w:sz w:val="24"/>
          <w:szCs w:val="24"/>
          <w:lang w:val="en-GB"/>
        </w:rPr>
        <w:t>) All ratios were significantly different between Buenos Aires and North (</w:t>
      </w:r>
      <w:r w:rsidRPr="00A96131">
        <w:rPr>
          <w:rFonts w:ascii="Century Schoolbook" w:hAnsi="Century Schoolbook" w:cs="Arial"/>
          <w:color w:val="auto"/>
          <w:sz w:val="24"/>
          <w:szCs w:val="24"/>
          <w:lang w:val="en-GB"/>
        </w:rPr>
        <w:t>p</w:t>
      </w:r>
      <w:r w:rsidR="003263A3" w:rsidRP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0.0001).</w:t>
      </w:r>
    </w:p>
    <w:p w14:paraId="463E1788" w14:textId="088600A6" w:rsidR="00C2573F" w:rsidRPr="00A96131" w:rsidDel="009564D7" w:rsidRDefault="00C2573F" w:rsidP="00C2573F">
      <w:pPr>
        <w:pStyle w:val="Descripcin"/>
        <w:spacing w:line="480" w:lineRule="auto"/>
        <w:ind w:left="709" w:hanging="709"/>
        <w:rPr>
          <w:del w:id="845" w:author="ERIC SPERANZA" w:date="2017-10-24T18:39:00Z"/>
          <w:rFonts w:ascii="Century Schoolbook" w:hAnsi="Century Schoolbook" w:cs="Arial"/>
          <w:i w:val="0"/>
          <w:color w:val="auto"/>
          <w:sz w:val="24"/>
          <w:szCs w:val="24"/>
          <w:lang w:val="en-GB"/>
        </w:rPr>
      </w:pPr>
      <w:del w:id="846" w:author="ERIC SPERANZA" w:date="2017-10-24T18:39:00Z">
        <w:r w:rsidRPr="00A96131" w:rsidDel="009564D7">
          <w:rPr>
            <w:rFonts w:ascii="Century Schoolbook" w:hAnsi="Century Schoolbook" w:cs="Arial"/>
            <w:b/>
            <w:i w:val="0"/>
            <w:color w:val="auto"/>
            <w:sz w:val="24"/>
            <w:szCs w:val="24"/>
            <w:lang w:val="en-GB"/>
          </w:rPr>
          <w:delText>Fig. 6.</w:delText>
        </w:r>
        <w:r w:rsidRPr="00A96131" w:rsidDel="009564D7">
          <w:rPr>
            <w:rFonts w:ascii="Century Schoolbook" w:hAnsi="Century Schoolbook" w:cs="Arial"/>
            <w:i w:val="0"/>
            <w:color w:val="auto"/>
            <w:sz w:val="24"/>
            <w:szCs w:val="24"/>
            <w:lang w:val="en-GB"/>
          </w:rPr>
          <w:delText xml:space="preserve"> Principal component analysis of sterol composition of settling particles (solid circles) and sediments (open squares) from Buenos Aires (black) and North (grey). </w:delText>
        </w:r>
      </w:del>
    </w:p>
    <w:p w14:paraId="57198BC1" w14:textId="43EEFB0A"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w:t>
      </w:r>
      <w:r w:rsidR="003263A3">
        <w:rPr>
          <w:rFonts w:ascii="Century Schoolbook" w:hAnsi="Century Schoolbook" w:cs="Arial"/>
          <w:i w:val="0"/>
          <w:color w:val="auto"/>
          <w:sz w:val="24"/>
          <w:szCs w:val="24"/>
          <w:lang w:val="en-GB"/>
        </w:rPr>
        <w:t xml:space="preserve">uenos </w:t>
      </w:r>
      <w:r w:rsidRPr="00A96131">
        <w:rPr>
          <w:rFonts w:ascii="Century Schoolbook" w:hAnsi="Century Schoolbook" w:cs="Arial"/>
          <w:i w:val="0"/>
          <w:color w:val="auto"/>
          <w:sz w:val="24"/>
          <w:szCs w:val="24"/>
          <w:lang w:val="en-GB"/>
        </w:rPr>
        <w:t>A</w:t>
      </w:r>
      <w:r w:rsidR="003263A3">
        <w:rPr>
          <w:rFonts w:ascii="Century Schoolbook" w:hAnsi="Century Schoolbook" w:cs="Arial"/>
          <w:i w:val="0"/>
          <w:color w:val="auto"/>
          <w:sz w:val="24"/>
          <w:szCs w:val="24"/>
          <w:lang w:val="en-GB"/>
        </w:rPr>
        <w:t>ires</w:t>
      </w:r>
      <w:r w:rsidRPr="00A96131">
        <w:rPr>
          <w:rFonts w:ascii="Century Schoolbook" w:hAnsi="Century Schoolbook" w:cs="Arial"/>
          <w:i w:val="0"/>
          <w:color w:val="auto"/>
          <w:sz w:val="24"/>
          <w:szCs w:val="24"/>
          <w:lang w:val="en-GB"/>
        </w:rPr>
        <w:t xml:space="preserve"> (upper panel) and N</w:t>
      </w:r>
      <w:r w:rsidR="003263A3">
        <w:rPr>
          <w:rFonts w:ascii="Century Schoolbook" w:hAnsi="Century Schoolbook" w:cs="Arial"/>
          <w:i w:val="0"/>
          <w:color w:val="auto"/>
          <w:sz w:val="24"/>
          <w:szCs w:val="24"/>
          <w:lang w:val="en-GB"/>
        </w:rPr>
        <w:t>orth</w:t>
      </w:r>
      <w:r w:rsidRPr="00A96131">
        <w:rPr>
          <w:rFonts w:ascii="Century Schoolbook" w:hAnsi="Century Schoolbook" w:cs="Arial"/>
          <w:i w:val="0"/>
          <w:color w:val="auto"/>
          <w:sz w:val="24"/>
          <w:szCs w:val="24"/>
          <w:lang w:val="en-GB"/>
        </w:rPr>
        <w:t xml:space="preserve"> (bottom panel). Horizontal dotted lines indicate accumulation efficiency of total sterols. Minor sterols </w:t>
      </w:r>
      <w:proofErr w:type="gramStart"/>
      <w:r w:rsidRPr="00A96131">
        <w:rPr>
          <w:rFonts w:ascii="Century Schoolbook" w:hAnsi="Century Schoolbook" w:cs="Arial"/>
          <w:i w:val="0"/>
          <w:color w:val="auto"/>
          <w:sz w:val="24"/>
          <w:szCs w:val="24"/>
          <w:lang w:val="en-GB"/>
        </w:rPr>
        <w:t>(</w:t>
      </w:r>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&lt;</w:t>
      </w:r>
      <w:proofErr w:type="gramEnd"/>
      <w:r w:rsidR="003263A3">
        <w:rPr>
          <w:rFonts w:ascii="Century Schoolbook" w:hAnsi="Century Schoolbook" w:cs="Arial"/>
          <w:i w:val="0"/>
          <w:color w:val="auto"/>
          <w:sz w:val="24"/>
          <w:szCs w:val="24"/>
          <w:lang w:val="en-GB"/>
        </w:rPr>
        <w:t xml:space="preserve"> </w:t>
      </w:r>
      <w:r w:rsidRPr="00A96131">
        <w:rPr>
          <w:rFonts w:ascii="Century Schoolbook" w:hAnsi="Century Schoolbook" w:cs="Arial"/>
          <w:i w:val="0"/>
          <w:color w:val="auto"/>
          <w:sz w:val="24"/>
          <w:szCs w:val="24"/>
          <w:lang w:val="en-GB"/>
        </w:rPr>
        <w: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headerReference w:type="default" r:id="rId8"/>
      <w:footerReference w:type="default" r:id="rId9"/>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0941A" w14:textId="77777777" w:rsidR="00731C7A" w:rsidRDefault="00731C7A" w:rsidP="00627A5E">
      <w:pPr>
        <w:spacing w:after="0" w:line="240" w:lineRule="auto"/>
      </w:pPr>
      <w:r>
        <w:separator/>
      </w:r>
    </w:p>
  </w:endnote>
  <w:endnote w:type="continuationSeparator" w:id="0">
    <w:p w14:paraId="008FDBBA" w14:textId="77777777" w:rsidR="00731C7A" w:rsidRDefault="00731C7A" w:rsidP="00627A5E">
      <w:pPr>
        <w:spacing w:after="0" w:line="240" w:lineRule="auto"/>
      </w:pPr>
      <w:r>
        <w:continuationSeparator/>
      </w:r>
    </w:p>
  </w:endnote>
  <w:endnote w:type="continuationNotice" w:id="1">
    <w:p w14:paraId="075D0DC3" w14:textId="77777777" w:rsidR="00731C7A" w:rsidRDefault="00731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518900F3" w:rsidR="00D47041" w:rsidRPr="00AF4191" w:rsidRDefault="00D47041">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E17176" w:rsidRPr="00E17176">
          <w:rPr>
            <w:rFonts w:ascii="Century Schoolbook" w:hAnsi="Century Schoolbook"/>
            <w:noProof/>
            <w:lang w:val="es-ES"/>
          </w:rPr>
          <w:t>40</w:t>
        </w:r>
        <w:r w:rsidRPr="00AF4191">
          <w:rPr>
            <w:rFonts w:ascii="Century Schoolbook" w:hAnsi="Century Schoolbook"/>
          </w:rPr>
          <w:fldChar w:fldCharType="end"/>
        </w:r>
      </w:p>
    </w:sdtContent>
  </w:sdt>
  <w:p w14:paraId="28BFF79B" w14:textId="77777777" w:rsidR="00D47041" w:rsidRDefault="00D470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EAC6B" w14:textId="77777777" w:rsidR="00731C7A" w:rsidRDefault="00731C7A" w:rsidP="00627A5E">
      <w:pPr>
        <w:spacing w:after="0" w:line="240" w:lineRule="auto"/>
      </w:pPr>
      <w:r>
        <w:separator/>
      </w:r>
    </w:p>
  </w:footnote>
  <w:footnote w:type="continuationSeparator" w:id="0">
    <w:p w14:paraId="59CA57B6" w14:textId="77777777" w:rsidR="00731C7A" w:rsidRDefault="00731C7A" w:rsidP="00627A5E">
      <w:pPr>
        <w:spacing w:after="0" w:line="240" w:lineRule="auto"/>
      </w:pPr>
      <w:r>
        <w:continuationSeparator/>
      </w:r>
    </w:p>
  </w:footnote>
  <w:footnote w:type="continuationNotice" w:id="1">
    <w:p w14:paraId="381EFEB0" w14:textId="77777777" w:rsidR="00731C7A" w:rsidRDefault="00731C7A">
      <w:pPr>
        <w:spacing w:after="0" w:line="240" w:lineRule="auto"/>
      </w:pPr>
    </w:p>
  </w:footnote>
  <w:footnote w:id="2">
    <w:p w14:paraId="5C90D6A1" w14:textId="05EB35DD" w:rsidR="00D47041" w:rsidRPr="00A914B7" w:rsidRDefault="00D47041"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D47041" w:rsidRPr="00627A5E" w:rsidRDefault="00D47041">
      <w:pPr>
        <w:pStyle w:val="Textonotapie"/>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4920" w14:textId="77777777" w:rsidR="00D47041" w:rsidRDefault="00D470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074AF6"/>
    <w:multiLevelType w:val="hybridMultilevel"/>
    <w:tmpl w:val="0A3AA6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SPERANZA">
    <w15:presenceInfo w15:providerId="Windows Live" w15:userId="7c642849e2faaaa6"/>
  </w15:person>
  <w15:person w15:author="Juan Carlos Colombo">
    <w15:presenceInfo w15:providerId="Windows Live" w15:userId="509784dde1c58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06947"/>
    <w:rsid w:val="00006993"/>
    <w:rsid w:val="000160B7"/>
    <w:rsid w:val="000160DD"/>
    <w:rsid w:val="000217C2"/>
    <w:rsid w:val="000240F7"/>
    <w:rsid w:val="000276B5"/>
    <w:rsid w:val="000300DC"/>
    <w:rsid w:val="000301CC"/>
    <w:rsid w:val="0003107E"/>
    <w:rsid w:val="0003207F"/>
    <w:rsid w:val="00033FCE"/>
    <w:rsid w:val="0003629F"/>
    <w:rsid w:val="00040366"/>
    <w:rsid w:val="00040D5C"/>
    <w:rsid w:val="0004534A"/>
    <w:rsid w:val="00046931"/>
    <w:rsid w:val="000478DD"/>
    <w:rsid w:val="00050E90"/>
    <w:rsid w:val="00052393"/>
    <w:rsid w:val="000528A3"/>
    <w:rsid w:val="000530B3"/>
    <w:rsid w:val="00053E26"/>
    <w:rsid w:val="00054CB5"/>
    <w:rsid w:val="00056938"/>
    <w:rsid w:val="00056BC9"/>
    <w:rsid w:val="00061953"/>
    <w:rsid w:val="00063005"/>
    <w:rsid w:val="000659EF"/>
    <w:rsid w:val="000674D3"/>
    <w:rsid w:val="00070347"/>
    <w:rsid w:val="000725CC"/>
    <w:rsid w:val="000754C7"/>
    <w:rsid w:val="00076E83"/>
    <w:rsid w:val="0008162A"/>
    <w:rsid w:val="000818FE"/>
    <w:rsid w:val="00083B61"/>
    <w:rsid w:val="0008643C"/>
    <w:rsid w:val="000964E8"/>
    <w:rsid w:val="00096B25"/>
    <w:rsid w:val="000977D8"/>
    <w:rsid w:val="000A364E"/>
    <w:rsid w:val="000A4274"/>
    <w:rsid w:val="000B0091"/>
    <w:rsid w:val="000B36D9"/>
    <w:rsid w:val="000B38FC"/>
    <w:rsid w:val="000B595E"/>
    <w:rsid w:val="000B6221"/>
    <w:rsid w:val="000B7DB8"/>
    <w:rsid w:val="000D3412"/>
    <w:rsid w:val="000D4A19"/>
    <w:rsid w:val="000D5BDC"/>
    <w:rsid w:val="000D6CE7"/>
    <w:rsid w:val="000D7D1B"/>
    <w:rsid w:val="000E233E"/>
    <w:rsid w:val="000E373B"/>
    <w:rsid w:val="000E40F6"/>
    <w:rsid w:val="000E4C95"/>
    <w:rsid w:val="000E56D0"/>
    <w:rsid w:val="000E611C"/>
    <w:rsid w:val="000F20BD"/>
    <w:rsid w:val="000F7A69"/>
    <w:rsid w:val="001013E8"/>
    <w:rsid w:val="00102D5A"/>
    <w:rsid w:val="00107F43"/>
    <w:rsid w:val="00110232"/>
    <w:rsid w:val="00110629"/>
    <w:rsid w:val="00110760"/>
    <w:rsid w:val="00111C9B"/>
    <w:rsid w:val="00113C80"/>
    <w:rsid w:val="001144B5"/>
    <w:rsid w:val="00114B82"/>
    <w:rsid w:val="00116D96"/>
    <w:rsid w:val="00117B97"/>
    <w:rsid w:val="0012078F"/>
    <w:rsid w:val="00121DF8"/>
    <w:rsid w:val="00122DF4"/>
    <w:rsid w:val="00122EA6"/>
    <w:rsid w:val="00123BD9"/>
    <w:rsid w:val="00123CBC"/>
    <w:rsid w:val="00123DAC"/>
    <w:rsid w:val="0012581A"/>
    <w:rsid w:val="001262A9"/>
    <w:rsid w:val="00126DDA"/>
    <w:rsid w:val="001270D3"/>
    <w:rsid w:val="001278AC"/>
    <w:rsid w:val="00130840"/>
    <w:rsid w:val="0013267A"/>
    <w:rsid w:val="00136F28"/>
    <w:rsid w:val="00137D6E"/>
    <w:rsid w:val="00142A56"/>
    <w:rsid w:val="00146D28"/>
    <w:rsid w:val="00150D83"/>
    <w:rsid w:val="0015169D"/>
    <w:rsid w:val="00151FE4"/>
    <w:rsid w:val="0015330A"/>
    <w:rsid w:val="0015653B"/>
    <w:rsid w:val="001567AB"/>
    <w:rsid w:val="00157B00"/>
    <w:rsid w:val="001601DD"/>
    <w:rsid w:val="00161604"/>
    <w:rsid w:val="00166888"/>
    <w:rsid w:val="00175BE9"/>
    <w:rsid w:val="00180C87"/>
    <w:rsid w:val="00182340"/>
    <w:rsid w:val="00182B5A"/>
    <w:rsid w:val="00183549"/>
    <w:rsid w:val="00183B3F"/>
    <w:rsid w:val="0018408A"/>
    <w:rsid w:val="001842C0"/>
    <w:rsid w:val="00190701"/>
    <w:rsid w:val="0019318B"/>
    <w:rsid w:val="0019610F"/>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D7E27"/>
    <w:rsid w:val="001E1B57"/>
    <w:rsid w:val="001E1EAA"/>
    <w:rsid w:val="001E2B08"/>
    <w:rsid w:val="001E2E57"/>
    <w:rsid w:val="001E4BD3"/>
    <w:rsid w:val="001E68A4"/>
    <w:rsid w:val="001E727B"/>
    <w:rsid w:val="001F0432"/>
    <w:rsid w:val="001F08D9"/>
    <w:rsid w:val="001F158C"/>
    <w:rsid w:val="001F27BF"/>
    <w:rsid w:val="001F3847"/>
    <w:rsid w:val="001F5BC9"/>
    <w:rsid w:val="002016D6"/>
    <w:rsid w:val="00202CB9"/>
    <w:rsid w:val="0020382E"/>
    <w:rsid w:val="00212318"/>
    <w:rsid w:val="0021762A"/>
    <w:rsid w:val="00223344"/>
    <w:rsid w:val="0022392D"/>
    <w:rsid w:val="00225394"/>
    <w:rsid w:val="002260FD"/>
    <w:rsid w:val="002270FA"/>
    <w:rsid w:val="002306CE"/>
    <w:rsid w:val="002321F0"/>
    <w:rsid w:val="00232D57"/>
    <w:rsid w:val="002333C6"/>
    <w:rsid w:val="002341CB"/>
    <w:rsid w:val="00240E49"/>
    <w:rsid w:val="00243760"/>
    <w:rsid w:val="00244579"/>
    <w:rsid w:val="00244B21"/>
    <w:rsid w:val="00246983"/>
    <w:rsid w:val="00251D29"/>
    <w:rsid w:val="00252D2A"/>
    <w:rsid w:val="00253254"/>
    <w:rsid w:val="002547E0"/>
    <w:rsid w:val="0025595C"/>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D2C"/>
    <w:rsid w:val="002C0E39"/>
    <w:rsid w:val="002C0F1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17CAE"/>
    <w:rsid w:val="00320FFE"/>
    <w:rsid w:val="0032105F"/>
    <w:rsid w:val="0032151B"/>
    <w:rsid w:val="003238A2"/>
    <w:rsid w:val="003259F3"/>
    <w:rsid w:val="003263A3"/>
    <w:rsid w:val="00327530"/>
    <w:rsid w:val="00331751"/>
    <w:rsid w:val="00331B4F"/>
    <w:rsid w:val="00332BA5"/>
    <w:rsid w:val="00336842"/>
    <w:rsid w:val="00341D49"/>
    <w:rsid w:val="003439A9"/>
    <w:rsid w:val="00344ADC"/>
    <w:rsid w:val="00345243"/>
    <w:rsid w:val="00351CD1"/>
    <w:rsid w:val="003536B5"/>
    <w:rsid w:val="0035712D"/>
    <w:rsid w:val="00362255"/>
    <w:rsid w:val="0036288B"/>
    <w:rsid w:val="0036384B"/>
    <w:rsid w:val="0036466D"/>
    <w:rsid w:val="003646AA"/>
    <w:rsid w:val="00364FDF"/>
    <w:rsid w:val="00366DD8"/>
    <w:rsid w:val="003717F6"/>
    <w:rsid w:val="0037761F"/>
    <w:rsid w:val="003776E1"/>
    <w:rsid w:val="0038117F"/>
    <w:rsid w:val="003812DA"/>
    <w:rsid w:val="00381D91"/>
    <w:rsid w:val="00382724"/>
    <w:rsid w:val="00383661"/>
    <w:rsid w:val="003840E3"/>
    <w:rsid w:val="00385ED5"/>
    <w:rsid w:val="0038638B"/>
    <w:rsid w:val="00386900"/>
    <w:rsid w:val="00386D02"/>
    <w:rsid w:val="00391FF2"/>
    <w:rsid w:val="00392B25"/>
    <w:rsid w:val="00395F59"/>
    <w:rsid w:val="003967ED"/>
    <w:rsid w:val="003A1A46"/>
    <w:rsid w:val="003A2FA3"/>
    <w:rsid w:val="003A42C1"/>
    <w:rsid w:val="003B3881"/>
    <w:rsid w:val="003B3ECA"/>
    <w:rsid w:val="003B67C9"/>
    <w:rsid w:val="003C088F"/>
    <w:rsid w:val="003C0C38"/>
    <w:rsid w:val="003C5B0F"/>
    <w:rsid w:val="003C5D4A"/>
    <w:rsid w:val="003C7B51"/>
    <w:rsid w:val="003D02EA"/>
    <w:rsid w:val="003E1524"/>
    <w:rsid w:val="003E1B0F"/>
    <w:rsid w:val="003E3044"/>
    <w:rsid w:val="003E3B1F"/>
    <w:rsid w:val="003E3B8E"/>
    <w:rsid w:val="003E455B"/>
    <w:rsid w:val="003E58FD"/>
    <w:rsid w:val="003E5AF1"/>
    <w:rsid w:val="003E74B3"/>
    <w:rsid w:val="003F0588"/>
    <w:rsid w:val="003F0EB3"/>
    <w:rsid w:val="003F1418"/>
    <w:rsid w:val="003F2A32"/>
    <w:rsid w:val="003F6D4F"/>
    <w:rsid w:val="003F72FB"/>
    <w:rsid w:val="004019C4"/>
    <w:rsid w:val="00402EDC"/>
    <w:rsid w:val="00402EEA"/>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599"/>
    <w:rsid w:val="00453BDF"/>
    <w:rsid w:val="00453D73"/>
    <w:rsid w:val="00454C18"/>
    <w:rsid w:val="00461DDF"/>
    <w:rsid w:val="004632EC"/>
    <w:rsid w:val="004642EC"/>
    <w:rsid w:val="00466444"/>
    <w:rsid w:val="00466BA5"/>
    <w:rsid w:val="0046788E"/>
    <w:rsid w:val="00472F0A"/>
    <w:rsid w:val="0047466C"/>
    <w:rsid w:val="004749D7"/>
    <w:rsid w:val="00480606"/>
    <w:rsid w:val="00485017"/>
    <w:rsid w:val="004855FB"/>
    <w:rsid w:val="0048690B"/>
    <w:rsid w:val="00490911"/>
    <w:rsid w:val="00491805"/>
    <w:rsid w:val="004918A5"/>
    <w:rsid w:val="00493520"/>
    <w:rsid w:val="00494445"/>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D7BC5"/>
    <w:rsid w:val="004E08E3"/>
    <w:rsid w:val="004E2A96"/>
    <w:rsid w:val="004E3FF3"/>
    <w:rsid w:val="004E7E71"/>
    <w:rsid w:val="004F30F6"/>
    <w:rsid w:val="004F501D"/>
    <w:rsid w:val="00501134"/>
    <w:rsid w:val="005012F7"/>
    <w:rsid w:val="0050313F"/>
    <w:rsid w:val="00505158"/>
    <w:rsid w:val="0050631C"/>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5D8E"/>
    <w:rsid w:val="00536681"/>
    <w:rsid w:val="00537A62"/>
    <w:rsid w:val="00541C4A"/>
    <w:rsid w:val="005436A9"/>
    <w:rsid w:val="00543F07"/>
    <w:rsid w:val="005448F9"/>
    <w:rsid w:val="005462B9"/>
    <w:rsid w:val="00550F5D"/>
    <w:rsid w:val="00552821"/>
    <w:rsid w:val="005528E2"/>
    <w:rsid w:val="005536A8"/>
    <w:rsid w:val="00555754"/>
    <w:rsid w:val="0055643D"/>
    <w:rsid w:val="00560718"/>
    <w:rsid w:val="00560B6C"/>
    <w:rsid w:val="005616B3"/>
    <w:rsid w:val="00563A11"/>
    <w:rsid w:val="00563FEB"/>
    <w:rsid w:val="00566DD0"/>
    <w:rsid w:val="00573C50"/>
    <w:rsid w:val="00574029"/>
    <w:rsid w:val="00580D30"/>
    <w:rsid w:val="00581617"/>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550"/>
    <w:rsid w:val="005D578D"/>
    <w:rsid w:val="005D58CC"/>
    <w:rsid w:val="005D79B4"/>
    <w:rsid w:val="005E09C9"/>
    <w:rsid w:val="005E280B"/>
    <w:rsid w:val="005E40B4"/>
    <w:rsid w:val="005E5560"/>
    <w:rsid w:val="005E5BE9"/>
    <w:rsid w:val="005E65BF"/>
    <w:rsid w:val="005E77FF"/>
    <w:rsid w:val="005F14E8"/>
    <w:rsid w:val="005F3040"/>
    <w:rsid w:val="006004E1"/>
    <w:rsid w:val="0060106A"/>
    <w:rsid w:val="0060238A"/>
    <w:rsid w:val="00602D51"/>
    <w:rsid w:val="00607F60"/>
    <w:rsid w:val="00612713"/>
    <w:rsid w:val="00613561"/>
    <w:rsid w:val="006135BD"/>
    <w:rsid w:val="00614681"/>
    <w:rsid w:val="00615325"/>
    <w:rsid w:val="006166B8"/>
    <w:rsid w:val="00617018"/>
    <w:rsid w:val="00617BFF"/>
    <w:rsid w:val="00617C88"/>
    <w:rsid w:val="00622621"/>
    <w:rsid w:val="00622A0B"/>
    <w:rsid w:val="00623009"/>
    <w:rsid w:val="0062402C"/>
    <w:rsid w:val="00626956"/>
    <w:rsid w:val="00627A5E"/>
    <w:rsid w:val="006303D3"/>
    <w:rsid w:val="00630C21"/>
    <w:rsid w:val="0063638F"/>
    <w:rsid w:val="00637E9C"/>
    <w:rsid w:val="006400C2"/>
    <w:rsid w:val="00641C35"/>
    <w:rsid w:val="00643497"/>
    <w:rsid w:val="0064506A"/>
    <w:rsid w:val="006501FE"/>
    <w:rsid w:val="006502F7"/>
    <w:rsid w:val="006511C5"/>
    <w:rsid w:val="00653508"/>
    <w:rsid w:val="00653AC7"/>
    <w:rsid w:val="00655162"/>
    <w:rsid w:val="0066002D"/>
    <w:rsid w:val="006605FA"/>
    <w:rsid w:val="00664343"/>
    <w:rsid w:val="006644AB"/>
    <w:rsid w:val="00664558"/>
    <w:rsid w:val="006647A6"/>
    <w:rsid w:val="00667F6C"/>
    <w:rsid w:val="00671EE2"/>
    <w:rsid w:val="00672863"/>
    <w:rsid w:val="006739C4"/>
    <w:rsid w:val="006771B9"/>
    <w:rsid w:val="0067780B"/>
    <w:rsid w:val="006805CC"/>
    <w:rsid w:val="006807B2"/>
    <w:rsid w:val="00680FF1"/>
    <w:rsid w:val="006815F9"/>
    <w:rsid w:val="006817B7"/>
    <w:rsid w:val="006825C8"/>
    <w:rsid w:val="00683F7E"/>
    <w:rsid w:val="00684593"/>
    <w:rsid w:val="0068690D"/>
    <w:rsid w:val="006962B0"/>
    <w:rsid w:val="006A3E5A"/>
    <w:rsid w:val="006A441B"/>
    <w:rsid w:val="006A4F7E"/>
    <w:rsid w:val="006A5222"/>
    <w:rsid w:val="006B0324"/>
    <w:rsid w:val="006B0762"/>
    <w:rsid w:val="006B3BC1"/>
    <w:rsid w:val="006B3FE5"/>
    <w:rsid w:val="006B685B"/>
    <w:rsid w:val="006C09B8"/>
    <w:rsid w:val="006C0C9F"/>
    <w:rsid w:val="006C1AA5"/>
    <w:rsid w:val="006C2F32"/>
    <w:rsid w:val="006C3B72"/>
    <w:rsid w:val="006C41BE"/>
    <w:rsid w:val="006C54E3"/>
    <w:rsid w:val="006C7BEA"/>
    <w:rsid w:val="006D087B"/>
    <w:rsid w:val="006D107C"/>
    <w:rsid w:val="006D1AFB"/>
    <w:rsid w:val="006D1E92"/>
    <w:rsid w:val="006D29D6"/>
    <w:rsid w:val="006D32A6"/>
    <w:rsid w:val="006D4A7C"/>
    <w:rsid w:val="006E2A1A"/>
    <w:rsid w:val="006E3AC9"/>
    <w:rsid w:val="006E42C1"/>
    <w:rsid w:val="006E45B4"/>
    <w:rsid w:val="006E574D"/>
    <w:rsid w:val="006E7008"/>
    <w:rsid w:val="006F07DD"/>
    <w:rsid w:val="006F1095"/>
    <w:rsid w:val="006F3177"/>
    <w:rsid w:val="006F4966"/>
    <w:rsid w:val="00700B6E"/>
    <w:rsid w:val="00703114"/>
    <w:rsid w:val="00705099"/>
    <w:rsid w:val="007052F7"/>
    <w:rsid w:val="00705AF6"/>
    <w:rsid w:val="007113C1"/>
    <w:rsid w:val="007115B3"/>
    <w:rsid w:val="007149B5"/>
    <w:rsid w:val="00715BA3"/>
    <w:rsid w:val="00716C19"/>
    <w:rsid w:val="0072055C"/>
    <w:rsid w:val="0072255B"/>
    <w:rsid w:val="0072566F"/>
    <w:rsid w:val="007266D6"/>
    <w:rsid w:val="00726F48"/>
    <w:rsid w:val="0072724A"/>
    <w:rsid w:val="00727A39"/>
    <w:rsid w:val="00727C64"/>
    <w:rsid w:val="00731909"/>
    <w:rsid w:val="00731C7A"/>
    <w:rsid w:val="007321E5"/>
    <w:rsid w:val="00733A86"/>
    <w:rsid w:val="00735745"/>
    <w:rsid w:val="00735C0C"/>
    <w:rsid w:val="00740D1E"/>
    <w:rsid w:val="00741D20"/>
    <w:rsid w:val="0074279E"/>
    <w:rsid w:val="007431A2"/>
    <w:rsid w:val="007440C9"/>
    <w:rsid w:val="00747350"/>
    <w:rsid w:val="00750202"/>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05E2"/>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6379"/>
    <w:rsid w:val="007C7149"/>
    <w:rsid w:val="007D1814"/>
    <w:rsid w:val="007D7039"/>
    <w:rsid w:val="007D7746"/>
    <w:rsid w:val="007E01D1"/>
    <w:rsid w:val="007E2AB2"/>
    <w:rsid w:val="007F4726"/>
    <w:rsid w:val="007F7367"/>
    <w:rsid w:val="00806367"/>
    <w:rsid w:val="00813690"/>
    <w:rsid w:val="00817932"/>
    <w:rsid w:val="00820621"/>
    <w:rsid w:val="00820E2C"/>
    <w:rsid w:val="00820E2F"/>
    <w:rsid w:val="00820EB7"/>
    <w:rsid w:val="008262B2"/>
    <w:rsid w:val="00827B99"/>
    <w:rsid w:val="00827C6C"/>
    <w:rsid w:val="00830C54"/>
    <w:rsid w:val="00830DCC"/>
    <w:rsid w:val="00830E47"/>
    <w:rsid w:val="00832CC7"/>
    <w:rsid w:val="00844228"/>
    <w:rsid w:val="00844C63"/>
    <w:rsid w:val="0084697E"/>
    <w:rsid w:val="008530FE"/>
    <w:rsid w:val="00856475"/>
    <w:rsid w:val="00862198"/>
    <w:rsid w:val="00862E4C"/>
    <w:rsid w:val="00863679"/>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A7695"/>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125E"/>
    <w:rsid w:val="0092287E"/>
    <w:rsid w:val="0092372C"/>
    <w:rsid w:val="00923C0B"/>
    <w:rsid w:val="009263FC"/>
    <w:rsid w:val="00927BA5"/>
    <w:rsid w:val="0093006D"/>
    <w:rsid w:val="009308B2"/>
    <w:rsid w:val="00931B6F"/>
    <w:rsid w:val="009335CF"/>
    <w:rsid w:val="00935261"/>
    <w:rsid w:val="00940F0C"/>
    <w:rsid w:val="009414A7"/>
    <w:rsid w:val="00943233"/>
    <w:rsid w:val="00944D96"/>
    <w:rsid w:val="00950245"/>
    <w:rsid w:val="00950E46"/>
    <w:rsid w:val="00950FD2"/>
    <w:rsid w:val="00953751"/>
    <w:rsid w:val="00953A13"/>
    <w:rsid w:val="009564D7"/>
    <w:rsid w:val="00957CBD"/>
    <w:rsid w:val="00961B8A"/>
    <w:rsid w:val="00961BB9"/>
    <w:rsid w:val="00961F97"/>
    <w:rsid w:val="00963707"/>
    <w:rsid w:val="00963C07"/>
    <w:rsid w:val="00967191"/>
    <w:rsid w:val="00967C8E"/>
    <w:rsid w:val="00970351"/>
    <w:rsid w:val="00981A73"/>
    <w:rsid w:val="0099515C"/>
    <w:rsid w:val="009A0F36"/>
    <w:rsid w:val="009A2B14"/>
    <w:rsid w:val="009A5B37"/>
    <w:rsid w:val="009A64B6"/>
    <w:rsid w:val="009A6B0C"/>
    <w:rsid w:val="009B0E22"/>
    <w:rsid w:val="009B4D90"/>
    <w:rsid w:val="009B69F3"/>
    <w:rsid w:val="009B7CD4"/>
    <w:rsid w:val="009B7E0D"/>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3D35"/>
    <w:rsid w:val="009E473A"/>
    <w:rsid w:val="009E5295"/>
    <w:rsid w:val="009E5EE7"/>
    <w:rsid w:val="009E7C13"/>
    <w:rsid w:val="009F182F"/>
    <w:rsid w:val="009F2939"/>
    <w:rsid w:val="009F3C3C"/>
    <w:rsid w:val="009F4C0B"/>
    <w:rsid w:val="009F5828"/>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414A"/>
    <w:rsid w:val="00A65935"/>
    <w:rsid w:val="00A66A64"/>
    <w:rsid w:val="00A6758D"/>
    <w:rsid w:val="00A67AF0"/>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428"/>
    <w:rsid w:val="00AC1C71"/>
    <w:rsid w:val="00AC2DCF"/>
    <w:rsid w:val="00AC3057"/>
    <w:rsid w:val="00AC41FF"/>
    <w:rsid w:val="00AC76B7"/>
    <w:rsid w:val="00AD0CC4"/>
    <w:rsid w:val="00AD0FA7"/>
    <w:rsid w:val="00AD2696"/>
    <w:rsid w:val="00AD2AF5"/>
    <w:rsid w:val="00AD79CC"/>
    <w:rsid w:val="00AD7BA1"/>
    <w:rsid w:val="00AE077B"/>
    <w:rsid w:val="00AE2BDC"/>
    <w:rsid w:val="00AE2FB2"/>
    <w:rsid w:val="00AE3F7D"/>
    <w:rsid w:val="00AE5408"/>
    <w:rsid w:val="00AE5A4B"/>
    <w:rsid w:val="00AE648D"/>
    <w:rsid w:val="00AE7D10"/>
    <w:rsid w:val="00AE7F4D"/>
    <w:rsid w:val="00AF25E3"/>
    <w:rsid w:val="00AF4191"/>
    <w:rsid w:val="00B01C32"/>
    <w:rsid w:val="00B022FA"/>
    <w:rsid w:val="00B02935"/>
    <w:rsid w:val="00B02EE3"/>
    <w:rsid w:val="00B03B50"/>
    <w:rsid w:val="00B05E37"/>
    <w:rsid w:val="00B06D86"/>
    <w:rsid w:val="00B11A12"/>
    <w:rsid w:val="00B17F02"/>
    <w:rsid w:val="00B2082F"/>
    <w:rsid w:val="00B23711"/>
    <w:rsid w:val="00B2388F"/>
    <w:rsid w:val="00B23AB8"/>
    <w:rsid w:val="00B24137"/>
    <w:rsid w:val="00B251A0"/>
    <w:rsid w:val="00B307CD"/>
    <w:rsid w:val="00B315E1"/>
    <w:rsid w:val="00B32E0B"/>
    <w:rsid w:val="00B33F27"/>
    <w:rsid w:val="00B368E9"/>
    <w:rsid w:val="00B40C36"/>
    <w:rsid w:val="00B41E55"/>
    <w:rsid w:val="00B44A30"/>
    <w:rsid w:val="00B45F01"/>
    <w:rsid w:val="00B50E2F"/>
    <w:rsid w:val="00B516B1"/>
    <w:rsid w:val="00B525B4"/>
    <w:rsid w:val="00B53C4A"/>
    <w:rsid w:val="00B5416A"/>
    <w:rsid w:val="00B5424A"/>
    <w:rsid w:val="00B65C9F"/>
    <w:rsid w:val="00B67234"/>
    <w:rsid w:val="00B71AB1"/>
    <w:rsid w:val="00B71CDF"/>
    <w:rsid w:val="00B72BE7"/>
    <w:rsid w:val="00B7357C"/>
    <w:rsid w:val="00B75056"/>
    <w:rsid w:val="00B76BD4"/>
    <w:rsid w:val="00B81AA8"/>
    <w:rsid w:val="00B8351E"/>
    <w:rsid w:val="00B84EAE"/>
    <w:rsid w:val="00B90BD8"/>
    <w:rsid w:val="00B91EA2"/>
    <w:rsid w:val="00B94552"/>
    <w:rsid w:val="00B94D1A"/>
    <w:rsid w:val="00BA038E"/>
    <w:rsid w:val="00BA1964"/>
    <w:rsid w:val="00BA32BA"/>
    <w:rsid w:val="00BA36E9"/>
    <w:rsid w:val="00BA38F8"/>
    <w:rsid w:val="00BA6D74"/>
    <w:rsid w:val="00BA722F"/>
    <w:rsid w:val="00BB0A48"/>
    <w:rsid w:val="00BB2CEE"/>
    <w:rsid w:val="00BB4240"/>
    <w:rsid w:val="00BB48C1"/>
    <w:rsid w:val="00BB4BE6"/>
    <w:rsid w:val="00BB54BC"/>
    <w:rsid w:val="00BB7D50"/>
    <w:rsid w:val="00BB7DD4"/>
    <w:rsid w:val="00BC0A8E"/>
    <w:rsid w:val="00BC19F4"/>
    <w:rsid w:val="00BC4204"/>
    <w:rsid w:val="00BD29F2"/>
    <w:rsid w:val="00BD3C24"/>
    <w:rsid w:val="00BD4A2B"/>
    <w:rsid w:val="00BD5AFD"/>
    <w:rsid w:val="00BD62A9"/>
    <w:rsid w:val="00BE1CBF"/>
    <w:rsid w:val="00BE57A0"/>
    <w:rsid w:val="00BE5B70"/>
    <w:rsid w:val="00BE6E9F"/>
    <w:rsid w:val="00BF0610"/>
    <w:rsid w:val="00BF1C91"/>
    <w:rsid w:val="00BF2994"/>
    <w:rsid w:val="00BF3E35"/>
    <w:rsid w:val="00BF5BFD"/>
    <w:rsid w:val="00C00058"/>
    <w:rsid w:val="00C02CFB"/>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36474"/>
    <w:rsid w:val="00C404A5"/>
    <w:rsid w:val="00C41D8F"/>
    <w:rsid w:val="00C436C2"/>
    <w:rsid w:val="00C4384B"/>
    <w:rsid w:val="00C43E23"/>
    <w:rsid w:val="00C473B4"/>
    <w:rsid w:val="00C4787B"/>
    <w:rsid w:val="00C50473"/>
    <w:rsid w:val="00C514CE"/>
    <w:rsid w:val="00C52F62"/>
    <w:rsid w:val="00C53B8C"/>
    <w:rsid w:val="00C5414F"/>
    <w:rsid w:val="00C56C2C"/>
    <w:rsid w:val="00C5793C"/>
    <w:rsid w:val="00C626D8"/>
    <w:rsid w:val="00C63767"/>
    <w:rsid w:val="00C71DE9"/>
    <w:rsid w:val="00C729DA"/>
    <w:rsid w:val="00C802BC"/>
    <w:rsid w:val="00C82BC0"/>
    <w:rsid w:val="00C82D6C"/>
    <w:rsid w:val="00C84647"/>
    <w:rsid w:val="00C8467E"/>
    <w:rsid w:val="00C847DA"/>
    <w:rsid w:val="00C858B6"/>
    <w:rsid w:val="00C85B1E"/>
    <w:rsid w:val="00C8747D"/>
    <w:rsid w:val="00C90508"/>
    <w:rsid w:val="00C90D9E"/>
    <w:rsid w:val="00C9220C"/>
    <w:rsid w:val="00C93FF3"/>
    <w:rsid w:val="00C97361"/>
    <w:rsid w:val="00C97732"/>
    <w:rsid w:val="00CA0556"/>
    <w:rsid w:val="00CA3464"/>
    <w:rsid w:val="00CA507A"/>
    <w:rsid w:val="00CA68DE"/>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4C2A"/>
    <w:rsid w:val="00CF529B"/>
    <w:rsid w:val="00CF5C61"/>
    <w:rsid w:val="00CF7B2E"/>
    <w:rsid w:val="00D00636"/>
    <w:rsid w:val="00D00EEC"/>
    <w:rsid w:val="00D00F83"/>
    <w:rsid w:val="00D00FF2"/>
    <w:rsid w:val="00D1198D"/>
    <w:rsid w:val="00D12826"/>
    <w:rsid w:val="00D150CA"/>
    <w:rsid w:val="00D16717"/>
    <w:rsid w:val="00D17E49"/>
    <w:rsid w:val="00D210E4"/>
    <w:rsid w:val="00D21A79"/>
    <w:rsid w:val="00D22AD7"/>
    <w:rsid w:val="00D238AA"/>
    <w:rsid w:val="00D23CEE"/>
    <w:rsid w:val="00D25051"/>
    <w:rsid w:val="00D32F0B"/>
    <w:rsid w:val="00D34211"/>
    <w:rsid w:val="00D3544B"/>
    <w:rsid w:val="00D36399"/>
    <w:rsid w:val="00D40007"/>
    <w:rsid w:val="00D40A5A"/>
    <w:rsid w:val="00D40BB5"/>
    <w:rsid w:val="00D41278"/>
    <w:rsid w:val="00D4232E"/>
    <w:rsid w:val="00D461EC"/>
    <w:rsid w:val="00D47041"/>
    <w:rsid w:val="00D50D51"/>
    <w:rsid w:val="00D55673"/>
    <w:rsid w:val="00D608AA"/>
    <w:rsid w:val="00D63131"/>
    <w:rsid w:val="00D63721"/>
    <w:rsid w:val="00D63AA8"/>
    <w:rsid w:val="00D64C95"/>
    <w:rsid w:val="00D660F2"/>
    <w:rsid w:val="00D703D3"/>
    <w:rsid w:val="00D726CE"/>
    <w:rsid w:val="00D7280A"/>
    <w:rsid w:val="00D74F70"/>
    <w:rsid w:val="00D75572"/>
    <w:rsid w:val="00D77501"/>
    <w:rsid w:val="00D80743"/>
    <w:rsid w:val="00D82690"/>
    <w:rsid w:val="00D840CA"/>
    <w:rsid w:val="00D84168"/>
    <w:rsid w:val="00D84497"/>
    <w:rsid w:val="00D84A86"/>
    <w:rsid w:val="00D86082"/>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8D6"/>
    <w:rsid w:val="00DD3F48"/>
    <w:rsid w:val="00DE0EB9"/>
    <w:rsid w:val="00DE1BFE"/>
    <w:rsid w:val="00DE3E4C"/>
    <w:rsid w:val="00DE6405"/>
    <w:rsid w:val="00DE7356"/>
    <w:rsid w:val="00DF0367"/>
    <w:rsid w:val="00DF05FC"/>
    <w:rsid w:val="00DF21D7"/>
    <w:rsid w:val="00DF31E2"/>
    <w:rsid w:val="00DF4B95"/>
    <w:rsid w:val="00DF60A3"/>
    <w:rsid w:val="00E01F83"/>
    <w:rsid w:val="00E02D60"/>
    <w:rsid w:val="00E110A8"/>
    <w:rsid w:val="00E12A63"/>
    <w:rsid w:val="00E14484"/>
    <w:rsid w:val="00E14D56"/>
    <w:rsid w:val="00E16B5D"/>
    <w:rsid w:val="00E17176"/>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1E5F"/>
    <w:rsid w:val="00E35E3D"/>
    <w:rsid w:val="00E36D44"/>
    <w:rsid w:val="00E36F8E"/>
    <w:rsid w:val="00E375B6"/>
    <w:rsid w:val="00E37BB3"/>
    <w:rsid w:val="00E41772"/>
    <w:rsid w:val="00E44660"/>
    <w:rsid w:val="00E4788F"/>
    <w:rsid w:val="00E50EA5"/>
    <w:rsid w:val="00E52FE3"/>
    <w:rsid w:val="00E54AD4"/>
    <w:rsid w:val="00E557CA"/>
    <w:rsid w:val="00E62C42"/>
    <w:rsid w:val="00E706F9"/>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418E"/>
    <w:rsid w:val="00EE6A83"/>
    <w:rsid w:val="00EE7223"/>
    <w:rsid w:val="00EE79D8"/>
    <w:rsid w:val="00EF30C1"/>
    <w:rsid w:val="00F00ECE"/>
    <w:rsid w:val="00F04648"/>
    <w:rsid w:val="00F06F66"/>
    <w:rsid w:val="00F12B40"/>
    <w:rsid w:val="00F13192"/>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768F6"/>
    <w:rsid w:val="00F80512"/>
    <w:rsid w:val="00F81EB7"/>
    <w:rsid w:val="00F8262B"/>
    <w:rsid w:val="00F840F3"/>
    <w:rsid w:val="00F84AFF"/>
    <w:rsid w:val="00F86E31"/>
    <w:rsid w:val="00F90DFE"/>
    <w:rsid w:val="00F91652"/>
    <w:rsid w:val="00F91E40"/>
    <w:rsid w:val="00F934B9"/>
    <w:rsid w:val="00F936DD"/>
    <w:rsid w:val="00F9693A"/>
    <w:rsid w:val="00F97BB2"/>
    <w:rsid w:val="00F97C21"/>
    <w:rsid w:val="00FA01F7"/>
    <w:rsid w:val="00FA13BE"/>
    <w:rsid w:val="00FA47FD"/>
    <w:rsid w:val="00FA4BC0"/>
    <w:rsid w:val="00FA6B14"/>
    <w:rsid w:val="00FA74C9"/>
    <w:rsid w:val="00FB0C26"/>
    <w:rsid w:val="00FB4C57"/>
    <w:rsid w:val="00FB59D9"/>
    <w:rsid w:val="00FB6FE8"/>
    <w:rsid w:val="00FC120A"/>
    <w:rsid w:val="00FC29C4"/>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7C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 w:type="paragraph" w:styleId="Revisin">
    <w:name w:val="Revision"/>
    <w:hidden/>
    <w:uiPriority w:val="99"/>
    <w:semiHidden/>
    <w:rsid w:val="00552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DA41-33F9-4B5E-9C78-FC9B16BB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47</Pages>
  <Words>10313</Words>
  <Characters>56726</Characters>
  <Application>Microsoft Office Word</Application>
  <DocSecurity>0</DocSecurity>
  <Lines>472</Lines>
  <Paragraphs>133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 SPERANZA</cp:lastModifiedBy>
  <cp:revision>19</cp:revision>
  <dcterms:created xsi:type="dcterms:W3CDTF">2017-10-24T17:00:00Z</dcterms:created>
  <dcterms:modified xsi:type="dcterms:W3CDTF">2017-10-24T22:47:00Z</dcterms:modified>
</cp:coreProperties>
</file>